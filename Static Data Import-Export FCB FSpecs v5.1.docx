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8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2250"/>
        <w:gridCol w:w="2160"/>
        <w:gridCol w:w="2070"/>
        <w:gridCol w:w="1980"/>
      </w:tblGrid>
      <w:tr w:rsidR="00C71AE4" w14:paraId="23A17034" w14:textId="77777777">
        <w:trPr>
          <w:trHeight w:hRule="exact" w:val="2320"/>
        </w:trPr>
        <w:tc>
          <w:tcPr>
            <w:tcW w:w="6030" w:type="dxa"/>
            <w:gridSpan w:val="3"/>
            <w:tcBorders>
              <w:top w:val="single" w:sz="12" w:space="0" w:color="auto"/>
              <w:left w:val="single" w:sz="12" w:space="0" w:color="auto"/>
              <w:bottom w:val="nil"/>
              <w:right w:val="nil"/>
            </w:tcBorders>
          </w:tcPr>
          <w:p w14:paraId="23A17031" w14:textId="77777777" w:rsidR="00464C59" w:rsidRDefault="00D52870">
            <w:pPr>
              <w:pStyle w:val="Logo"/>
              <w:spacing w:before="0"/>
              <w:ind w:left="-108"/>
              <w:rPr>
                <w:noProof w:val="0"/>
              </w:rPr>
            </w:pPr>
            <w:r w:rsidRPr="00D52870">
              <w:rPr>
                <w:lang w:val="en-US" w:eastAsia="en-US"/>
              </w:rPr>
              <w:drawing>
                <wp:anchor distT="0" distB="0" distL="114300" distR="114300" simplePos="0" relativeHeight="251659264" behindDoc="0" locked="0" layoutInCell="1" allowOverlap="1" wp14:anchorId="23A1789D" wp14:editId="23A1789E">
                  <wp:simplePos x="0" y="0"/>
                  <wp:positionH relativeFrom="column">
                    <wp:posOffset>131445</wp:posOffset>
                  </wp:positionH>
                  <wp:positionV relativeFrom="paragraph">
                    <wp:posOffset>285115</wp:posOffset>
                  </wp:positionV>
                  <wp:extent cx="2171700" cy="904875"/>
                  <wp:effectExtent l="19050" t="0" r="0" b="0"/>
                  <wp:wrapNone/>
                  <wp:docPr id="9" name="Picture 11" descr="FIS_4C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S_4C_logo_small"/>
                          <pic:cNvPicPr>
                            <a:picLocks noChangeAspect="1" noChangeArrowheads="1"/>
                          </pic:cNvPicPr>
                        </pic:nvPicPr>
                        <pic:blipFill>
                          <a:blip r:embed="rId8" cstate="print"/>
                          <a:srcRect/>
                          <a:stretch>
                            <a:fillRect/>
                          </a:stretch>
                        </pic:blipFill>
                        <pic:spPr bwMode="auto">
                          <a:xfrm>
                            <a:off x="0" y="0"/>
                            <a:ext cx="2171700" cy="904875"/>
                          </a:xfrm>
                          <a:prstGeom prst="rect">
                            <a:avLst/>
                          </a:prstGeom>
                          <a:noFill/>
                          <a:ln w="9525">
                            <a:noFill/>
                            <a:miter lim="800000"/>
                            <a:headEnd/>
                            <a:tailEnd/>
                          </a:ln>
                        </pic:spPr>
                      </pic:pic>
                    </a:graphicData>
                  </a:graphic>
                </wp:anchor>
              </w:drawing>
            </w:r>
          </w:p>
          <w:p w14:paraId="23A17032" w14:textId="77777777" w:rsidR="00C71AE4" w:rsidRPr="00464C59" w:rsidRDefault="00C71AE4" w:rsidP="00673542"/>
        </w:tc>
        <w:tc>
          <w:tcPr>
            <w:tcW w:w="4050" w:type="dxa"/>
            <w:gridSpan w:val="2"/>
            <w:tcBorders>
              <w:top w:val="single" w:sz="12" w:space="0" w:color="auto"/>
              <w:left w:val="nil"/>
              <w:bottom w:val="nil"/>
              <w:right w:val="single" w:sz="12" w:space="0" w:color="auto"/>
            </w:tcBorders>
          </w:tcPr>
          <w:p w14:paraId="23A17033" w14:textId="77777777" w:rsidR="00C71AE4" w:rsidRDefault="00000000" w:rsidP="005A244F">
            <w:pPr>
              <w:pStyle w:val="Version"/>
              <w:rPr>
                <w:noProof w:val="0"/>
              </w:rPr>
            </w:pPr>
            <w:sdt>
              <w:sdtPr>
                <w:alias w:val="Subject"/>
                <w:id w:val="18856972"/>
                <w:placeholder>
                  <w:docPart w:val="1DAEE28DE1CC4F4AABF596A957F60F68"/>
                </w:placeholder>
                <w:dataBinding w:prefixMappings="xmlns:ns0='http://purl.org/dc/elements/1.1/' xmlns:ns1='http://schemas.openxmlformats.org/package/2006/metadata/core-properties' " w:xpath="/ns1:coreProperties[1]/ns0:subject[1]" w:storeItemID="{6C3C8BC8-F283-45AE-878A-BAB7291924A1}"/>
                <w:text/>
              </w:sdtPr>
              <w:sdtContent>
                <w:del w:id="0" w:author="Hejduk, Piotr" w:date="2013-03-18T10:35:00Z">
                  <w:r w:rsidR="005A244F" w:rsidDel="005A244F">
                    <w:rPr>
                      <w:lang w:val="en-US"/>
                    </w:rPr>
                    <w:delText>Version 5.0</w:delText>
                  </w:r>
                </w:del>
                <w:ins w:id="1" w:author="Hejduk, Piotr" w:date="2013-03-18T10:35:00Z">
                  <w:r w:rsidR="005A244F">
                    <w:rPr>
                      <w:lang w:val="en-US"/>
                    </w:rPr>
                    <w:t>Version 5.1</w:t>
                  </w:r>
                </w:ins>
              </w:sdtContent>
            </w:sdt>
          </w:p>
        </w:tc>
      </w:tr>
      <w:tr w:rsidR="00C71AE4" w14:paraId="23A17037" w14:textId="77777777">
        <w:trPr>
          <w:trHeight w:hRule="exact" w:val="8020"/>
        </w:trPr>
        <w:tc>
          <w:tcPr>
            <w:tcW w:w="6030" w:type="dxa"/>
            <w:gridSpan w:val="3"/>
            <w:tcBorders>
              <w:top w:val="nil"/>
              <w:left w:val="single" w:sz="12" w:space="0" w:color="auto"/>
              <w:bottom w:val="nil"/>
              <w:right w:val="nil"/>
            </w:tcBorders>
          </w:tcPr>
          <w:p w14:paraId="23A17035" w14:textId="77777777" w:rsidR="00C71AE4" w:rsidRDefault="00000000">
            <w:pPr>
              <w:pStyle w:val="DocumentTitle"/>
              <w:rPr>
                <w:noProof w:val="0"/>
              </w:rPr>
            </w:pPr>
            <w:fldSimple w:instr=" TITLE  \* MERGEFORMAT ">
              <w:r w:rsidR="00A16F23">
                <w:rPr>
                  <w:noProof w:val="0"/>
                </w:rPr>
                <w:t>Static Data Import-Export Functional Specifications</w:t>
              </w:r>
            </w:fldSimple>
          </w:p>
        </w:tc>
        <w:tc>
          <w:tcPr>
            <w:tcW w:w="4050" w:type="dxa"/>
            <w:gridSpan w:val="2"/>
            <w:tcBorders>
              <w:top w:val="nil"/>
              <w:left w:val="nil"/>
              <w:bottom w:val="nil"/>
              <w:right w:val="single" w:sz="12" w:space="0" w:color="auto"/>
            </w:tcBorders>
          </w:tcPr>
          <w:p w14:paraId="23A17036" w14:textId="77777777" w:rsidR="00C71AE4" w:rsidRDefault="006C222A">
            <w:pPr>
              <w:ind w:left="-108"/>
              <w:jc w:val="left"/>
            </w:pPr>
            <w:r>
              <w:rPr>
                <w:rFonts w:ascii="Arial Narrow" w:hAnsi="Arial Narrow"/>
                <w:i/>
                <w:sz w:val="38"/>
              </w:rPr>
              <w:fldChar w:fldCharType="begin"/>
            </w:r>
            <w:r w:rsidR="00C71AE4">
              <w:rPr>
                <w:rFonts w:ascii="Arial Narrow" w:hAnsi="Arial Narrow"/>
                <w:i/>
                <w:sz w:val="38"/>
              </w:rPr>
              <w:instrText xml:space="preserve"> COMMENTS  \* MERGEFORMAT </w:instrText>
            </w:r>
            <w:r>
              <w:rPr>
                <w:rFonts w:ascii="Arial Narrow" w:hAnsi="Arial Narrow"/>
                <w:i/>
                <w:sz w:val="38"/>
              </w:rPr>
              <w:fldChar w:fldCharType="end"/>
            </w:r>
          </w:p>
        </w:tc>
      </w:tr>
      <w:tr w:rsidR="00C71AE4" w14:paraId="23A17039" w14:textId="77777777">
        <w:trPr>
          <w:cantSplit/>
        </w:trPr>
        <w:tc>
          <w:tcPr>
            <w:tcW w:w="10080" w:type="dxa"/>
            <w:gridSpan w:val="5"/>
            <w:tcBorders>
              <w:top w:val="single" w:sz="4" w:space="0" w:color="auto"/>
              <w:left w:val="single" w:sz="12" w:space="0" w:color="auto"/>
              <w:bottom w:val="single" w:sz="4" w:space="0" w:color="auto"/>
              <w:right w:val="single" w:sz="12" w:space="0" w:color="auto"/>
            </w:tcBorders>
            <w:shd w:val="pct12" w:color="auto" w:fill="auto"/>
          </w:tcPr>
          <w:p w14:paraId="23A17038" w14:textId="77777777" w:rsidR="00C71AE4" w:rsidRDefault="00C71AE4">
            <w:pPr>
              <w:pStyle w:val="TableHeading"/>
            </w:pPr>
            <w:r>
              <w:t xml:space="preserve">Original Review and Approval </w:t>
            </w:r>
          </w:p>
        </w:tc>
      </w:tr>
      <w:tr w:rsidR="00C71AE4" w14:paraId="23A1703E" w14:textId="77777777">
        <w:trPr>
          <w:cantSplit/>
        </w:trPr>
        <w:tc>
          <w:tcPr>
            <w:tcW w:w="1620" w:type="dxa"/>
            <w:tcBorders>
              <w:top w:val="single" w:sz="4" w:space="0" w:color="auto"/>
              <w:left w:val="single" w:sz="12" w:space="0" w:color="auto"/>
              <w:bottom w:val="single" w:sz="4" w:space="0" w:color="auto"/>
              <w:right w:val="nil"/>
            </w:tcBorders>
          </w:tcPr>
          <w:p w14:paraId="23A1703A" w14:textId="77777777" w:rsidR="00C71AE4" w:rsidRDefault="00C71AE4">
            <w:pPr>
              <w:pStyle w:val="TableHeading"/>
            </w:pPr>
          </w:p>
        </w:tc>
        <w:tc>
          <w:tcPr>
            <w:tcW w:w="2250" w:type="dxa"/>
            <w:tcBorders>
              <w:top w:val="nil"/>
              <w:left w:val="single" w:sz="4" w:space="0" w:color="auto"/>
              <w:bottom w:val="single" w:sz="4" w:space="0" w:color="auto"/>
              <w:right w:val="single" w:sz="4" w:space="0" w:color="auto"/>
            </w:tcBorders>
          </w:tcPr>
          <w:p w14:paraId="23A1703B" w14:textId="77777777" w:rsidR="00C71AE4" w:rsidRDefault="00C71AE4">
            <w:pPr>
              <w:pStyle w:val="TableHeading"/>
            </w:pPr>
            <w:r>
              <w:t>Name</w:t>
            </w:r>
          </w:p>
        </w:tc>
        <w:tc>
          <w:tcPr>
            <w:tcW w:w="4230" w:type="dxa"/>
            <w:gridSpan w:val="2"/>
            <w:tcBorders>
              <w:top w:val="nil"/>
              <w:left w:val="single" w:sz="4" w:space="0" w:color="auto"/>
              <w:bottom w:val="single" w:sz="4" w:space="0" w:color="auto"/>
              <w:right w:val="single" w:sz="4" w:space="0" w:color="auto"/>
            </w:tcBorders>
          </w:tcPr>
          <w:p w14:paraId="23A1703C" w14:textId="77777777" w:rsidR="00C71AE4" w:rsidRDefault="00C71AE4">
            <w:pPr>
              <w:pStyle w:val="TableHeading"/>
            </w:pPr>
            <w:r>
              <w:t>Signature</w:t>
            </w:r>
          </w:p>
        </w:tc>
        <w:tc>
          <w:tcPr>
            <w:tcW w:w="1980" w:type="dxa"/>
            <w:tcBorders>
              <w:top w:val="single" w:sz="4" w:space="0" w:color="auto"/>
              <w:left w:val="nil"/>
              <w:bottom w:val="single" w:sz="4" w:space="0" w:color="auto"/>
              <w:right w:val="single" w:sz="12" w:space="0" w:color="auto"/>
            </w:tcBorders>
          </w:tcPr>
          <w:p w14:paraId="23A1703D" w14:textId="77777777" w:rsidR="00C71AE4" w:rsidRDefault="00C71AE4">
            <w:pPr>
              <w:pStyle w:val="TableHeading"/>
            </w:pPr>
            <w:r>
              <w:t>Date</w:t>
            </w:r>
          </w:p>
        </w:tc>
      </w:tr>
      <w:tr w:rsidR="00C71AE4" w14:paraId="23A17043" w14:textId="77777777">
        <w:trPr>
          <w:cantSplit/>
          <w:trHeight w:hRule="exact" w:val="700"/>
        </w:trPr>
        <w:tc>
          <w:tcPr>
            <w:tcW w:w="1620" w:type="dxa"/>
            <w:tcBorders>
              <w:top w:val="nil"/>
              <w:left w:val="single" w:sz="12" w:space="0" w:color="auto"/>
              <w:bottom w:val="single" w:sz="4" w:space="0" w:color="auto"/>
              <w:right w:val="nil"/>
            </w:tcBorders>
          </w:tcPr>
          <w:p w14:paraId="23A1703F" w14:textId="77777777" w:rsidR="00C71AE4" w:rsidRDefault="00C71AE4">
            <w:pPr>
              <w:pStyle w:val="FieldName"/>
            </w:pPr>
            <w:r>
              <w:t>Author:</w:t>
            </w:r>
          </w:p>
        </w:tc>
        <w:tc>
          <w:tcPr>
            <w:tcW w:w="2250" w:type="dxa"/>
            <w:tcBorders>
              <w:top w:val="single" w:sz="4" w:space="0" w:color="auto"/>
              <w:left w:val="single" w:sz="4" w:space="0" w:color="auto"/>
              <w:bottom w:val="single" w:sz="4" w:space="0" w:color="auto"/>
              <w:right w:val="single" w:sz="4" w:space="0" w:color="auto"/>
            </w:tcBorders>
          </w:tcPr>
          <w:p w14:paraId="23A17040" w14:textId="77777777" w:rsidR="00C71AE4" w:rsidRDefault="00C71AE4">
            <w:pPr>
              <w:pStyle w:val="TitleTableText"/>
            </w:pPr>
            <w:r>
              <w:t>Miles Cerny</w:t>
            </w:r>
          </w:p>
        </w:tc>
        <w:tc>
          <w:tcPr>
            <w:tcW w:w="4230" w:type="dxa"/>
            <w:gridSpan w:val="2"/>
            <w:tcBorders>
              <w:top w:val="single" w:sz="4" w:space="0" w:color="auto"/>
              <w:left w:val="single" w:sz="4" w:space="0" w:color="auto"/>
              <w:bottom w:val="single" w:sz="4" w:space="0" w:color="auto"/>
              <w:right w:val="single" w:sz="4" w:space="0" w:color="auto"/>
            </w:tcBorders>
          </w:tcPr>
          <w:p w14:paraId="23A17041" w14:textId="77777777" w:rsidR="00C71AE4" w:rsidRDefault="00C71AE4">
            <w:pPr>
              <w:pStyle w:val="TitleTableText"/>
            </w:pPr>
          </w:p>
        </w:tc>
        <w:tc>
          <w:tcPr>
            <w:tcW w:w="1980" w:type="dxa"/>
            <w:tcBorders>
              <w:top w:val="single" w:sz="4" w:space="0" w:color="auto"/>
              <w:left w:val="nil"/>
              <w:bottom w:val="single" w:sz="4" w:space="0" w:color="auto"/>
              <w:right w:val="single" w:sz="12" w:space="0" w:color="auto"/>
            </w:tcBorders>
          </w:tcPr>
          <w:p w14:paraId="23A17042" w14:textId="77777777" w:rsidR="00C71AE4" w:rsidRDefault="00C71AE4">
            <w:pPr>
              <w:pStyle w:val="TitleTableText"/>
            </w:pPr>
            <w:smartTag w:uri="urn:schemas-microsoft-com:office:smarttags" w:element="date">
              <w:smartTagPr>
                <w:attr w:name="Month" w:val="7"/>
                <w:attr w:name="Day" w:val="23"/>
                <w:attr w:name="Year" w:val="2001"/>
              </w:smartTagPr>
              <w:r>
                <w:t>23/07/01</w:t>
              </w:r>
            </w:smartTag>
          </w:p>
        </w:tc>
      </w:tr>
      <w:tr w:rsidR="00C71AE4" w14:paraId="23A17048" w14:textId="77777777">
        <w:trPr>
          <w:cantSplit/>
          <w:trHeight w:hRule="exact" w:val="700"/>
        </w:trPr>
        <w:tc>
          <w:tcPr>
            <w:tcW w:w="1620" w:type="dxa"/>
            <w:tcBorders>
              <w:top w:val="nil"/>
              <w:left w:val="single" w:sz="12" w:space="0" w:color="auto"/>
              <w:bottom w:val="single" w:sz="4" w:space="0" w:color="auto"/>
              <w:right w:val="nil"/>
            </w:tcBorders>
          </w:tcPr>
          <w:p w14:paraId="23A17044" w14:textId="77777777" w:rsidR="00C71AE4" w:rsidRDefault="00C71AE4">
            <w:pPr>
              <w:pStyle w:val="FieldName"/>
            </w:pPr>
            <w:r>
              <w:t>Reviewer:</w:t>
            </w:r>
          </w:p>
        </w:tc>
        <w:tc>
          <w:tcPr>
            <w:tcW w:w="2250" w:type="dxa"/>
            <w:tcBorders>
              <w:top w:val="single" w:sz="4" w:space="0" w:color="auto"/>
              <w:left w:val="single" w:sz="4" w:space="0" w:color="auto"/>
              <w:bottom w:val="single" w:sz="4" w:space="0" w:color="auto"/>
              <w:right w:val="single" w:sz="4" w:space="0" w:color="auto"/>
            </w:tcBorders>
          </w:tcPr>
          <w:p w14:paraId="23A17045" w14:textId="77777777" w:rsidR="00C71AE4" w:rsidRDefault="00C71AE4">
            <w:pPr>
              <w:pStyle w:val="TitleTableText"/>
            </w:pPr>
            <w:smartTag w:uri="urn:schemas-microsoft-com:office:smarttags" w:element="PersonName">
              <w:r>
                <w:t>Roger Wyatt</w:t>
              </w:r>
            </w:smartTag>
          </w:p>
        </w:tc>
        <w:tc>
          <w:tcPr>
            <w:tcW w:w="4230" w:type="dxa"/>
            <w:gridSpan w:val="2"/>
            <w:tcBorders>
              <w:top w:val="single" w:sz="4" w:space="0" w:color="auto"/>
              <w:left w:val="single" w:sz="4" w:space="0" w:color="auto"/>
              <w:bottom w:val="single" w:sz="4" w:space="0" w:color="auto"/>
              <w:right w:val="single" w:sz="4" w:space="0" w:color="auto"/>
            </w:tcBorders>
          </w:tcPr>
          <w:p w14:paraId="23A17046" w14:textId="77777777" w:rsidR="00C71AE4" w:rsidRDefault="00C71AE4">
            <w:pPr>
              <w:pStyle w:val="TitleTableText"/>
            </w:pPr>
          </w:p>
        </w:tc>
        <w:tc>
          <w:tcPr>
            <w:tcW w:w="1980" w:type="dxa"/>
            <w:tcBorders>
              <w:top w:val="nil"/>
              <w:left w:val="nil"/>
              <w:bottom w:val="nil"/>
              <w:right w:val="single" w:sz="12" w:space="0" w:color="auto"/>
            </w:tcBorders>
          </w:tcPr>
          <w:p w14:paraId="23A17047" w14:textId="77777777" w:rsidR="00C71AE4" w:rsidRDefault="00C71AE4">
            <w:pPr>
              <w:pStyle w:val="TableText"/>
            </w:pPr>
            <w:smartTag w:uri="urn:schemas-microsoft-com:office:smarttags" w:element="date">
              <w:smartTagPr>
                <w:attr w:name="Month" w:val="5"/>
                <w:attr w:name="Day" w:val="24"/>
                <w:attr w:name="Year" w:val="2005"/>
              </w:smartTagPr>
              <w:r>
                <w:t>24/05/05</w:t>
              </w:r>
            </w:smartTag>
          </w:p>
        </w:tc>
      </w:tr>
      <w:tr w:rsidR="00C71AE4" w14:paraId="23A1704D" w14:textId="77777777">
        <w:trPr>
          <w:cantSplit/>
          <w:trHeight w:hRule="exact" w:val="700"/>
        </w:trPr>
        <w:tc>
          <w:tcPr>
            <w:tcW w:w="1620" w:type="dxa"/>
            <w:tcBorders>
              <w:top w:val="nil"/>
              <w:left w:val="single" w:sz="12" w:space="0" w:color="auto"/>
              <w:bottom w:val="single" w:sz="12" w:space="0" w:color="auto"/>
              <w:right w:val="nil"/>
            </w:tcBorders>
          </w:tcPr>
          <w:p w14:paraId="23A17049" w14:textId="77777777" w:rsidR="00C71AE4" w:rsidRDefault="00C71AE4">
            <w:pPr>
              <w:pStyle w:val="FieldName"/>
            </w:pPr>
            <w:r>
              <w:t>Approver:</w:t>
            </w:r>
          </w:p>
        </w:tc>
        <w:tc>
          <w:tcPr>
            <w:tcW w:w="2250" w:type="dxa"/>
            <w:tcBorders>
              <w:top w:val="single" w:sz="4" w:space="0" w:color="auto"/>
              <w:left w:val="single" w:sz="4" w:space="0" w:color="auto"/>
              <w:bottom w:val="single" w:sz="12" w:space="0" w:color="auto"/>
              <w:right w:val="single" w:sz="4" w:space="0" w:color="auto"/>
            </w:tcBorders>
          </w:tcPr>
          <w:p w14:paraId="23A1704A" w14:textId="77777777" w:rsidR="00C71AE4" w:rsidRDefault="00C71AE4">
            <w:pPr>
              <w:pStyle w:val="TitleTableText"/>
            </w:pPr>
            <w:smartTag w:uri="urn:schemas-microsoft-com:office:smarttags" w:element="PersonName">
              <w:r>
                <w:t>Roger Wyatt</w:t>
              </w:r>
            </w:smartTag>
          </w:p>
        </w:tc>
        <w:tc>
          <w:tcPr>
            <w:tcW w:w="4230" w:type="dxa"/>
            <w:gridSpan w:val="2"/>
            <w:tcBorders>
              <w:top w:val="single" w:sz="4" w:space="0" w:color="auto"/>
              <w:left w:val="single" w:sz="4" w:space="0" w:color="auto"/>
              <w:bottom w:val="single" w:sz="12" w:space="0" w:color="auto"/>
              <w:right w:val="single" w:sz="4" w:space="0" w:color="auto"/>
            </w:tcBorders>
          </w:tcPr>
          <w:p w14:paraId="23A1704B" w14:textId="77777777" w:rsidR="00C71AE4" w:rsidRDefault="00C71AE4">
            <w:pPr>
              <w:pStyle w:val="TitleTableText"/>
            </w:pPr>
          </w:p>
        </w:tc>
        <w:tc>
          <w:tcPr>
            <w:tcW w:w="1980" w:type="dxa"/>
            <w:tcBorders>
              <w:top w:val="single" w:sz="4" w:space="0" w:color="auto"/>
              <w:left w:val="nil"/>
              <w:bottom w:val="single" w:sz="12" w:space="0" w:color="auto"/>
              <w:right w:val="single" w:sz="12" w:space="0" w:color="auto"/>
            </w:tcBorders>
          </w:tcPr>
          <w:p w14:paraId="23A1704C" w14:textId="77777777" w:rsidR="00C71AE4" w:rsidRDefault="00C71AE4">
            <w:pPr>
              <w:pStyle w:val="TableText"/>
            </w:pPr>
            <w:smartTag w:uri="urn:schemas-microsoft-com:office:smarttags" w:element="date">
              <w:smartTagPr>
                <w:attr w:name="Month" w:val="5"/>
                <w:attr w:name="Day" w:val="24"/>
                <w:attr w:name="Year" w:val="2005"/>
              </w:smartTagPr>
              <w:r>
                <w:t>24/05/05</w:t>
              </w:r>
            </w:smartTag>
          </w:p>
        </w:tc>
      </w:tr>
    </w:tbl>
    <w:p w14:paraId="23A1704E" w14:textId="77777777" w:rsidR="00C71AE4" w:rsidRDefault="00C71AE4">
      <w:pPr>
        <w:widowControl w:val="0"/>
        <w:spacing w:after="120"/>
        <w:sectPr w:rsidR="00C71AE4">
          <w:headerReference w:type="even" r:id="rId9"/>
          <w:headerReference w:type="default" r:id="rId10"/>
          <w:footerReference w:type="even" r:id="rId11"/>
          <w:footerReference w:type="default" r:id="rId12"/>
          <w:headerReference w:type="first" r:id="rId13"/>
          <w:footerReference w:type="first" r:id="rId14"/>
          <w:type w:val="nextColumn"/>
          <w:pgSz w:w="11909" w:h="16834" w:code="9"/>
          <w:pgMar w:top="1440" w:right="1440" w:bottom="1440" w:left="1440" w:header="1152" w:footer="1152" w:gutter="0"/>
          <w:cols w:space="720"/>
          <w:titlePg/>
        </w:sectPr>
      </w:pPr>
    </w:p>
    <w:p w14:paraId="23A1704F" w14:textId="77777777" w:rsidR="00C71AE4" w:rsidRDefault="00C71AE4">
      <w:pPr>
        <w:pStyle w:val="Heading1TOCExclude"/>
      </w:pPr>
      <w:r>
        <w:lastRenderedPageBreak/>
        <w:t>Table of Contents</w:t>
      </w:r>
    </w:p>
    <w:p w14:paraId="23A17050" w14:textId="77777777" w:rsidR="00A16F23" w:rsidRDefault="006C222A">
      <w:pPr>
        <w:pStyle w:val="TOC1"/>
        <w:rPr>
          <w:rFonts w:asciiTheme="minorHAnsi" w:eastAsiaTheme="minorEastAsia" w:hAnsiTheme="minorHAnsi" w:cstheme="minorBidi"/>
          <w:b w:val="0"/>
          <w:caps w:val="0"/>
          <w:sz w:val="22"/>
          <w:szCs w:val="22"/>
        </w:rPr>
      </w:pPr>
      <w:r>
        <w:rPr>
          <w:b w:val="0"/>
          <w:noProof w:val="0"/>
        </w:rPr>
        <w:fldChar w:fldCharType="begin"/>
      </w:r>
      <w:r w:rsidR="00C71AE4">
        <w:rPr>
          <w:b w:val="0"/>
          <w:noProof w:val="0"/>
        </w:rPr>
        <w:instrText xml:space="preserve"> TOC \o "1-1" \t "Heading 2,2,Heading 3,3,Heading 1 TOC,1,Heading 2 TOC,2,Activity,9" </w:instrText>
      </w:r>
      <w:r>
        <w:rPr>
          <w:b w:val="0"/>
          <w:noProof w:val="0"/>
        </w:rPr>
        <w:fldChar w:fldCharType="separate"/>
      </w:r>
      <w:r w:rsidR="00A16F23">
        <w:t>Tables</w:t>
      </w:r>
      <w:r w:rsidR="00A16F23">
        <w:tab/>
      </w:r>
      <w:r w:rsidR="00A16F23">
        <w:fldChar w:fldCharType="begin"/>
      </w:r>
      <w:r w:rsidR="00A16F23">
        <w:instrText xml:space="preserve"> PAGEREF _Toc341774729 \h </w:instrText>
      </w:r>
      <w:r w:rsidR="00A16F23">
        <w:fldChar w:fldCharType="separate"/>
      </w:r>
      <w:r w:rsidR="00A16F23">
        <w:t>4</w:t>
      </w:r>
      <w:r w:rsidR="00A16F23">
        <w:fldChar w:fldCharType="end"/>
      </w:r>
    </w:p>
    <w:p w14:paraId="23A17051" w14:textId="77777777" w:rsidR="00A16F23" w:rsidRDefault="00A16F23">
      <w:pPr>
        <w:pStyle w:val="TOC1"/>
        <w:rPr>
          <w:rFonts w:asciiTheme="minorHAnsi" w:eastAsiaTheme="minorEastAsia" w:hAnsiTheme="minorHAnsi" w:cstheme="minorBidi"/>
          <w:b w:val="0"/>
          <w:caps w:val="0"/>
          <w:sz w:val="22"/>
          <w:szCs w:val="22"/>
        </w:rPr>
      </w:pPr>
      <w:r>
        <w:t>Introduction</w:t>
      </w:r>
      <w:r>
        <w:tab/>
      </w:r>
      <w:r>
        <w:fldChar w:fldCharType="begin"/>
      </w:r>
      <w:r>
        <w:instrText xml:space="preserve"> PAGEREF _Toc341774730 \h </w:instrText>
      </w:r>
      <w:r>
        <w:fldChar w:fldCharType="separate"/>
      </w:r>
      <w:r>
        <w:t>6</w:t>
      </w:r>
      <w:r>
        <w:fldChar w:fldCharType="end"/>
      </w:r>
    </w:p>
    <w:p w14:paraId="23A17052" w14:textId="77777777" w:rsidR="00A16F23" w:rsidRDefault="00A16F23">
      <w:pPr>
        <w:pStyle w:val="TOC2"/>
        <w:rPr>
          <w:rFonts w:asciiTheme="minorHAnsi" w:eastAsiaTheme="minorEastAsia" w:hAnsiTheme="minorHAnsi" w:cstheme="minorBidi"/>
          <w:b w:val="0"/>
          <w:szCs w:val="22"/>
        </w:rPr>
      </w:pPr>
      <w:r>
        <w:t>Purpose of the document</w:t>
      </w:r>
      <w:r>
        <w:tab/>
      </w:r>
      <w:r>
        <w:fldChar w:fldCharType="begin"/>
      </w:r>
      <w:r>
        <w:instrText xml:space="preserve"> PAGEREF _Toc341774731 \h </w:instrText>
      </w:r>
      <w:r>
        <w:fldChar w:fldCharType="separate"/>
      </w:r>
      <w:r>
        <w:t>6</w:t>
      </w:r>
      <w:r>
        <w:fldChar w:fldCharType="end"/>
      </w:r>
    </w:p>
    <w:p w14:paraId="23A17053" w14:textId="77777777" w:rsidR="00A16F23" w:rsidRDefault="00A16F23">
      <w:pPr>
        <w:pStyle w:val="TOC2"/>
        <w:rPr>
          <w:rFonts w:asciiTheme="minorHAnsi" w:eastAsiaTheme="minorEastAsia" w:hAnsiTheme="minorHAnsi" w:cstheme="minorBidi"/>
          <w:b w:val="0"/>
          <w:szCs w:val="22"/>
        </w:rPr>
      </w:pPr>
      <w:r>
        <w:t>Who should read the document</w:t>
      </w:r>
      <w:r>
        <w:tab/>
      </w:r>
      <w:r>
        <w:fldChar w:fldCharType="begin"/>
      </w:r>
      <w:r>
        <w:instrText xml:space="preserve"> PAGEREF _Toc341774732 \h </w:instrText>
      </w:r>
      <w:r>
        <w:fldChar w:fldCharType="separate"/>
      </w:r>
      <w:r>
        <w:t>6</w:t>
      </w:r>
      <w:r>
        <w:fldChar w:fldCharType="end"/>
      </w:r>
    </w:p>
    <w:p w14:paraId="23A17054" w14:textId="77777777" w:rsidR="00A16F23" w:rsidRDefault="00A16F23">
      <w:pPr>
        <w:pStyle w:val="TOC2"/>
        <w:rPr>
          <w:rFonts w:asciiTheme="minorHAnsi" w:eastAsiaTheme="minorEastAsia" w:hAnsiTheme="minorHAnsi" w:cstheme="minorBidi"/>
          <w:b w:val="0"/>
          <w:szCs w:val="22"/>
        </w:rPr>
      </w:pPr>
      <w:r>
        <w:t>Scope of the document</w:t>
      </w:r>
      <w:r>
        <w:tab/>
      </w:r>
      <w:r>
        <w:fldChar w:fldCharType="begin"/>
      </w:r>
      <w:r>
        <w:instrText xml:space="preserve"> PAGEREF _Toc341774733 \h </w:instrText>
      </w:r>
      <w:r>
        <w:fldChar w:fldCharType="separate"/>
      </w:r>
      <w:r>
        <w:t>6</w:t>
      </w:r>
      <w:r>
        <w:fldChar w:fldCharType="end"/>
      </w:r>
    </w:p>
    <w:p w14:paraId="23A17055" w14:textId="77777777" w:rsidR="00A16F23" w:rsidRDefault="00A16F23">
      <w:pPr>
        <w:pStyle w:val="TOC2"/>
        <w:rPr>
          <w:rFonts w:asciiTheme="minorHAnsi" w:eastAsiaTheme="minorEastAsia" w:hAnsiTheme="minorHAnsi" w:cstheme="minorBidi"/>
          <w:b w:val="0"/>
          <w:szCs w:val="22"/>
        </w:rPr>
      </w:pPr>
      <w:r>
        <w:t>Structure of the document</w:t>
      </w:r>
      <w:r>
        <w:tab/>
      </w:r>
      <w:r>
        <w:fldChar w:fldCharType="begin"/>
      </w:r>
      <w:r>
        <w:instrText xml:space="preserve"> PAGEREF _Toc341774734 \h </w:instrText>
      </w:r>
      <w:r>
        <w:fldChar w:fldCharType="separate"/>
      </w:r>
      <w:r>
        <w:t>6</w:t>
      </w:r>
      <w:r>
        <w:fldChar w:fldCharType="end"/>
      </w:r>
    </w:p>
    <w:p w14:paraId="23A17056" w14:textId="77777777" w:rsidR="00A16F23" w:rsidRDefault="00A16F23">
      <w:pPr>
        <w:pStyle w:val="TOC1"/>
        <w:rPr>
          <w:rFonts w:asciiTheme="minorHAnsi" w:eastAsiaTheme="minorEastAsia" w:hAnsiTheme="minorHAnsi" w:cstheme="minorBidi"/>
          <w:b w:val="0"/>
          <w:caps w:val="0"/>
          <w:sz w:val="22"/>
          <w:szCs w:val="22"/>
        </w:rPr>
      </w:pPr>
      <w:r>
        <w:t>1.</w:t>
      </w:r>
      <w:r>
        <w:rPr>
          <w:rFonts w:asciiTheme="minorHAnsi" w:eastAsiaTheme="minorEastAsia" w:hAnsiTheme="minorHAnsi" w:cstheme="minorBidi"/>
          <w:b w:val="0"/>
          <w:caps w:val="0"/>
          <w:sz w:val="22"/>
          <w:szCs w:val="22"/>
        </w:rPr>
        <w:tab/>
      </w:r>
      <w:r>
        <w:t>Purpose</w:t>
      </w:r>
      <w:r>
        <w:tab/>
      </w:r>
      <w:r>
        <w:fldChar w:fldCharType="begin"/>
      </w:r>
      <w:r>
        <w:instrText xml:space="preserve"> PAGEREF _Toc341774735 \h </w:instrText>
      </w:r>
      <w:r>
        <w:fldChar w:fldCharType="separate"/>
      </w:r>
      <w:r>
        <w:t>7</w:t>
      </w:r>
      <w:r>
        <w:fldChar w:fldCharType="end"/>
      </w:r>
    </w:p>
    <w:p w14:paraId="23A17057" w14:textId="77777777" w:rsidR="00A16F23" w:rsidRDefault="00A16F23">
      <w:pPr>
        <w:pStyle w:val="TOC2"/>
        <w:rPr>
          <w:rFonts w:asciiTheme="minorHAnsi" w:eastAsiaTheme="minorEastAsia" w:hAnsiTheme="minorHAnsi" w:cstheme="minorBidi"/>
          <w:b w:val="0"/>
          <w:szCs w:val="22"/>
        </w:rPr>
      </w:pPr>
      <w:r>
        <w:t>1.1.</w:t>
      </w:r>
      <w:r>
        <w:rPr>
          <w:rFonts w:asciiTheme="minorHAnsi" w:eastAsiaTheme="minorEastAsia" w:hAnsiTheme="minorHAnsi" w:cstheme="minorBidi"/>
          <w:b w:val="0"/>
          <w:szCs w:val="22"/>
        </w:rPr>
        <w:tab/>
      </w:r>
      <w:r>
        <w:t>Contents of the Static Data File</w:t>
      </w:r>
      <w:r>
        <w:tab/>
      </w:r>
      <w:r>
        <w:fldChar w:fldCharType="begin"/>
      </w:r>
      <w:r>
        <w:instrText xml:space="preserve"> PAGEREF _Toc341774736 \h </w:instrText>
      </w:r>
      <w:r>
        <w:fldChar w:fldCharType="separate"/>
      </w:r>
      <w:r>
        <w:t>7</w:t>
      </w:r>
      <w:r>
        <w:fldChar w:fldCharType="end"/>
      </w:r>
    </w:p>
    <w:p w14:paraId="23A17058" w14:textId="77777777" w:rsidR="00A16F23" w:rsidRDefault="00A16F23">
      <w:pPr>
        <w:pStyle w:val="TOC2"/>
        <w:rPr>
          <w:rFonts w:asciiTheme="minorHAnsi" w:eastAsiaTheme="minorEastAsia" w:hAnsiTheme="minorHAnsi" w:cstheme="minorBidi"/>
          <w:b w:val="0"/>
          <w:szCs w:val="22"/>
        </w:rPr>
      </w:pPr>
      <w:r>
        <w:t>1.2.</w:t>
      </w:r>
      <w:r>
        <w:rPr>
          <w:rFonts w:asciiTheme="minorHAnsi" w:eastAsiaTheme="minorEastAsia" w:hAnsiTheme="minorHAnsi" w:cstheme="minorBidi"/>
          <w:b w:val="0"/>
          <w:szCs w:val="22"/>
        </w:rPr>
        <w:tab/>
      </w:r>
      <w:r>
        <w:t>Free-standing records</w:t>
      </w:r>
      <w:r>
        <w:tab/>
      </w:r>
      <w:r>
        <w:fldChar w:fldCharType="begin"/>
      </w:r>
      <w:r>
        <w:instrText xml:space="preserve"> PAGEREF _Toc341774737 \h </w:instrText>
      </w:r>
      <w:r>
        <w:fldChar w:fldCharType="separate"/>
      </w:r>
      <w:r>
        <w:t>7</w:t>
      </w:r>
      <w:r>
        <w:fldChar w:fldCharType="end"/>
      </w:r>
    </w:p>
    <w:p w14:paraId="23A17059" w14:textId="77777777" w:rsidR="00A16F23" w:rsidRDefault="00A16F23">
      <w:pPr>
        <w:pStyle w:val="TOC2"/>
        <w:rPr>
          <w:rFonts w:asciiTheme="minorHAnsi" w:eastAsiaTheme="minorEastAsia" w:hAnsiTheme="minorHAnsi" w:cstheme="minorBidi"/>
          <w:b w:val="0"/>
          <w:szCs w:val="22"/>
        </w:rPr>
      </w:pPr>
      <w:r>
        <w:t>1.3.</w:t>
      </w:r>
      <w:r>
        <w:rPr>
          <w:rFonts w:asciiTheme="minorHAnsi" w:eastAsiaTheme="minorEastAsia" w:hAnsiTheme="minorHAnsi" w:cstheme="minorBidi"/>
          <w:b w:val="0"/>
          <w:szCs w:val="22"/>
        </w:rPr>
        <w:tab/>
      </w:r>
      <w:r>
        <w:t>Record sets</w:t>
      </w:r>
      <w:r>
        <w:tab/>
      </w:r>
      <w:r>
        <w:fldChar w:fldCharType="begin"/>
      </w:r>
      <w:r>
        <w:instrText xml:space="preserve"> PAGEREF _Toc341774738 \h </w:instrText>
      </w:r>
      <w:r>
        <w:fldChar w:fldCharType="separate"/>
      </w:r>
      <w:r>
        <w:t>8</w:t>
      </w:r>
      <w:r>
        <w:fldChar w:fldCharType="end"/>
      </w:r>
    </w:p>
    <w:p w14:paraId="23A1705A" w14:textId="77777777" w:rsidR="00A16F23" w:rsidRDefault="00A16F23">
      <w:pPr>
        <w:pStyle w:val="TOC1"/>
        <w:rPr>
          <w:rFonts w:asciiTheme="minorHAnsi" w:eastAsiaTheme="minorEastAsia" w:hAnsiTheme="minorHAnsi" w:cstheme="minorBidi"/>
          <w:b w:val="0"/>
          <w:caps w:val="0"/>
          <w:sz w:val="22"/>
          <w:szCs w:val="22"/>
        </w:rPr>
      </w:pPr>
      <w:r>
        <w:t>2.</w:t>
      </w:r>
      <w:r>
        <w:rPr>
          <w:rFonts w:asciiTheme="minorHAnsi" w:eastAsiaTheme="minorEastAsia" w:hAnsiTheme="minorHAnsi" w:cstheme="minorBidi"/>
          <w:b w:val="0"/>
          <w:caps w:val="0"/>
          <w:sz w:val="22"/>
          <w:szCs w:val="22"/>
        </w:rPr>
        <w:tab/>
      </w:r>
      <w:r>
        <w:t>Record Formats</w:t>
      </w:r>
      <w:r>
        <w:tab/>
      </w:r>
      <w:r>
        <w:fldChar w:fldCharType="begin"/>
      </w:r>
      <w:r>
        <w:instrText xml:space="preserve"> PAGEREF _Toc341774739 \h </w:instrText>
      </w:r>
      <w:r>
        <w:fldChar w:fldCharType="separate"/>
      </w:r>
      <w:r>
        <w:t>9</w:t>
      </w:r>
      <w:r>
        <w:fldChar w:fldCharType="end"/>
      </w:r>
    </w:p>
    <w:p w14:paraId="23A1705B" w14:textId="77777777" w:rsidR="00A16F23" w:rsidRDefault="00A16F23">
      <w:pPr>
        <w:pStyle w:val="TOC2"/>
        <w:rPr>
          <w:rFonts w:asciiTheme="minorHAnsi" w:eastAsiaTheme="minorEastAsia" w:hAnsiTheme="minorHAnsi" w:cstheme="minorBidi"/>
          <w:b w:val="0"/>
          <w:szCs w:val="22"/>
        </w:rPr>
      </w:pPr>
      <w:r>
        <w:t>2.1.</w:t>
      </w:r>
      <w:r>
        <w:rPr>
          <w:rFonts w:asciiTheme="minorHAnsi" w:eastAsiaTheme="minorEastAsia" w:hAnsiTheme="minorHAnsi" w:cstheme="minorBidi"/>
          <w:b w:val="0"/>
          <w:szCs w:val="22"/>
        </w:rPr>
        <w:tab/>
      </w:r>
      <w:r>
        <w:t>Record details</w:t>
      </w:r>
      <w:r>
        <w:tab/>
      </w:r>
      <w:r>
        <w:fldChar w:fldCharType="begin"/>
      </w:r>
      <w:r>
        <w:instrText xml:space="preserve"> PAGEREF _Toc341774740 \h </w:instrText>
      </w:r>
      <w:r>
        <w:fldChar w:fldCharType="separate"/>
      </w:r>
      <w:r>
        <w:t>9</w:t>
      </w:r>
      <w:r>
        <w:fldChar w:fldCharType="end"/>
      </w:r>
    </w:p>
    <w:p w14:paraId="23A1705C" w14:textId="77777777" w:rsidR="00A16F23" w:rsidRDefault="00A16F23">
      <w:pPr>
        <w:pStyle w:val="TOC2"/>
        <w:rPr>
          <w:rFonts w:asciiTheme="minorHAnsi" w:eastAsiaTheme="minorEastAsia" w:hAnsiTheme="minorHAnsi" w:cstheme="minorBidi"/>
          <w:b w:val="0"/>
          <w:szCs w:val="22"/>
        </w:rPr>
      </w:pPr>
      <w:r>
        <w:t>2.2.</w:t>
      </w:r>
      <w:r>
        <w:rPr>
          <w:rFonts w:asciiTheme="minorHAnsi" w:eastAsiaTheme="minorEastAsia" w:hAnsiTheme="minorHAnsi" w:cstheme="minorBidi"/>
          <w:b w:val="0"/>
          <w:szCs w:val="22"/>
        </w:rPr>
        <w:tab/>
      </w:r>
      <w:r>
        <w:t>Field Mapping of Id Columns</w:t>
      </w:r>
      <w:r>
        <w:tab/>
      </w:r>
      <w:r>
        <w:fldChar w:fldCharType="begin"/>
      </w:r>
      <w:r>
        <w:instrText xml:space="preserve"> PAGEREF _Toc341774741 \h </w:instrText>
      </w:r>
      <w:r>
        <w:fldChar w:fldCharType="separate"/>
      </w:r>
      <w:r>
        <w:t>9</w:t>
      </w:r>
      <w:r>
        <w:fldChar w:fldCharType="end"/>
      </w:r>
    </w:p>
    <w:p w14:paraId="23A1705D" w14:textId="77777777" w:rsidR="00A16F23" w:rsidRDefault="00A16F23">
      <w:pPr>
        <w:pStyle w:val="TOC2"/>
        <w:rPr>
          <w:rFonts w:asciiTheme="minorHAnsi" w:eastAsiaTheme="minorEastAsia" w:hAnsiTheme="minorHAnsi" w:cstheme="minorBidi"/>
          <w:b w:val="0"/>
          <w:szCs w:val="22"/>
        </w:rPr>
      </w:pPr>
      <w:r>
        <w:t>2.3.</w:t>
      </w:r>
      <w:r>
        <w:rPr>
          <w:rFonts w:asciiTheme="minorHAnsi" w:eastAsiaTheme="minorEastAsia" w:hAnsiTheme="minorHAnsi" w:cstheme="minorBidi"/>
          <w:b w:val="0"/>
          <w:szCs w:val="22"/>
        </w:rPr>
        <w:tab/>
      </w:r>
      <w:r>
        <w:t>Record Header field</w:t>
      </w:r>
      <w:r>
        <w:tab/>
      </w:r>
      <w:r>
        <w:fldChar w:fldCharType="begin"/>
      </w:r>
      <w:r>
        <w:instrText xml:space="preserve"> PAGEREF _Toc341774742 \h </w:instrText>
      </w:r>
      <w:r>
        <w:fldChar w:fldCharType="separate"/>
      </w:r>
      <w:r>
        <w:t>10</w:t>
      </w:r>
      <w:r>
        <w:fldChar w:fldCharType="end"/>
      </w:r>
    </w:p>
    <w:p w14:paraId="23A1705E" w14:textId="77777777" w:rsidR="00A16F23" w:rsidRDefault="00A16F23">
      <w:pPr>
        <w:pStyle w:val="TOC2"/>
        <w:rPr>
          <w:rFonts w:asciiTheme="minorHAnsi" w:eastAsiaTheme="minorEastAsia" w:hAnsiTheme="minorHAnsi" w:cstheme="minorBidi"/>
          <w:b w:val="0"/>
          <w:szCs w:val="22"/>
        </w:rPr>
      </w:pPr>
      <w:r>
        <w:t>2.4.</w:t>
      </w:r>
      <w:r>
        <w:rPr>
          <w:rFonts w:asciiTheme="minorHAnsi" w:eastAsiaTheme="minorEastAsia" w:hAnsiTheme="minorHAnsi" w:cstheme="minorBidi"/>
          <w:b w:val="0"/>
          <w:szCs w:val="22"/>
        </w:rPr>
        <w:tab/>
      </w:r>
      <w:r>
        <w:t>Record Type 00: File Header record</w:t>
      </w:r>
      <w:r>
        <w:tab/>
      </w:r>
      <w:r>
        <w:fldChar w:fldCharType="begin"/>
      </w:r>
      <w:r>
        <w:instrText xml:space="preserve"> PAGEREF _Toc341774743 \h </w:instrText>
      </w:r>
      <w:r>
        <w:fldChar w:fldCharType="separate"/>
      </w:r>
      <w:r>
        <w:t>12</w:t>
      </w:r>
      <w:r>
        <w:fldChar w:fldCharType="end"/>
      </w:r>
    </w:p>
    <w:p w14:paraId="23A1705F" w14:textId="77777777" w:rsidR="00A16F23" w:rsidRDefault="00A16F23">
      <w:pPr>
        <w:pStyle w:val="TOC2"/>
        <w:rPr>
          <w:rFonts w:asciiTheme="minorHAnsi" w:eastAsiaTheme="minorEastAsia" w:hAnsiTheme="minorHAnsi" w:cstheme="minorBidi"/>
          <w:b w:val="0"/>
          <w:szCs w:val="22"/>
        </w:rPr>
      </w:pPr>
      <w:r>
        <w:t>2.5.</w:t>
      </w:r>
      <w:r>
        <w:rPr>
          <w:rFonts w:asciiTheme="minorHAnsi" w:eastAsiaTheme="minorEastAsia" w:hAnsiTheme="minorHAnsi" w:cstheme="minorBidi"/>
          <w:b w:val="0"/>
          <w:szCs w:val="22"/>
        </w:rPr>
        <w:tab/>
      </w:r>
      <w:r>
        <w:t>Record Type 01: Customer record</w:t>
      </w:r>
      <w:r>
        <w:tab/>
      </w:r>
      <w:r>
        <w:fldChar w:fldCharType="begin"/>
      </w:r>
      <w:r>
        <w:instrText xml:space="preserve"> PAGEREF _Toc341774744 \h </w:instrText>
      </w:r>
      <w:r>
        <w:fldChar w:fldCharType="separate"/>
      </w:r>
      <w:r>
        <w:t>12</w:t>
      </w:r>
      <w:r>
        <w:fldChar w:fldCharType="end"/>
      </w:r>
    </w:p>
    <w:p w14:paraId="23A17060" w14:textId="77777777" w:rsidR="00A16F23" w:rsidRDefault="00A16F23">
      <w:pPr>
        <w:pStyle w:val="TOC2"/>
        <w:rPr>
          <w:rFonts w:asciiTheme="minorHAnsi" w:eastAsiaTheme="minorEastAsia" w:hAnsiTheme="minorHAnsi" w:cstheme="minorBidi"/>
          <w:b w:val="0"/>
          <w:szCs w:val="22"/>
        </w:rPr>
      </w:pPr>
      <w:r>
        <w:t>2.6.</w:t>
      </w:r>
      <w:r>
        <w:rPr>
          <w:rFonts w:asciiTheme="minorHAnsi" w:eastAsiaTheme="minorEastAsia" w:hAnsiTheme="minorHAnsi" w:cstheme="minorBidi"/>
          <w:b w:val="0"/>
          <w:szCs w:val="22"/>
        </w:rPr>
        <w:tab/>
      </w:r>
      <w:r>
        <w:t>Record Type 02: Account record</w:t>
      </w:r>
      <w:r>
        <w:tab/>
      </w:r>
      <w:r>
        <w:fldChar w:fldCharType="begin"/>
      </w:r>
      <w:r>
        <w:instrText xml:space="preserve"> PAGEREF _Toc341774745 \h </w:instrText>
      </w:r>
      <w:r>
        <w:fldChar w:fldCharType="separate"/>
      </w:r>
      <w:r>
        <w:t>17</w:t>
      </w:r>
      <w:r>
        <w:fldChar w:fldCharType="end"/>
      </w:r>
    </w:p>
    <w:p w14:paraId="23A17061" w14:textId="77777777" w:rsidR="00A16F23" w:rsidRDefault="00A16F23">
      <w:pPr>
        <w:pStyle w:val="TOC2"/>
        <w:rPr>
          <w:rFonts w:asciiTheme="minorHAnsi" w:eastAsiaTheme="minorEastAsia" w:hAnsiTheme="minorHAnsi" w:cstheme="minorBidi"/>
          <w:b w:val="0"/>
          <w:szCs w:val="22"/>
        </w:rPr>
      </w:pPr>
      <w:r>
        <w:t>2.7.</w:t>
      </w:r>
      <w:r>
        <w:rPr>
          <w:rFonts w:asciiTheme="minorHAnsi" w:eastAsiaTheme="minorEastAsia" w:hAnsiTheme="minorHAnsi" w:cstheme="minorBidi"/>
          <w:b w:val="0"/>
          <w:szCs w:val="22"/>
        </w:rPr>
        <w:tab/>
      </w:r>
      <w:r>
        <w:t>Record Type 03: Card Import record</w:t>
      </w:r>
      <w:r>
        <w:tab/>
      </w:r>
      <w:r>
        <w:fldChar w:fldCharType="begin"/>
      </w:r>
      <w:r>
        <w:instrText xml:space="preserve"> PAGEREF _Toc341774746 \h </w:instrText>
      </w:r>
      <w:r>
        <w:fldChar w:fldCharType="separate"/>
      </w:r>
      <w:r>
        <w:t>20</w:t>
      </w:r>
      <w:r>
        <w:fldChar w:fldCharType="end"/>
      </w:r>
    </w:p>
    <w:p w14:paraId="23A17062" w14:textId="77777777" w:rsidR="00A16F23" w:rsidRDefault="00A16F23">
      <w:pPr>
        <w:pStyle w:val="TOC3"/>
        <w:rPr>
          <w:rFonts w:asciiTheme="minorHAnsi" w:eastAsiaTheme="minorEastAsia" w:hAnsiTheme="minorHAnsi" w:cstheme="minorBidi"/>
          <w:szCs w:val="22"/>
        </w:rPr>
      </w:pPr>
      <w:r>
        <w:t>2.7.1.</w:t>
      </w:r>
      <w:r>
        <w:rPr>
          <w:rFonts w:asciiTheme="minorHAnsi" w:eastAsiaTheme="minorEastAsia" w:hAnsiTheme="minorHAnsi" w:cstheme="minorBidi"/>
          <w:szCs w:val="22"/>
        </w:rPr>
        <w:tab/>
      </w:r>
      <w:r>
        <w:t>General notes</w:t>
      </w:r>
      <w:r>
        <w:tab/>
      </w:r>
      <w:r>
        <w:fldChar w:fldCharType="begin"/>
      </w:r>
      <w:r>
        <w:instrText xml:space="preserve"> PAGEREF _Toc341774747 \h </w:instrText>
      </w:r>
      <w:r>
        <w:fldChar w:fldCharType="separate"/>
      </w:r>
      <w:r>
        <w:t>27</w:t>
      </w:r>
      <w:r>
        <w:fldChar w:fldCharType="end"/>
      </w:r>
    </w:p>
    <w:p w14:paraId="23A17063" w14:textId="77777777" w:rsidR="00A16F23" w:rsidRDefault="00A16F23">
      <w:pPr>
        <w:pStyle w:val="TOC2"/>
        <w:rPr>
          <w:rFonts w:asciiTheme="minorHAnsi" w:eastAsiaTheme="minorEastAsia" w:hAnsiTheme="minorHAnsi" w:cstheme="minorBidi"/>
          <w:b w:val="0"/>
          <w:szCs w:val="22"/>
        </w:rPr>
      </w:pPr>
      <w:r>
        <w:t>2.8.</w:t>
      </w:r>
      <w:r>
        <w:rPr>
          <w:rFonts w:asciiTheme="minorHAnsi" w:eastAsiaTheme="minorEastAsia" w:hAnsiTheme="minorHAnsi" w:cstheme="minorBidi"/>
          <w:b w:val="0"/>
          <w:szCs w:val="22"/>
        </w:rPr>
        <w:tab/>
      </w:r>
      <w:r>
        <w:t>Record Type 07: Merchant record</w:t>
      </w:r>
      <w:r>
        <w:tab/>
      </w:r>
      <w:r>
        <w:fldChar w:fldCharType="begin"/>
      </w:r>
      <w:r>
        <w:instrText xml:space="preserve"> PAGEREF _Toc341774748 \h </w:instrText>
      </w:r>
      <w:r>
        <w:fldChar w:fldCharType="separate"/>
      </w:r>
      <w:r>
        <w:t>28</w:t>
      </w:r>
      <w:r>
        <w:fldChar w:fldCharType="end"/>
      </w:r>
    </w:p>
    <w:p w14:paraId="23A17064" w14:textId="77777777" w:rsidR="00A16F23" w:rsidRDefault="00A16F23">
      <w:pPr>
        <w:pStyle w:val="TOC2"/>
        <w:rPr>
          <w:rFonts w:asciiTheme="minorHAnsi" w:eastAsiaTheme="minorEastAsia" w:hAnsiTheme="minorHAnsi" w:cstheme="minorBidi"/>
          <w:b w:val="0"/>
          <w:szCs w:val="22"/>
        </w:rPr>
      </w:pPr>
      <w:r>
        <w:t>2.9.</w:t>
      </w:r>
      <w:r>
        <w:rPr>
          <w:rFonts w:asciiTheme="minorHAnsi" w:eastAsiaTheme="minorEastAsia" w:hAnsiTheme="minorHAnsi" w:cstheme="minorBidi"/>
          <w:b w:val="0"/>
          <w:szCs w:val="22"/>
        </w:rPr>
        <w:tab/>
      </w:r>
      <w:r>
        <w:t>Record Type 09: Termpos record</w:t>
      </w:r>
      <w:r>
        <w:tab/>
      </w:r>
      <w:r>
        <w:fldChar w:fldCharType="begin"/>
      </w:r>
      <w:r>
        <w:instrText xml:space="preserve"> PAGEREF _Toc341774749 \h </w:instrText>
      </w:r>
      <w:r>
        <w:fldChar w:fldCharType="separate"/>
      </w:r>
      <w:r>
        <w:t>33</w:t>
      </w:r>
      <w:r>
        <w:fldChar w:fldCharType="end"/>
      </w:r>
    </w:p>
    <w:p w14:paraId="23A17065" w14:textId="77777777" w:rsidR="00A16F23" w:rsidRDefault="00A16F23">
      <w:pPr>
        <w:pStyle w:val="TOC2"/>
        <w:rPr>
          <w:rFonts w:asciiTheme="minorHAnsi" w:eastAsiaTheme="minorEastAsia" w:hAnsiTheme="minorHAnsi" w:cstheme="minorBidi"/>
          <w:b w:val="0"/>
          <w:szCs w:val="22"/>
        </w:rPr>
      </w:pPr>
      <w:r>
        <w:t>2.10.</w:t>
      </w:r>
      <w:r>
        <w:rPr>
          <w:rFonts w:asciiTheme="minorHAnsi" w:eastAsiaTheme="minorEastAsia" w:hAnsiTheme="minorHAnsi" w:cstheme="minorBidi"/>
          <w:b w:val="0"/>
          <w:szCs w:val="22"/>
        </w:rPr>
        <w:tab/>
      </w:r>
      <w:r>
        <w:t>Record Type 12: Postal Address Record</w:t>
      </w:r>
      <w:r>
        <w:tab/>
      </w:r>
      <w:r>
        <w:fldChar w:fldCharType="begin"/>
      </w:r>
      <w:r>
        <w:instrText xml:space="preserve"> PAGEREF _Toc341774750 \h </w:instrText>
      </w:r>
      <w:r>
        <w:fldChar w:fldCharType="separate"/>
      </w:r>
      <w:r>
        <w:t>35</w:t>
      </w:r>
      <w:r>
        <w:fldChar w:fldCharType="end"/>
      </w:r>
    </w:p>
    <w:p w14:paraId="23A17066" w14:textId="77777777" w:rsidR="00A16F23" w:rsidRDefault="00A16F23">
      <w:pPr>
        <w:pStyle w:val="TOC2"/>
        <w:rPr>
          <w:rFonts w:asciiTheme="minorHAnsi" w:eastAsiaTheme="minorEastAsia" w:hAnsiTheme="minorHAnsi" w:cstheme="minorBidi"/>
          <w:b w:val="0"/>
          <w:szCs w:val="22"/>
        </w:rPr>
      </w:pPr>
      <w:r>
        <w:t>2.11.</w:t>
      </w:r>
      <w:r>
        <w:rPr>
          <w:rFonts w:asciiTheme="minorHAnsi" w:eastAsiaTheme="minorEastAsia" w:hAnsiTheme="minorHAnsi" w:cstheme="minorBidi"/>
          <w:b w:val="0"/>
          <w:szCs w:val="22"/>
        </w:rPr>
        <w:tab/>
      </w:r>
      <w:r>
        <w:t>Record Type 99: File Trailer</w:t>
      </w:r>
      <w:r>
        <w:tab/>
      </w:r>
      <w:r>
        <w:fldChar w:fldCharType="begin"/>
      </w:r>
      <w:r>
        <w:instrText xml:space="preserve"> PAGEREF _Toc341774751 \h </w:instrText>
      </w:r>
      <w:r>
        <w:fldChar w:fldCharType="separate"/>
      </w:r>
      <w:r>
        <w:t>37</w:t>
      </w:r>
      <w:r>
        <w:fldChar w:fldCharType="end"/>
      </w:r>
    </w:p>
    <w:p w14:paraId="23A17067" w14:textId="77777777" w:rsidR="00A16F23" w:rsidRDefault="00A16F23">
      <w:pPr>
        <w:pStyle w:val="TOC1"/>
        <w:rPr>
          <w:rFonts w:asciiTheme="minorHAnsi" w:eastAsiaTheme="minorEastAsia" w:hAnsiTheme="minorHAnsi" w:cstheme="minorBidi"/>
          <w:b w:val="0"/>
          <w:caps w:val="0"/>
          <w:sz w:val="22"/>
          <w:szCs w:val="22"/>
        </w:rPr>
      </w:pPr>
      <w:r>
        <w:t>3.</w:t>
      </w:r>
      <w:r>
        <w:rPr>
          <w:rFonts w:asciiTheme="minorHAnsi" w:eastAsiaTheme="minorEastAsia" w:hAnsiTheme="minorHAnsi" w:cstheme="minorBidi"/>
          <w:b w:val="0"/>
          <w:caps w:val="0"/>
          <w:sz w:val="22"/>
          <w:szCs w:val="22"/>
        </w:rPr>
        <w:tab/>
      </w:r>
      <w:r>
        <w:t>Valid Messages</w:t>
      </w:r>
      <w:r>
        <w:tab/>
      </w:r>
      <w:r>
        <w:fldChar w:fldCharType="begin"/>
      </w:r>
      <w:r>
        <w:instrText xml:space="preserve"> PAGEREF _Toc341774752 \h </w:instrText>
      </w:r>
      <w:r>
        <w:fldChar w:fldCharType="separate"/>
      </w:r>
      <w:r>
        <w:t>38</w:t>
      </w:r>
      <w:r>
        <w:fldChar w:fldCharType="end"/>
      </w:r>
    </w:p>
    <w:p w14:paraId="23A17068" w14:textId="77777777" w:rsidR="00A16F23" w:rsidRDefault="00A16F23">
      <w:pPr>
        <w:pStyle w:val="TOC2"/>
        <w:rPr>
          <w:rFonts w:asciiTheme="minorHAnsi" w:eastAsiaTheme="minorEastAsia" w:hAnsiTheme="minorHAnsi" w:cstheme="minorBidi"/>
          <w:b w:val="0"/>
          <w:szCs w:val="22"/>
        </w:rPr>
      </w:pPr>
      <w:r>
        <w:t>3.1.</w:t>
      </w:r>
      <w:r>
        <w:rPr>
          <w:rFonts w:asciiTheme="minorHAnsi" w:eastAsiaTheme="minorEastAsia" w:hAnsiTheme="minorHAnsi" w:cstheme="minorBidi"/>
          <w:b w:val="0"/>
          <w:szCs w:val="22"/>
        </w:rPr>
        <w:tab/>
      </w:r>
      <w:r>
        <w:t>Add Customer</w:t>
      </w:r>
      <w:r>
        <w:tab/>
      </w:r>
      <w:r>
        <w:fldChar w:fldCharType="begin"/>
      </w:r>
      <w:r>
        <w:instrText xml:space="preserve"> PAGEREF _Toc341774753 \h </w:instrText>
      </w:r>
      <w:r>
        <w:fldChar w:fldCharType="separate"/>
      </w:r>
      <w:r>
        <w:t>38</w:t>
      </w:r>
      <w:r>
        <w:fldChar w:fldCharType="end"/>
      </w:r>
    </w:p>
    <w:p w14:paraId="23A17069" w14:textId="77777777" w:rsidR="00A16F23" w:rsidRDefault="00A16F23">
      <w:pPr>
        <w:pStyle w:val="TOC2"/>
        <w:rPr>
          <w:rFonts w:asciiTheme="minorHAnsi" w:eastAsiaTheme="minorEastAsia" w:hAnsiTheme="minorHAnsi" w:cstheme="minorBidi"/>
          <w:b w:val="0"/>
          <w:szCs w:val="22"/>
        </w:rPr>
      </w:pPr>
      <w:r>
        <w:t>3.2.</w:t>
      </w:r>
      <w:r>
        <w:rPr>
          <w:rFonts w:asciiTheme="minorHAnsi" w:eastAsiaTheme="minorEastAsia" w:hAnsiTheme="minorHAnsi" w:cstheme="minorBidi"/>
          <w:b w:val="0"/>
          <w:szCs w:val="22"/>
        </w:rPr>
        <w:tab/>
      </w:r>
      <w:r>
        <w:t>Add Account</w:t>
      </w:r>
      <w:r>
        <w:tab/>
      </w:r>
      <w:r>
        <w:fldChar w:fldCharType="begin"/>
      </w:r>
      <w:r>
        <w:instrText xml:space="preserve"> PAGEREF _Toc341774754 \h </w:instrText>
      </w:r>
      <w:r>
        <w:fldChar w:fldCharType="separate"/>
      </w:r>
      <w:r>
        <w:t>38</w:t>
      </w:r>
      <w:r>
        <w:fldChar w:fldCharType="end"/>
      </w:r>
    </w:p>
    <w:p w14:paraId="23A1706A" w14:textId="77777777" w:rsidR="00A16F23" w:rsidRDefault="00A16F23">
      <w:pPr>
        <w:pStyle w:val="TOC2"/>
        <w:rPr>
          <w:rFonts w:asciiTheme="minorHAnsi" w:eastAsiaTheme="minorEastAsia" w:hAnsiTheme="minorHAnsi" w:cstheme="minorBidi"/>
          <w:b w:val="0"/>
          <w:szCs w:val="22"/>
        </w:rPr>
      </w:pPr>
      <w:r>
        <w:t>3.3.</w:t>
      </w:r>
      <w:r>
        <w:rPr>
          <w:rFonts w:asciiTheme="minorHAnsi" w:eastAsiaTheme="minorEastAsia" w:hAnsiTheme="minorHAnsi" w:cstheme="minorBidi"/>
          <w:b w:val="0"/>
          <w:szCs w:val="22"/>
        </w:rPr>
        <w:tab/>
      </w:r>
      <w:r>
        <w:t>Add Card</w:t>
      </w:r>
      <w:r>
        <w:tab/>
      </w:r>
      <w:r>
        <w:fldChar w:fldCharType="begin"/>
      </w:r>
      <w:r>
        <w:instrText xml:space="preserve"> PAGEREF _Toc341774755 \h </w:instrText>
      </w:r>
      <w:r>
        <w:fldChar w:fldCharType="separate"/>
      </w:r>
      <w:r>
        <w:t>38</w:t>
      </w:r>
      <w:r>
        <w:fldChar w:fldCharType="end"/>
      </w:r>
    </w:p>
    <w:p w14:paraId="23A1706B" w14:textId="77777777" w:rsidR="00A16F23" w:rsidRDefault="00A16F23">
      <w:pPr>
        <w:pStyle w:val="TOC2"/>
        <w:rPr>
          <w:rFonts w:asciiTheme="minorHAnsi" w:eastAsiaTheme="minorEastAsia" w:hAnsiTheme="minorHAnsi" w:cstheme="minorBidi"/>
          <w:b w:val="0"/>
          <w:szCs w:val="22"/>
        </w:rPr>
      </w:pPr>
      <w:r>
        <w:t>3.4.</w:t>
      </w:r>
      <w:r>
        <w:rPr>
          <w:rFonts w:asciiTheme="minorHAnsi" w:eastAsiaTheme="minorEastAsia" w:hAnsiTheme="minorHAnsi" w:cstheme="minorBidi"/>
          <w:b w:val="0"/>
          <w:szCs w:val="22"/>
        </w:rPr>
        <w:tab/>
      </w:r>
      <w:r>
        <w:t>Add Merchant</w:t>
      </w:r>
      <w:r>
        <w:tab/>
      </w:r>
      <w:r>
        <w:fldChar w:fldCharType="begin"/>
      </w:r>
      <w:r>
        <w:instrText xml:space="preserve"> PAGEREF _Toc341774756 \h </w:instrText>
      </w:r>
      <w:r>
        <w:fldChar w:fldCharType="separate"/>
      </w:r>
      <w:r>
        <w:t>39</w:t>
      </w:r>
      <w:r>
        <w:fldChar w:fldCharType="end"/>
      </w:r>
    </w:p>
    <w:p w14:paraId="23A1706C" w14:textId="77777777" w:rsidR="00A16F23" w:rsidRDefault="00A16F23">
      <w:pPr>
        <w:pStyle w:val="TOC2"/>
        <w:rPr>
          <w:rFonts w:asciiTheme="minorHAnsi" w:eastAsiaTheme="minorEastAsia" w:hAnsiTheme="minorHAnsi" w:cstheme="minorBidi"/>
          <w:b w:val="0"/>
          <w:szCs w:val="22"/>
        </w:rPr>
      </w:pPr>
      <w:r>
        <w:t>3.5.</w:t>
      </w:r>
      <w:r>
        <w:rPr>
          <w:rFonts w:asciiTheme="minorHAnsi" w:eastAsiaTheme="minorEastAsia" w:hAnsiTheme="minorHAnsi" w:cstheme="minorBidi"/>
          <w:b w:val="0"/>
          <w:szCs w:val="22"/>
        </w:rPr>
        <w:tab/>
      </w:r>
      <w:r>
        <w:t>Add Termpos</w:t>
      </w:r>
      <w:r>
        <w:tab/>
      </w:r>
      <w:r>
        <w:fldChar w:fldCharType="begin"/>
      </w:r>
      <w:r>
        <w:instrText xml:space="preserve"> PAGEREF _Toc341774757 \h </w:instrText>
      </w:r>
      <w:r>
        <w:fldChar w:fldCharType="separate"/>
      </w:r>
      <w:r>
        <w:t>39</w:t>
      </w:r>
      <w:r>
        <w:fldChar w:fldCharType="end"/>
      </w:r>
    </w:p>
    <w:p w14:paraId="23A1706D" w14:textId="77777777" w:rsidR="00A16F23" w:rsidRDefault="00A16F23">
      <w:pPr>
        <w:pStyle w:val="TOC2"/>
        <w:rPr>
          <w:rFonts w:asciiTheme="minorHAnsi" w:eastAsiaTheme="minorEastAsia" w:hAnsiTheme="minorHAnsi" w:cstheme="minorBidi"/>
          <w:b w:val="0"/>
          <w:szCs w:val="22"/>
        </w:rPr>
      </w:pPr>
      <w:r>
        <w:t>3.6.</w:t>
      </w:r>
      <w:r>
        <w:rPr>
          <w:rFonts w:asciiTheme="minorHAnsi" w:eastAsiaTheme="minorEastAsia" w:hAnsiTheme="minorHAnsi" w:cstheme="minorBidi"/>
          <w:b w:val="0"/>
          <w:szCs w:val="22"/>
        </w:rPr>
        <w:tab/>
      </w:r>
      <w:r>
        <w:t>Add Address</w:t>
      </w:r>
      <w:r>
        <w:tab/>
      </w:r>
      <w:r>
        <w:fldChar w:fldCharType="begin"/>
      </w:r>
      <w:r>
        <w:instrText xml:space="preserve"> PAGEREF _Toc341774758 \h </w:instrText>
      </w:r>
      <w:r>
        <w:fldChar w:fldCharType="separate"/>
      </w:r>
      <w:r>
        <w:t>40</w:t>
      </w:r>
      <w:r>
        <w:fldChar w:fldCharType="end"/>
      </w:r>
    </w:p>
    <w:p w14:paraId="23A1706E" w14:textId="77777777" w:rsidR="00A16F23" w:rsidRDefault="00A16F23">
      <w:pPr>
        <w:pStyle w:val="TOC2"/>
        <w:rPr>
          <w:rFonts w:asciiTheme="minorHAnsi" w:eastAsiaTheme="minorEastAsia" w:hAnsiTheme="minorHAnsi" w:cstheme="minorBidi"/>
          <w:b w:val="0"/>
          <w:szCs w:val="22"/>
        </w:rPr>
      </w:pPr>
      <w:r>
        <w:lastRenderedPageBreak/>
        <w:t>3.7.</w:t>
      </w:r>
      <w:r>
        <w:rPr>
          <w:rFonts w:asciiTheme="minorHAnsi" w:eastAsiaTheme="minorEastAsia" w:hAnsiTheme="minorHAnsi" w:cstheme="minorBidi"/>
          <w:b w:val="0"/>
          <w:szCs w:val="22"/>
        </w:rPr>
        <w:tab/>
      </w:r>
      <w:r>
        <w:t>Amend Customer Details</w:t>
      </w:r>
      <w:r>
        <w:tab/>
      </w:r>
      <w:r>
        <w:fldChar w:fldCharType="begin"/>
      </w:r>
      <w:r>
        <w:instrText xml:space="preserve"> PAGEREF _Toc341774759 \h </w:instrText>
      </w:r>
      <w:r>
        <w:fldChar w:fldCharType="separate"/>
      </w:r>
      <w:r>
        <w:t>40</w:t>
      </w:r>
      <w:r>
        <w:fldChar w:fldCharType="end"/>
      </w:r>
    </w:p>
    <w:p w14:paraId="23A1706F" w14:textId="77777777" w:rsidR="00A16F23" w:rsidRDefault="00A16F23">
      <w:pPr>
        <w:pStyle w:val="TOC2"/>
        <w:rPr>
          <w:rFonts w:asciiTheme="minorHAnsi" w:eastAsiaTheme="minorEastAsia" w:hAnsiTheme="minorHAnsi" w:cstheme="minorBidi"/>
          <w:b w:val="0"/>
          <w:szCs w:val="22"/>
        </w:rPr>
      </w:pPr>
      <w:r>
        <w:t>3.8.</w:t>
      </w:r>
      <w:r>
        <w:rPr>
          <w:rFonts w:asciiTheme="minorHAnsi" w:eastAsiaTheme="minorEastAsia" w:hAnsiTheme="minorHAnsi" w:cstheme="minorBidi"/>
          <w:b w:val="0"/>
          <w:szCs w:val="22"/>
        </w:rPr>
        <w:tab/>
      </w:r>
      <w:r>
        <w:t>Amend Account Details</w:t>
      </w:r>
      <w:r>
        <w:tab/>
      </w:r>
      <w:r>
        <w:fldChar w:fldCharType="begin"/>
      </w:r>
      <w:r>
        <w:instrText xml:space="preserve"> PAGEREF _Toc341774760 \h </w:instrText>
      </w:r>
      <w:r>
        <w:fldChar w:fldCharType="separate"/>
      </w:r>
      <w:r>
        <w:t>40</w:t>
      </w:r>
      <w:r>
        <w:fldChar w:fldCharType="end"/>
      </w:r>
    </w:p>
    <w:p w14:paraId="23A17070" w14:textId="77777777" w:rsidR="00A16F23" w:rsidRDefault="00A16F23">
      <w:pPr>
        <w:pStyle w:val="TOC2"/>
        <w:rPr>
          <w:rFonts w:asciiTheme="minorHAnsi" w:eastAsiaTheme="minorEastAsia" w:hAnsiTheme="minorHAnsi" w:cstheme="minorBidi"/>
          <w:b w:val="0"/>
          <w:szCs w:val="22"/>
        </w:rPr>
      </w:pPr>
      <w:r>
        <w:t>3.9.</w:t>
      </w:r>
      <w:r>
        <w:rPr>
          <w:rFonts w:asciiTheme="minorHAnsi" w:eastAsiaTheme="minorEastAsia" w:hAnsiTheme="minorHAnsi" w:cstheme="minorBidi"/>
          <w:b w:val="0"/>
          <w:szCs w:val="22"/>
        </w:rPr>
        <w:tab/>
      </w:r>
      <w:r>
        <w:t>Amend Card Details</w:t>
      </w:r>
      <w:r>
        <w:tab/>
      </w:r>
      <w:r>
        <w:fldChar w:fldCharType="begin"/>
      </w:r>
      <w:r>
        <w:instrText xml:space="preserve"> PAGEREF _Toc341774761 \h </w:instrText>
      </w:r>
      <w:r>
        <w:fldChar w:fldCharType="separate"/>
      </w:r>
      <w:r>
        <w:t>41</w:t>
      </w:r>
      <w:r>
        <w:fldChar w:fldCharType="end"/>
      </w:r>
    </w:p>
    <w:p w14:paraId="23A17071" w14:textId="77777777" w:rsidR="00A16F23" w:rsidRDefault="00A16F23">
      <w:pPr>
        <w:pStyle w:val="TOC2"/>
        <w:rPr>
          <w:rFonts w:asciiTheme="minorHAnsi" w:eastAsiaTheme="minorEastAsia" w:hAnsiTheme="minorHAnsi" w:cstheme="minorBidi"/>
          <w:b w:val="0"/>
          <w:szCs w:val="22"/>
        </w:rPr>
      </w:pPr>
      <w:r>
        <w:t>3.10.</w:t>
      </w:r>
      <w:r>
        <w:rPr>
          <w:rFonts w:asciiTheme="minorHAnsi" w:eastAsiaTheme="minorEastAsia" w:hAnsiTheme="minorHAnsi" w:cstheme="minorBidi"/>
          <w:b w:val="0"/>
          <w:szCs w:val="22"/>
        </w:rPr>
        <w:tab/>
      </w:r>
      <w:r>
        <w:t>Amend Merchant Details</w:t>
      </w:r>
      <w:r>
        <w:tab/>
      </w:r>
      <w:r>
        <w:fldChar w:fldCharType="begin"/>
      </w:r>
      <w:r>
        <w:instrText xml:space="preserve"> PAGEREF _Toc341774762 \h </w:instrText>
      </w:r>
      <w:r>
        <w:fldChar w:fldCharType="separate"/>
      </w:r>
      <w:r>
        <w:t>41</w:t>
      </w:r>
      <w:r>
        <w:fldChar w:fldCharType="end"/>
      </w:r>
    </w:p>
    <w:p w14:paraId="23A17072" w14:textId="77777777" w:rsidR="00A16F23" w:rsidRDefault="00A16F23">
      <w:pPr>
        <w:pStyle w:val="TOC2"/>
        <w:rPr>
          <w:rFonts w:asciiTheme="minorHAnsi" w:eastAsiaTheme="minorEastAsia" w:hAnsiTheme="minorHAnsi" w:cstheme="minorBidi"/>
          <w:b w:val="0"/>
          <w:szCs w:val="22"/>
        </w:rPr>
      </w:pPr>
      <w:r>
        <w:t>3.11.</w:t>
      </w:r>
      <w:r>
        <w:rPr>
          <w:rFonts w:asciiTheme="minorHAnsi" w:eastAsiaTheme="minorEastAsia" w:hAnsiTheme="minorHAnsi" w:cstheme="minorBidi"/>
          <w:b w:val="0"/>
          <w:szCs w:val="22"/>
        </w:rPr>
        <w:tab/>
      </w:r>
      <w:r>
        <w:t>Amend Termpos</w:t>
      </w:r>
      <w:r>
        <w:tab/>
      </w:r>
      <w:r>
        <w:fldChar w:fldCharType="begin"/>
      </w:r>
      <w:r>
        <w:instrText xml:space="preserve"> PAGEREF _Toc341774763 \h </w:instrText>
      </w:r>
      <w:r>
        <w:fldChar w:fldCharType="separate"/>
      </w:r>
      <w:r>
        <w:t>42</w:t>
      </w:r>
      <w:r>
        <w:fldChar w:fldCharType="end"/>
      </w:r>
    </w:p>
    <w:p w14:paraId="23A17073" w14:textId="77777777" w:rsidR="00A16F23" w:rsidRDefault="00A16F23">
      <w:pPr>
        <w:pStyle w:val="TOC2"/>
        <w:rPr>
          <w:rFonts w:asciiTheme="minorHAnsi" w:eastAsiaTheme="minorEastAsia" w:hAnsiTheme="minorHAnsi" w:cstheme="minorBidi"/>
          <w:b w:val="0"/>
          <w:szCs w:val="22"/>
        </w:rPr>
      </w:pPr>
      <w:r>
        <w:t>3.12.</w:t>
      </w:r>
      <w:r>
        <w:rPr>
          <w:rFonts w:asciiTheme="minorHAnsi" w:eastAsiaTheme="minorEastAsia" w:hAnsiTheme="minorHAnsi" w:cstheme="minorBidi"/>
          <w:b w:val="0"/>
          <w:szCs w:val="22"/>
        </w:rPr>
        <w:tab/>
      </w:r>
      <w:r>
        <w:t>Amend Address</w:t>
      </w:r>
      <w:r>
        <w:tab/>
      </w:r>
      <w:r>
        <w:fldChar w:fldCharType="begin"/>
      </w:r>
      <w:r>
        <w:instrText xml:space="preserve"> PAGEREF _Toc341774764 \h </w:instrText>
      </w:r>
      <w:r>
        <w:fldChar w:fldCharType="separate"/>
      </w:r>
      <w:r>
        <w:t>42</w:t>
      </w:r>
      <w:r>
        <w:fldChar w:fldCharType="end"/>
      </w:r>
    </w:p>
    <w:p w14:paraId="23A17074" w14:textId="77777777" w:rsidR="00A16F23" w:rsidRDefault="00A16F23">
      <w:pPr>
        <w:pStyle w:val="TOC2"/>
        <w:rPr>
          <w:rFonts w:asciiTheme="minorHAnsi" w:eastAsiaTheme="minorEastAsia" w:hAnsiTheme="minorHAnsi" w:cstheme="minorBidi"/>
          <w:b w:val="0"/>
          <w:szCs w:val="22"/>
        </w:rPr>
      </w:pPr>
      <w:r>
        <w:t>3.13.</w:t>
      </w:r>
      <w:r>
        <w:rPr>
          <w:rFonts w:asciiTheme="minorHAnsi" w:eastAsiaTheme="minorEastAsia" w:hAnsiTheme="minorHAnsi" w:cstheme="minorBidi"/>
          <w:b w:val="0"/>
          <w:szCs w:val="22"/>
        </w:rPr>
        <w:tab/>
      </w:r>
      <w:r>
        <w:t>Card Re-issue</w:t>
      </w:r>
      <w:r>
        <w:tab/>
      </w:r>
      <w:r>
        <w:fldChar w:fldCharType="begin"/>
      </w:r>
      <w:r>
        <w:instrText xml:space="preserve"> PAGEREF _Toc341774765 \h </w:instrText>
      </w:r>
      <w:r>
        <w:fldChar w:fldCharType="separate"/>
      </w:r>
      <w:r>
        <w:t>43</w:t>
      </w:r>
      <w:r>
        <w:fldChar w:fldCharType="end"/>
      </w:r>
    </w:p>
    <w:p w14:paraId="23A17075" w14:textId="77777777" w:rsidR="00A16F23" w:rsidRDefault="00A16F23">
      <w:pPr>
        <w:pStyle w:val="TOC2"/>
        <w:rPr>
          <w:rFonts w:asciiTheme="minorHAnsi" w:eastAsiaTheme="minorEastAsia" w:hAnsiTheme="minorHAnsi" w:cstheme="minorBidi"/>
          <w:b w:val="0"/>
          <w:szCs w:val="22"/>
        </w:rPr>
      </w:pPr>
      <w:r>
        <w:t>3.14.</w:t>
      </w:r>
      <w:r>
        <w:rPr>
          <w:rFonts w:asciiTheme="minorHAnsi" w:eastAsiaTheme="minorEastAsia" w:hAnsiTheme="minorHAnsi" w:cstheme="minorBidi"/>
          <w:b w:val="0"/>
          <w:szCs w:val="22"/>
        </w:rPr>
        <w:tab/>
      </w:r>
      <w:r>
        <w:t>Card Replace (lost/stolen)</w:t>
      </w:r>
      <w:r>
        <w:tab/>
      </w:r>
      <w:r>
        <w:fldChar w:fldCharType="begin"/>
      </w:r>
      <w:r>
        <w:instrText xml:space="preserve"> PAGEREF _Toc341774766 \h </w:instrText>
      </w:r>
      <w:r>
        <w:fldChar w:fldCharType="separate"/>
      </w:r>
      <w:r>
        <w:t>43</w:t>
      </w:r>
      <w:r>
        <w:fldChar w:fldCharType="end"/>
      </w:r>
    </w:p>
    <w:p w14:paraId="23A17076" w14:textId="77777777" w:rsidR="00A16F23" w:rsidRDefault="00A16F23">
      <w:pPr>
        <w:pStyle w:val="TOC2"/>
        <w:rPr>
          <w:rFonts w:asciiTheme="minorHAnsi" w:eastAsiaTheme="minorEastAsia" w:hAnsiTheme="minorHAnsi" w:cstheme="minorBidi"/>
          <w:b w:val="0"/>
          <w:szCs w:val="22"/>
        </w:rPr>
      </w:pPr>
      <w:r>
        <w:t>3.15.</w:t>
      </w:r>
      <w:r>
        <w:rPr>
          <w:rFonts w:asciiTheme="minorHAnsi" w:eastAsiaTheme="minorEastAsia" w:hAnsiTheme="minorHAnsi" w:cstheme="minorBidi"/>
          <w:b w:val="0"/>
          <w:szCs w:val="22"/>
        </w:rPr>
        <w:tab/>
      </w:r>
      <w:r>
        <w:t>PIN Re-issue</w:t>
      </w:r>
      <w:r>
        <w:tab/>
      </w:r>
      <w:r>
        <w:fldChar w:fldCharType="begin"/>
      </w:r>
      <w:r>
        <w:instrText xml:space="preserve"> PAGEREF _Toc341774767 \h </w:instrText>
      </w:r>
      <w:r>
        <w:fldChar w:fldCharType="separate"/>
      </w:r>
      <w:r>
        <w:t>43</w:t>
      </w:r>
      <w:r>
        <w:fldChar w:fldCharType="end"/>
      </w:r>
    </w:p>
    <w:p w14:paraId="23A17077" w14:textId="77777777" w:rsidR="00A16F23" w:rsidRDefault="00A16F23">
      <w:pPr>
        <w:pStyle w:val="TOC2"/>
        <w:rPr>
          <w:rFonts w:asciiTheme="minorHAnsi" w:eastAsiaTheme="minorEastAsia" w:hAnsiTheme="minorHAnsi" w:cstheme="minorBidi"/>
          <w:b w:val="0"/>
          <w:szCs w:val="22"/>
        </w:rPr>
      </w:pPr>
      <w:r>
        <w:t>3.16.</w:t>
      </w:r>
      <w:r>
        <w:rPr>
          <w:rFonts w:asciiTheme="minorHAnsi" w:eastAsiaTheme="minorEastAsia" w:hAnsiTheme="minorHAnsi" w:cstheme="minorBidi"/>
          <w:b w:val="0"/>
          <w:szCs w:val="22"/>
        </w:rPr>
        <w:tab/>
      </w:r>
      <w:r>
        <w:t>Card Replace (due to fraudulent use)</w:t>
      </w:r>
      <w:r>
        <w:tab/>
      </w:r>
      <w:r>
        <w:fldChar w:fldCharType="begin"/>
      </w:r>
      <w:r>
        <w:instrText xml:space="preserve"> PAGEREF _Toc341774768 \h </w:instrText>
      </w:r>
      <w:r>
        <w:fldChar w:fldCharType="separate"/>
      </w:r>
      <w:r>
        <w:t>44</w:t>
      </w:r>
      <w:r>
        <w:fldChar w:fldCharType="end"/>
      </w:r>
    </w:p>
    <w:p w14:paraId="23A17078" w14:textId="77777777" w:rsidR="00A16F23" w:rsidRDefault="00A16F23">
      <w:pPr>
        <w:pStyle w:val="TOC2"/>
        <w:rPr>
          <w:rFonts w:asciiTheme="minorHAnsi" w:eastAsiaTheme="minorEastAsia" w:hAnsiTheme="minorHAnsi" w:cstheme="minorBidi"/>
          <w:b w:val="0"/>
          <w:szCs w:val="22"/>
        </w:rPr>
      </w:pPr>
      <w:r>
        <w:t>3.17.</w:t>
      </w:r>
      <w:r>
        <w:rPr>
          <w:rFonts w:asciiTheme="minorHAnsi" w:eastAsiaTheme="minorEastAsia" w:hAnsiTheme="minorHAnsi" w:cstheme="minorBidi"/>
          <w:b w:val="0"/>
          <w:szCs w:val="22"/>
        </w:rPr>
        <w:tab/>
      </w:r>
      <w:r>
        <w:t>Delete Customer</w:t>
      </w:r>
      <w:r>
        <w:tab/>
      </w:r>
      <w:r>
        <w:fldChar w:fldCharType="begin"/>
      </w:r>
      <w:r>
        <w:instrText xml:space="preserve"> PAGEREF _Toc341774769 \h </w:instrText>
      </w:r>
      <w:r>
        <w:fldChar w:fldCharType="separate"/>
      </w:r>
      <w:r>
        <w:t>44</w:t>
      </w:r>
      <w:r>
        <w:fldChar w:fldCharType="end"/>
      </w:r>
    </w:p>
    <w:p w14:paraId="23A17079" w14:textId="77777777" w:rsidR="00A16F23" w:rsidRDefault="00A16F23">
      <w:pPr>
        <w:pStyle w:val="TOC2"/>
        <w:rPr>
          <w:rFonts w:asciiTheme="minorHAnsi" w:eastAsiaTheme="minorEastAsia" w:hAnsiTheme="minorHAnsi" w:cstheme="minorBidi"/>
          <w:b w:val="0"/>
          <w:szCs w:val="22"/>
        </w:rPr>
      </w:pPr>
      <w:r>
        <w:t>3.18.</w:t>
      </w:r>
      <w:r>
        <w:rPr>
          <w:rFonts w:asciiTheme="minorHAnsi" w:eastAsiaTheme="minorEastAsia" w:hAnsiTheme="minorHAnsi" w:cstheme="minorBidi"/>
          <w:b w:val="0"/>
          <w:szCs w:val="22"/>
        </w:rPr>
        <w:tab/>
      </w:r>
      <w:r>
        <w:t>Delete Card</w:t>
      </w:r>
      <w:r>
        <w:tab/>
      </w:r>
      <w:r>
        <w:fldChar w:fldCharType="begin"/>
      </w:r>
      <w:r>
        <w:instrText xml:space="preserve"> PAGEREF _Toc341774770 \h </w:instrText>
      </w:r>
      <w:r>
        <w:fldChar w:fldCharType="separate"/>
      </w:r>
      <w:r>
        <w:t>45</w:t>
      </w:r>
      <w:r>
        <w:fldChar w:fldCharType="end"/>
      </w:r>
    </w:p>
    <w:p w14:paraId="23A1707A" w14:textId="77777777" w:rsidR="00A16F23" w:rsidRDefault="00A16F23">
      <w:pPr>
        <w:pStyle w:val="TOC2"/>
        <w:rPr>
          <w:rFonts w:asciiTheme="minorHAnsi" w:eastAsiaTheme="minorEastAsia" w:hAnsiTheme="minorHAnsi" w:cstheme="minorBidi"/>
          <w:b w:val="0"/>
          <w:szCs w:val="22"/>
        </w:rPr>
      </w:pPr>
      <w:r>
        <w:t>3.19.</w:t>
      </w:r>
      <w:r>
        <w:rPr>
          <w:rFonts w:asciiTheme="minorHAnsi" w:eastAsiaTheme="minorEastAsia" w:hAnsiTheme="minorHAnsi" w:cstheme="minorBidi"/>
          <w:b w:val="0"/>
          <w:szCs w:val="22"/>
        </w:rPr>
        <w:tab/>
      </w:r>
      <w:r>
        <w:t>Delete Card Account</w:t>
      </w:r>
      <w:r>
        <w:tab/>
      </w:r>
      <w:r>
        <w:fldChar w:fldCharType="begin"/>
      </w:r>
      <w:r>
        <w:instrText xml:space="preserve"> PAGEREF _Toc341774771 \h </w:instrText>
      </w:r>
      <w:r>
        <w:fldChar w:fldCharType="separate"/>
      </w:r>
      <w:r>
        <w:t>45</w:t>
      </w:r>
      <w:r>
        <w:fldChar w:fldCharType="end"/>
      </w:r>
    </w:p>
    <w:p w14:paraId="23A1707B" w14:textId="77777777" w:rsidR="00A16F23" w:rsidRDefault="00A16F23">
      <w:pPr>
        <w:pStyle w:val="TOC2"/>
        <w:rPr>
          <w:rFonts w:asciiTheme="minorHAnsi" w:eastAsiaTheme="minorEastAsia" w:hAnsiTheme="minorHAnsi" w:cstheme="minorBidi"/>
          <w:b w:val="0"/>
          <w:szCs w:val="22"/>
        </w:rPr>
      </w:pPr>
      <w:r>
        <w:t>3.20.</w:t>
      </w:r>
      <w:r>
        <w:rPr>
          <w:rFonts w:asciiTheme="minorHAnsi" w:eastAsiaTheme="minorEastAsia" w:hAnsiTheme="minorHAnsi" w:cstheme="minorBidi"/>
          <w:b w:val="0"/>
          <w:szCs w:val="22"/>
        </w:rPr>
        <w:tab/>
      </w:r>
      <w:r>
        <w:t>Delete Merchant</w:t>
      </w:r>
      <w:r>
        <w:tab/>
      </w:r>
      <w:r>
        <w:fldChar w:fldCharType="begin"/>
      </w:r>
      <w:r>
        <w:instrText xml:space="preserve"> PAGEREF _Toc341774772 \h </w:instrText>
      </w:r>
      <w:r>
        <w:fldChar w:fldCharType="separate"/>
      </w:r>
      <w:r>
        <w:t>45</w:t>
      </w:r>
      <w:r>
        <w:fldChar w:fldCharType="end"/>
      </w:r>
    </w:p>
    <w:p w14:paraId="23A1707C" w14:textId="77777777" w:rsidR="00A16F23" w:rsidRDefault="00A16F23">
      <w:pPr>
        <w:pStyle w:val="TOC2"/>
        <w:rPr>
          <w:rFonts w:asciiTheme="minorHAnsi" w:eastAsiaTheme="minorEastAsia" w:hAnsiTheme="minorHAnsi" w:cstheme="minorBidi"/>
          <w:b w:val="0"/>
          <w:szCs w:val="22"/>
        </w:rPr>
      </w:pPr>
      <w:r>
        <w:t>3.21.</w:t>
      </w:r>
      <w:r>
        <w:rPr>
          <w:rFonts w:asciiTheme="minorHAnsi" w:eastAsiaTheme="minorEastAsia" w:hAnsiTheme="minorHAnsi" w:cstheme="minorBidi"/>
          <w:b w:val="0"/>
          <w:szCs w:val="22"/>
        </w:rPr>
        <w:tab/>
      </w:r>
      <w:r>
        <w:t>Delete Termpos</w:t>
      </w:r>
      <w:r>
        <w:tab/>
      </w:r>
      <w:r>
        <w:fldChar w:fldCharType="begin"/>
      </w:r>
      <w:r>
        <w:instrText xml:space="preserve"> PAGEREF _Toc341774773 \h </w:instrText>
      </w:r>
      <w:r>
        <w:fldChar w:fldCharType="separate"/>
      </w:r>
      <w:r>
        <w:t>46</w:t>
      </w:r>
      <w:r>
        <w:fldChar w:fldCharType="end"/>
      </w:r>
    </w:p>
    <w:p w14:paraId="23A1707D" w14:textId="77777777" w:rsidR="00A16F23" w:rsidRDefault="00A16F23">
      <w:pPr>
        <w:pStyle w:val="TOC2"/>
        <w:rPr>
          <w:rFonts w:asciiTheme="minorHAnsi" w:eastAsiaTheme="minorEastAsia" w:hAnsiTheme="minorHAnsi" w:cstheme="minorBidi"/>
          <w:b w:val="0"/>
          <w:szCs w:val="22"/>
        </w:rPr>
      </w:pPr>
      <w:r>
        <w:t>3.22.</w:t>
      </w:r>
      <w:r>
        <w:rPr>
          <w:rFonts w:asciiTheme="minorHAnsi" w:eastAsiaTheme="minorEastAsia" w:hAnsiTheme="minorHAnsi" w:cstheme="minorBidi"/>
          <w:b w:val="0"/>
          <w:szCs w:val="22"/>
        </w:rPr>
        <w:tab/>
      </w:r>
      <w:r>
        <w:t>New Card</w:t>
      </w:r>
      <w:r>
        <w:tab/>
      </w:r>
      <w:r>
        <w:fldChar w:fldCharType="begin"/>
      </w:r>
      <w:r>
        <w:instrText xml:space="preserve"> PAGEREF _Toc341774774 \h </w:instrText>
      </w:r>
      <w:r>
        <w:fldChar w:fldCharType="separate"/>
      </w:r>
      <w:r>
        <w:t>46</w:t>
      </w:r>
      <w:r>
        <w:fldChar w:fldCharType="end"/>
      </w:r>
    </w:p>
    <w:p w14:paraId="23A1707E" w14:textId="77777777" w:rsidR="00A16F23" w:rsidRPr="00095220" w:rsidRDefault="00A16F23">
      <w:pPr>
        <w:pStyle w:val="TOC1"/>
        <w:rPr>
          <w:rFonts w:asciiTheme="minorHAnsi" w:eastAsiaTheme="minorEastAsia" w:hAnsiTheme="minorHAnsi" w:cstheme="minorBidi"/>
          <w:b w:val="0"/>
          <w:caps w:val="0"/>
          <w:sz w:val="22"/>
          <w:szCs w:val="22"/>
          <w:lang w:val="fr-FR"/>
          <w:rPrChange w:id="4" w:author="Sosa Medina, Wilson" w:date="2023-09-06T13:46:00Z">
            <w:rPr>
              <w:rFonts w:asciiTheme="minorHAnsi" w:eastAsiaTheme="minorEastAsia" w:hAnsiTheme="minorHAnsi" w:cstheme="minorBidi"/>
              <w:b w:val="0"/>
              <w:caps w:val="0"/>
              <w:sz w:val="22"/>
              <w:szCs w:val="22"/>
            </w:rPr>
          </w:rPrChange>
        </w:rPr>
      </w:pPr>
      <w:r w:rsidRPr="00614679">
        <w:rPr>
          <w:lang w:val="fr-FR"/>
        </w:rPr>
        <w:t>Appendix A: CORTEX Status Codes</w:t>
      </w:r>
      <w:r w:rsidRPr="00095220">
        <w:rPr>
          <w:lang w:val="fr-FR"/>
          <w:rPrChange w:id="5" w:author="Sosa Medina, Wilson" w:date="2023-09-06T13:46:00Z">
            <w:rPr/>
          </w:rPrChange>
        </w:rPr>
        <w:tab/>
      </w:r>
      <w:r>
        <w:fldChar w:fldCharType="begin"/>
      </w:r>
      <w:r w:rsidRPr="00095220">
        <w:rPr>
          <w:lang w:val="fr-FR"/>
          <w:rPrChange w:id="6" w:author="Sosa Medina, Wilson" w:date="2023-09-06T13:46:00Z">
            <w:rPr/>
          </w:rPrChange>
        </w:rPr>
        <w:instrText xml:space="preserve"> PAGEREF _Toc341774775 \h </w:instrText>
      </w:r>
      <w:r>
        <w:fldChar w:fldCharType="separate"/>
      </w:r>
      <w:r w:rsidRPr="00095220">
        <w:rPr>
          <w:lang w:val="fr-FR"/>
          <w:rPrChange w:id="7" w:author="Sosa Medina, Wilson" w:date="2023-09-06T13:46:00Z">
            <w:rPr/>
          </w:rPrChange>
        </w:rPr>
        <w:t>48</w:t>
      </w:r>
      <w:r>
        <w:fldChar w:fldCharType="end"/>
      </w:r>
    </w:p>
    <w:p w14:paraId="23A1707F" w14:textId="77777777" w:rsidR="00A16F23" w:rsidRDefault="00A16F23">
      <w:pPr>
        <w:pStyle w:val="TOC2"/>
        <w:rPr>
          <w:rFonts w:asciiTheme="minorHAnsi" w:eastAsiaTheme="minorEastAsia" w:hAnsiTheme="minorHAnsi" w:cstheme="minorBidi"/>
          <w:b w:val="0"/>
          <w:szCs w:val="22"/>
        </w:rPr>
      </w:pPr>
      <w:r w:rsidRPr="00614679">
        <w:rPr>
          <w:snapToGrid w:val="0"/>
          <w:lang w:val="en-US"/>
        </w:rPr>
        <w:t>Card Status Codes</w:t>
      </w:r>
      <w:r>
        <w:tab/>
      </w:r>
      <w:r>
        <w:fldChar w:fldCharType="begin"/>
      </w:r>
      <w:r>
        <w:instrText xml:space="preserve"> PAGEREF _Toc341774776 \h </w:instrText>
      </w:r>
      <w:r>
        <w:fldChar w:fldCharType="separate"/>
      </w:r>
      <w:r>
        <w:t>48</w:t>
      </w:r>
      <w:r>
        <w:fldChar w:fldCharType="end"/>
      </w:r>
    </w:p>
    <w:p w14:paraId="23A17080" w14:textId="77777777" w:rsidR="00A16F23" w:rsidRDefault="00A16F23">
      <w:pPr>
        <w:pStyle w:val="TOC2"/>
        <w:rPr>
          <w:rFonts w:asciiTheme="minorHAnsi" w:eastAsiaTheme="minorEastAsia" w:hAnsiTheme="minorHAnsi" w:cstheme="minorBidi"/>
          <w:b w:val="0"/>
          <w:szCs w:val="22"/>
        </w:rPr>
      </w:pPr>
      <w:r>
        <w:t>3.23.</w:t>
      </w:r>
      <w:r>
        <w:rPr>
          <w:rFonts w:asciiTheme="minorHAnsi" w:eastAsiaTheme="minorEastAsia" w:hAnsiTheme="minorHAnsi" w:cstheme="minorBidi"/>
          <w:b w:val="0"/>
          <w:szCs w:val="22"/>
        </w:rPr>
        <w:tab/>
      </w:r>
      <w:r>
        <w:t>Account Status Codes</w:t>
      </w:r>
      <w:r>
        <w:tab/>
      </w:r>
      <w:r>
        <w:fldChar w:fldCharType="begin"/>
      </w:r>
      <w:r>
        <w:instrText xml:space="preserve"> PAGEREF _Toc341774777 \h </w:instrText>
      </w:r>
      <w:r>
        <w:fldChar w:fldCharType="separate"/>
      </w:r>
      <w:r>
        <w:t>48</w:t>
      </w:r>
      <w:r>
        <w:fldChar w:fldCharType="end"/>
      </w:r>
    </w:p>
    <w:p w14:paraId="23A17081" w14:textId="77777777" w:rsidR="00C71AE4" w:rsidRDefault="006C222A">
      <w:r>
        <w:rPr>
          <w:b/>
          <w:sz w:val="24"/>
        </w:rPr>
        <w:fldChar w:fldCharType="end"/>
      </w:r>
    </w:p>
    <w:p w14:paraId="23A17082" w14:textId="77777777" w:rsidR="00C71AE4" w:rsidRDefault="00C71AE4">
      <w:pPr>
        <w:pStyle w:val="Heading1TOC"/>
      </w:pPr>
      <w:bookmarkStart w:id="8" w:name="_Toc341774729"/>
      <w:r>
        <w:lastRenderedPageBreak/>
        <w:t>Tables</w:t>
      </w:r>
      <w:bookmarkEnd w:id="8"/>
    </w:p>
    <w:p w14:paraId="23A17083" w14:textId="77777777" w:rsidR="00A16F23" w:rsidRDefault="006C222A">
      <w:pPr>
        <w:pStyle w:val="TOC2"/>
        <w:rPr>
          <w:rFonts w:asciiTheme="minorHAnsi" w:eastAsiaTheme="minorEastAsia" w:hAnsiTheme="minorHAnsi" w:cstheme="minorBidi"/>
          <w:b w:val="0"/>
          <w:szCs w:val="22"/>
        </w:rPr>
      </w:pPr>
      <w:r>
        <w:rPr>
          <w:noProof w:val="0"/>
        </w:rPr>
        <w:fldChar w:fldCharType="begin"/>
      </w:r>
      <w:r w:rsidR="00C71AE4">
        <w:rPr>
          <w:noProof w:val="0"/>
        </w:rPr>
        <w:instrText xml:space="preserve"> TOC \t "Caption,2" </w:instrText>
      </w:r>
      <w:r>
        <w:rPr>
          <w:noProof w:val="0"/>
        </w:rPr>
        <w:fldChar w:fldCharType="separate"/>
      </w:r>
      <w:r w:rsidR="00A16F23">
        <w:t>Table 1: Valid values of the actioncode field</w:t>
      </w:r>
      <w:r w:rsidR="00A16F23">
        <w:tab/>
      </w:r>
      <w:r w:rsidR="00A16F23">
        <w:fldChar w:fldCharType="begin"/>
      </w:r>
      <w:r w:rsidR="00A16F23">
        <w:instrText xml:space="preserve"> PAGEREF _Toc341774778 \h </w:instrText>
      </w:r>
      <w:r w:rsidR="00A16F23">
        <w:fldChar w:fldCharType="separate"/>
      </w:r>
      <w:r w:rsidR="00A16F23">
        <w:t>7</w:t>
      </w:r>
      <w:r w:rsidR="00A16F23">
        <w:fldChar w:fldCharType="end"/>
      </w:r>
    </w:p>
    <w:p w14:paraId="23A17084" w14:textId="77777777" w:rsidR="00A16F23" w:rsidRDefault="00A16F23">
      <w:pPr>
        <w:pStyle w:val="TOC2"/>
        <w:rPr>
          <w:rFonts w:asciiTheme="minorHAnsi" w:eastAsiaTheme="minorEastAsia" w:hAnsiTheme="minorHAnsi" w:cstheme="minorBidi"/>
          <w:b w:val="0"/>
          <w:szCs w:val="22"/>
        </w:rPr>
      </w:pPr>
      <w:r>
        <w:t>Table 2: Definition of a Record Header field</w:t>
      </w:r>
      <w:r>
        <w:tab/>
      </w:r>
      <w:r>
        <w:fldChar w:fldCharType="begin"/>
      </w:r>
      <w:r>
        <w:instrText xml:space="preserve"> PAGEREF _Toc341774779 \h </w:instrText>
      </w:r>
      <w:r>
        <w:fldChar w:fldCharType="separate"/>
      </w:r>
      <w:r>
        <w:t>10</w:t>
      </w:r>
      <w:r>
        <w:fldChar w:fldCharType="end"/>
      </w:r>
    </w:p>
    <w:p w14:paraId="23A17085" w14:textId="77777777" w:rsidR="00A16F23" w:rsidRDefault="00A16F23">
      <w:pPr>
        <w:pStyle w:val="TOC2"/>
        <w:rPr>
          <w:rFonts w:asciiTheme="minorHAnsi" w:eastAsiaTheme="minorEastAsia" w:hAnsiTheme="minorHAnsi" w:cstheme="minorBidi"/>
          <w:b w:val="0"/>
          <w:szCs w:val="22"/>
        </w:rPr>
      </w:pPr>
      <w:r>
        <w:t>Table 3: Definition of a File Header record</w:t>
      </w:r>
      <w:r>
        <w:tab/>
      </w:r>
      <w:r>
        <w:fldChar w:fldCharType="begin"/>
      </w:r>
      <w:r>
        <w:instrText xml:space="preserve"> PAGEREF _Toc341774780 \h </w:instrText>
      </w:r>
      <w:r>
        <w:fldChar w:fldCharType="separate"/>
      </w:r>
      <w:r>
        <w:t>12</w:t>
      </w:r>
      <w:r>
        <w:fldChar w:fldCharType="end"/>
      </w:r>
    </w:p>
    <w:p w14:paraId="23A17086" w14:textId="77777777" w:rsidR="00A16F23" w:rsidRDefault="00A16F23">
      <w:pPr>
        <w:pStyle w:val="TOC2"/>
        <w:rPr>
          <w:rFonts w:asciiTheme="minorHAnsi" w:eastAsiaTheme="minorEastAsia" w:hAnsiTheme="minorHAnsi" w:cstheme="minorBidi"/>
          <w:b w:val="0"/>
          <w:szCs w:val="22"/>
        </w:rPr>
      </w:pPr>
      <w:r>
        <w:t>Table 4: Definition of a Customer record</w:t>
      </w:r>
      <w:r>
        <w:tab/>
      </w:r>
      <w:r>
        <w:fldChar w:fldCharType="begin"/>
      </w:r>
      <w:r>
        <w:instrText xml:space="preserve"> PAGEREF _Toc341774781 \h </w:instrText>
      </w:r>
      <w:r>
        <w:fldChar w:fldCharType="separate"/>
      </w:r>
      <w:r>
        <w:t>12</w:t>
      </w:r>
      <w:r>
        <w:fldChar w:fldCharType="end"/>
      </w:r>
    </w:p>
    <w:p w14:paraId="23A17087" w14:textId="77777777" w:rsidR="00A16F23" w:rsidRDefault="00A16F23">
      <w:pPr>
        <w:pStyle w:val="TOC2"/>
        <w:rPr>
          <w:rFonts w:asciiTheme="minorHAnsi" w:eastAsiaTheme="minorEastAsia" w:hAnsiTheme="minorHAnsi" w:cstheme="minorBidi"/>
          <w:b w:val="0"/>
          <w:szCs w:val="22"/>
        </w:rPr>
      </w:pPr>
      <w:r>
        <w:t>Table 5: Definition of an Account record</w:t>
      </w:r>
      <w:r>
        <w:tab/>
      </w:r>
      <w:r>
        <w:fldChar w:fldCharType="begin"/>
      </w:r>
      <w:r>
        <w:instrText xml:space="preserve"> PAGEREF _Toc341774782 \h </w:instrText>
      </w:r>
      <w:r>
        <w:fldChar w:fldCharType="separate"/>
      </w:r>
      <w:r>
        <w:t>17</w:t>
      </w:r>
      <w:r>
        <w:fldChar w:fldCharType="end"/>
      </w:r>
    </w:p>
    <w:p w14:paraId="23A17088" w14:textId="77777777" w:rsidR="00A16F23" w:rsidRDefault="00A16F23">
      <w:pPr>
        <w:pStyle w:val="TOC2"/>
        <w:rPr>
          <w:rFonts w:asciiTheme="minorHAnsi" w:eastAsiaTheme="minorEastAsia" w:hAnsiTheme="minorHAnsi" w:cstheme="minorBidi"/>
          <w:b w:val="0"/>
          <w:szCs w:val="22"/>
        </w:rPr>
      </w:pPr>
      <w:r>
        <w:t>Table 6: Definition of a Card Import record</w:t>
      </w:r>
      <w:r>
        <w:tab/>
      </w:r>
      <w:r>
        <w:fldChar w:fldCharType="begin"/>
      </w:r>
      <w:r>
        <w:instrText xml:space="preserve"> PAGEREF _Toc341774783 \h </w:instrText>
      </w:r>
      <w:r>
        <w:fldChar w:fldCharType="separate"/>
      </w:r>
      <w:r>
        <w:t>20</w:t>
      </w:r>
      <w:r>
        <w:fldChar w:fldCharType="end"/>
      </w:r>
    </w:p>
    <w:p w14:paraId="23A17089" w14:textId="77777777" w:rsidR="00A16F23" w:rsidRDefault="00A16F23">
      <w:pPr>
        <w:pStyle w:val="TOC2"/>
        <w:rPr>
          <w:rFonts w:asciiTheme="minorHAnsi" w:eastAsiaTheme="minorEastAsia" w:hAnsiTheme="minorHAnsi" w:cstheme="minorBidi"/>
          <w:b w:val="0"/>
          <w:szCs w:val="22"/>
        </w:rPr>
      </w:pPr>
      <w:r>
        <w:t>Table 7: Definition of a merchant record</w:t>
      </w:r>
      <w:r>
        <w:tab/>
      </w:r>
      <w:r>
        <w:fldChar w:fldCharType="begin"/>
      </w:r>
      <w:r>
        <w:instrText xml:space="preserve"> PAGEREF _Toc341774784 \h </w:instrText>
      </w:r>
      <w:r>
        <w:fldChar w:fldCharType="separate"/>
      </w:r>
      <w:r>
        <w:t>28</w:t>
      </w:r>
      <w:r>
        <w:fldChar w:fldCharType="end"/>
      </w:r>
    </w:p>
    <w:p w14:paraId="23A1708A" w14:textId="77777777" w:rsidR="00A16F23" w:rsidRDefault="00A16F23">
      <w:pPr>
        <w:pStyle w:val="TOC2"/>
        <w:rPr>
          <w:rFonts w:asciiTheme="minorHAnsi" w:eastAsiaTheme="minorEastAsia" w:hAnsiTheme="minorHAnsi" w:cstheme="minorBidi"/>
          <w:b w:val="0"/>
          <w:szCs w:val="22"/>
        </w:rPr>
      </w:pPr>
      <w:r>
        <w:t>Table 8: Definition of a Termpos record</w:t>
      </w:r>
      <w:r>
        <w:tab/>
      </w:r>
      <w:r>
        <w:fldChar w:fldCharType="begin"/>
      </w:r>
      <w:r>
        <w:instrText xml:space="preserve"> PAGEREF _Toc341774785 \h </w:instrText>
      </w:r>
      <w:r>
        <w:fldChar w:fldCharType="separate"/>
      </w:r>
      <w:r>
        <w:t>34</w:t>
      </w:r>
      <w:r>
        <w:fldChar w:fldCharType="end"/>
      </w:r>
    </w:p>
    <w:p w14:paraId="23A1708B" w14:textId="77777777" w:rsidR="00A16F23" w:rsidRDefault="00A16F23">
      <w:pPr>
        <w:pStyle w:val="TOC2"/>
        <w:rPr>
          <w:rFonts w:asciiTheme="minorHAnsi" w:eastAsiaTheme="minorEastAsia" w:hAnsiTheme="minorHAnsi" w:cstheme="minorBidi"/>
          <w:b w:val="0"/>
          <w:szCs w:val="22"/>
        </w:rPr>
      </w:pPr>
      <w:r>
        <w:t>Table 9: Definition of a Postal Address record</w:t>
      </w:r>
      <w:r>
        <w:tab/>
      </w:r>
      <w:r>
        <w:fldChar w:fldCharType="begin"/>
      </w:r>
      <w:r>
        <w:instrText xml:space="preserve"> PAGEREF _Toc341774786 \h </w:instrText>
      </w:r>
      <w:r>
        <w:fldChar w:fldCharType="separate"/>
      </w:r>
      <w:r>
        <w:t>35</w:t>
      </w:r>
      <w:r>
        <w:fldChar w:fldCharType="end"/>
      </w:r>
    </w:p>
    <w:p w14:paraId="23A1708C" w14:textId="77777777" w:rsidR="00A16F23" w:rsidRDefault="00A16F23">
      <w:pPr>
        <w:pStyle w:val="TOC2"/>
        <w:rPr>
          <w:rFonts w:asciiTheme="minorHAnsi" w:eastAsiaTheme="minorEastAsia" w:hAnsiTheme="minorHAnsi" w:cstheme="minorBidi"/>
          <w:b w:val="0"/>
          <w:szCs w:val="22"/>
        </w:rPr>
      </w:pPr>
      <w:r>
        <w:t>Table 10: Definition of a File Trailer record</w:t>
      </w:r>
      <w:r>
        <w:tab/>
      </w:r>
      <w:r>
        <w:fldChar w:fldCharType="begin"/>
      </w:r>
      <w:r>
        <w:instrText xml:space="preserve"> PAGEREF _Toc341774787 \h </w:instrText>
      </w:r>
      <w:r>
        <w:fldChar w:fldCharType="separate"/>
      </w:r>
      <w:r>
        <w:t>37</w:t>
      </w:r>
      <w:r>
        <w:fldChar w:fldCharType="end"/>
      </w:r>
    </w:p>
    <w:p w14:paraId="23A1708D" w14:textId="77777777" w:rsidR="00A16F23" w:rsidRDefault="00A16F23">
      <w:pPr>
        <w:pStyle w:val="TOC2"/>
        <w:rPr>
          <w:rFonts w:asciiTheme="minorHAnsi" w:eastAsiaTheme="minorEastAsia" w:hAnsiTheme="minorHAnsi" w:cstheme="minorBidi"/>
          <w:b w:val="0"/>
          <w:szCs w:val="22"/>
        </w:rPr>
      </w:pPr>
      <w:r>
        <w:t>Table 11: Definition of an Add Customer message</w:t>
      </w:r>
      <w:r>
        <w:tab/>
      </w:r>
      <w:r>
        <w:fldChar w:fldCharType="begin"/>
      </w:r>
      <w:r>
        <w:instrText xml:space="preserve"> PAGEREF _Toc341774788 \h </w:instrText>
      </w:r>
      <w:r>
        <w:fldChar w:fldCharType="separate"/>
      </w:r>
      <w:r>
        <w:t>38</w:t>
      </w:r>
      <w:r>
        <w:fldChar w:fldCharType="end"/>
      </w:r>
    </w:p>
    <w:p w14:paraId="23A1708E" w14:textId="77777777" w:rsidR="00A16F23" w:rsidRDefault="00A16F23">
      <w:pPr>
        <w:pStyle w:val="TOC2"/>
        <w:rPr>
          <w:rFonts w:asciiTheme="minorHAnsi" w:eastAsiaTheme="minorEastAsia" w:hAnsiTheme="minorHAnsi" w:cstheme="minorBidi"/>
          <w:b w:val="0"/>
          <w:szCs w:val="22"/>
        </w:rPr>
      </w:pPr>
      <w:r>
        <w:t>Table 12: Definition of an Add Account message</w:t>
      </w:r>
      <w:r>
        <w:tab/>
      </w:r>
      <w:r>
        <w:fldChar w:fldCharType="begin"/>
      </w:r>
      <w:r>
        <w:instrText xml:space="preserve"> PAGEREF _Toc341774789 \h </w:instrText>
      </w:r>
      <w:r>
        <w:fldChar w:fldCharType="separate"/>
      </w:r>
      <w:r>
        <w:t>38</w:t>
      </w:r>
      <w:r>
        <w:fldChar w:fldCharType="end"/>
      </w:r>
    </w:p>
    <w:p w14:paraId="23A1708F" w14:textId="77777777" w:rsidR="00A16F23" w:rsidRDefault="00A16F23">
      <w:pPr>
        <w:pStyle w:val="TOC2"/>
        <w:rPr>
          <w:rFonts w:asciiTheme="minorHAnsi" w:eastAsiaTheme="minorEastAsia" w:hAnsiTheme="minorHAnsi" w:cstheme="minorBidi"/>
          <w:b w:val="0"/>
          <w:szCs w:val="22"/>
        </w:rPr>
      </w:pPr>
      <w:r>
        <w:t>Table 13: Definition of an Add Card message</w:t>
      </w:r>
      <w:r>
        <w:tab/>
      </w:r>
      <w:r>
        <w:fldChar w:fldCharType="begin"/>
      </w:r>
      <w:r>
        <w:instrText xml:space="preserve"> PAGEREF _Toc341774790 \h </w:instrText>
      </w:r>
      <w:r>
        <w:fldChar w:fldCharType="separate"/>
      </w:r>
      <w:r>
        <w:t>38</w:t>
      </w:r>
      <w:r>
        <w:fldChar w:fldCharType="end"/>
      </w:r>
    </w:p>
    <w:p w14:paraId="23A17090" w14:textId="77777777" w:rsidR="00A16F23" w:rsidRDefault="00A16F23">
      <w:pPr>
        <w:pStyle w:val="TOC2"/>
        <w:rPr>
          <w:rFonts w:asciiTheme="minorHAnsi" w:eastAsiaTheme="minorEastAsia" w:hAnsiTheme="minorHAnsi" w:cstheme="minorBidi"/>
          <w:b w:val="0"/>
          <w:szCs w:val="22"/>
        </w:rPr>
      </w:pPr>
      <w:r>
        <w:t>Table 14: Definition of an Add Merchant message</w:t>
      </w:r>
      <w:r>
        <w:tab/>
      </w:r>
      <w:r>
        <w:fldChar w:fldCharType="begin"/>
      </w:r>
      <w:r>
        <w:instrText xml:space="preserve"> PAGEREF _Toc341774791 \h </w:instrText>
      </w:r>
      <w:r>
        <w:fldChar w:fldCharType="separate"/>
      </w:r>
      <w:r>
        <w:t>39</w:t>
      </w:r>
      <w:r>
        <w:fldChar w:fldCharType="end"/>
      </w:r>
    </w:p>
    <w:p w14:paraId="23A17091" w14:textId="77777777" w:rsidR="00A16F23" w:rsidRDefault="00A16F23">
      <w:pPr>
        <w:pStyle w:val="TOC2"/>
        <w:rPr>
          <w:rFonts w:asciiTheme="minorHAnsi" w:eastAsiaTheme="minorEastAsia" w:hAnsiTheme="minorHAnsi" w:cstheme="minorBidi"/>
          <w:b w:val="0"/>
          <w:szCs w:val="22"/>
        </w:rPr>
      </w:pPr>
      <w:r>
        <w:t>Table 15: Definition of an Add Termpos message</w:t>
      </w:r>
      <w:r>
        <w:tab/>
      </w:r>
      <w:r>
        <w:fldChar w:fldCharType="begin"/>
      </w:r>
      <w:r>
        <w:instrText xml:space="preserve"> PAGEREF _Toc341774792 \h </w:instrText>
      </w:r>
      <w:r>
        <w:fldChar w:fldCharType="separate"/>
      </w:r>
      <w:r>
        <w:t>39</w:t>
      </w:r>
      <w:r>
        <w:fldChar w:fldCharType="end"/>
      </w:r>
    </w:p>
    <w:p w14:paraId="23A17092" w14:textId="77777777" w:rsidR="00A16F23" w:rsidRDefault="00A16F23">
      <w:pPr>
        <w:pStyle w:val="TOC2"/>
        <w:rPr>
          <w:rFonts w:asciiTheme="minorHAnsi" w:eastAsiaTheme="minorEastAsia" w:hAnsiTheme="minorHAnsi" w:cstheme="minorBidi"/>
          <w:b w:val="0"/>
          <w:szCs w:val="22"/>
        </w:rPr>
      </w:pPr>
      <w:r>
        <w:t>Table 16: Definition of an Add Address message</w:t>
      </w:r>
      <w:r>
        <w:tab/>
      </w:r>
      <w:r>
        <w:fldChar w:fldCharType="begin"/>
      </w:r>
      <w:r>
        <w:instrText xml:space="preserve"> PAGEREF _Toc341774793 \h </w:instrText>
      </w:r>
      <w:r>
        <w:fldChar w:fldCharType="separate"/>
      </w:r>
      <w:r>
        <w:t>40</w:t>
      </w:r>
      <w:r>
        <w:fldChar w:fldCharType="end"/>
      </w:r>
    </w:p>
    <w:p w14:paraId="23A17093" w14:textId="77777777" w:rsidR="00A16F23" w:rsidRDefault="00A16F23">
      <w:pPr>
        <w:pStyle w:val="TOC2"/>
        <w:rPr>
          <w:rFonts w:asciiTheme="minorHAnsi" w:eastAsiaTheme="minorEastAsia" w:hAnsiTheme="minorHAnsi" w:cstheme="minorBidi"/>
          <w:b w:val="0"/>
          <w:szCs w:val="22"/>
        </w:rPr>
      </w:pPr>
      <w:r>
        <w:t>Table 17: Definition of an Amend Customer Details message</w:t>
      </w:r>
      <w:r>
        <w:tab/>
      </w:r>
      <w:r>
        <w:fldChar w:fldCharType="begin"/>
      </w:r>
      <w:r>
        <w:instrText xml:space="preserve"> PAGEREF _Toc341774794 \h </w:instrText>
      </w:r>
      <w:r>
        <w:fldChar w:fldCharType="separate"/>
      </w:r>
      <w:r>
        <w:t>40</w:t>
      </w:r>
      <w:r>
        <w:fldChar w:fldCharType="end"/>
      </w:r>
    </w:p>
    <w:p w14:paraId="23A17094" w14:textId="77777777" w:rsidR="00A16F23" w:rsidRDefault="00A16F23">
      <w:pPr>
        <w:pStyle w:val="TOC2"/>
        <w:rPr>
          <w:rFonts w:asciiTheme="minorHAnsi" w:eastAsiaTheme="minorEastAsia" w:hAnsiTheme="minorHAnsi" w:cstheme="minorBidi"/>
          <w:b w:val="0"/>
          <w:szCs w:val="22"/>
        </w:rPr>
      </w:pPr>
      <w:r>
        <w:t>Table 18: Definition of an Amend Account Details message</w:t>
      </w:r>
      <w:r>
        <w:tab/>
      </w:r>
      <w:r>
        <w:fldChar w:fldCharType="begin"/>
      </w:r>
      <w:r>
        <w:instrText xml:space="preserve"> PAGEREF _Toc341774795 \h </w:instrText>
      </w:r>
      <w:r>
        <w:fldChar w:fldCharType="separate"/>
      </w:r>
      <w:r>
        <w:t>41</w:t>
      </w:r>
      <w:r>
        <w:fldChar w:fldCharType="end"/>
      </w:r>
    </w:p>
    <w:p w14:paraId="23A17095" w14:textId="77777777" w:rsidR="00A16F23" w:rsidRDefault="00A16F23">
      <w:pPr>
        <w:pStyle w:val="TOC2"/>
        <w:rPr>
          <w:rFonts w:asciiTheme="minorHAnsi" w:eastAsiaTheme="minorEastAsia" w:hAnsiTheme="minorHAnsi" w:cstheme="minorBidi"/>
          <w:b w:val="0"/>
          <w:szCs w:val="22"/>
        </w:rPr>
      </w:pPr>
      <w:r>
        <w:t>Table 19: Definition of an Amend Card Details message</w:t>
      </w:r>
      <w:r>
        <w:tab/>
      </w:r>
      <w:r>
        <w:fldChar w:fldCharType="begin"/>
      </w:r>
      <w:r>
        <w:instrText xml:space="preserve"> PAGEREF _Toc341774796 \h </w:instrText>
      </w:r>
      <w:r>
        <w:fldChar w:fldCharType="separate"/>
      </w:r>
      <w:r>
        <w:t>41</w:t>
      </w:r>
      <w:r>
        <w:fldChar w:fldCharType="end"/>
      </w:r>
    </w:p>
    <w:p w14:paraId="23A17096" w14:textId="77777777" w:rsidR="00A16F23" w:rsidRDefault="00A16F23">
      <w:pPr>
        <w:pStyle w:val="TOC2"/>
        <w:rPr>
          <w:rFonts w:asciiTheme="minorHAnsi" w:eastAsiaTheme="minorEastAsia" w:hAnsiTheme="minorHAnsi" w:cstheme="minorBidi"/>
          <w:b w:val="0"/>
          <w:szCs w:val="22"/>
        </w:rPr>
      </w:pPr>
      <w:r>
        <w:t>Table 20: Definition of an Amend Merchant message</w:t>
      </w:r>
      <w:r>
        <w:tab/>
      </w:r>
      <w:r>
        <w:fldChar w:fldCharType="begin"/>
      </w:r>
      <w:r>
        <w:instrText xml:space="preserve"> PAGEREF _Toc341774797 \h </w:instrText>
      </w:r>
      <w:r>
        <w:fldChar w:fldCharType="separate"/>
      </w:r>
      <w:r>
        <w:t>41</w:t>
      </w:r>
      <w:r>
        <w:fldChar w:fldCharType="end"/>
      </w:r>
    </w:p>
    <w:p w14:paraId="23A17097" w14:textId="77777777" w:rsidR="00A16F23" w:rsidRDefault="00A16F23">
      <w:pPr>
        <w:pStyle w:val="TOC2"/>
        <w:rPr>
          <w:rFonts w:asciiTheme="minorHAnsi" w:eastAsiaTheme="minorEastAsia" w:hAnsiTheme="minorHAnsi" w:cstheme="minorBidi"/>
          <w:b w:val="0"/>
          <w:szCs w:val="22"/>
        </w:rPr>
      </w:pPr>
      <w:r>
        <w:t>Table 21: Definition of an Amend Termpos message</w:t>
      </w:r>
      <w:r>
        <w:tab/>
      </w:r>
      <w:r>
        <w:fldChar w:fldCharType="begin"/>
      </w:r>
      <w:r>
        <w:instrText xml:space="preserve"> PAGEREF _Toc341774798 \h </w:instrText>
      </w:r>
      <w:r>
        <w:fldChar w:fldCharType="separate"/>
      </w:r>
      <w:r>
        <w:t>42</w:t>
      </w:r>
      <w:r>
        <w:fldChar w:fldCharType="end"/>
      </w:r>
    </w:p>
    <w:p w14:paraId="23A17098" w14:textId="77777777" w:rsidR="00A16F23" w:rsidRDefault="00A16F23">
      <w:pPr>
        <w:pStyle w:val="TOC2"/>
        <w:rPr>
          <w:rFonts w:asciiTheme="minorHAnsi" w:eastAsiaTheme="minorEastAsia" w:hAnsiTheme="minorHAnsi" w:cstheme="minorBidi"/>
          <w:b w:val="0"/>
          <w:szCs w:val="22"/>
        </w:rPr>
      </w:pPr>
      <w:r>
        <w:t>Table 22: Definition of an Amend Address message</w:t>
      </w:r>
      <w:r>
        <w:tab/>
      </w:r>
      <w:r>
        <w:fldChar w:fldCharType="begin"/>
      </w:r>
      <w:r>
        <w:instrText xml:space="preserve"> PAGEREF _Toc341774799 \h </w:instrText>
      </w:r>
      <w:r>
        <w:fldChar w:fldCharType="separate"/>
      </w:r>
      <w:r>
        <w:t>42</w:t>
      </w:r>
      <w:r>
        <w:fldChar w:fldCharType="end"/>
      </w:r>
    </w:p>
    <w:p w14:paraId="23A17099" w14:textId="77777777" w:rsidR="00A16F23" w:rsidRDefault="00A16F23">
      <w:pPr>
        <w:pStyle w:val="TOC2"/>
        <w:rPr>
          <w:rFonts w:asciiTheme="minorHAnsi" w:eastAsiaTheme="minorEastAsia" w:hAnsiTheme="minorHAnsi" w:cstheme="minorBidi"/>
          <w:b w:val="0"/>
          <w:szCs w:val="22"/>
        </w:rPr>
      </w:pPr>
      <w:r>
        <w:t>Table 23: Definition of a Card Re-issue message</w:t>
      </w:r>
      <w:r>
        <w:tab/>
      </w:r>
      <w:r>
        <w:fldChar w:fldCharType="begin"/>
      </w:r>
      <w:r>
        <w:instrText xml:space="preserve"> PAGEREF _Toc341774800 \h </w:instrText>
      </w:r>
      <w:r>
        <w:fldChar w:fldCharType="separate"/>
      </w:r>
      <w:r>
        <w:t>43</w:t>
      </w:r>
      <w:r>
        <w:fldChar w:fldCharType="end"/>
      </w:r>
    </w:p>
    <w:p w14:paraId="23A1709A" w14:textId="77777777" w:rsidR="00A16F23" w:rsidRDefault="00A16F23">
      <w:pPr>
        <w:pStyle w:val="TOC2"/>
        <w:rPr>
          <w:rFonts w:asciiTheme="minorHAnsi" w:eastAsiaTheme="minorEastAsia" w:hAnsiTheme="minorHAnsi" w:cstheme="minorBidi"/>
          <w:b w:val="0"/>
          <w:szCs w:val="22"/>
        </w:rPr>
      </w:pPr>
      <w:r>
        <w:t>Table 24: Definition of a Card Replace message (for lost/stolen)</w:t>
      </w:r>
      <w:r>
        <w:tab/>
      </w:r>
      <w:r>
        <w:fldChar w:fldCharType="begin"/>
      </w:r>
      <w:r>
        <w:instrText xml:space="preserve"> PAGEREF _Toc341774801 \h </w:instrText>
      </w:r>
      <w:r>
        <w:fldChar w:fldCharType="separate"/>
      </w:r>
      <w:r>
        <w:t>43</w:t>
      </w:r>
      <w:r>
        <w:fldChar w:fldCharType="end"/>
      </w:r>
    </w:p>
    <w:p w14:paraId="23A1709B" w14:textId="77777777" w:rsidR="00A16F23" w:rsidRDefault="00A16F23">
      <w:pPr>
        <w:pStyle w:val="TOC2"/>
        <w:rPr>
          <w:rFonts w:asciiTheme="minorHAnsi" w:eastAsiaTheme="minorEastAsia" w:hAnsiTheme="minorHAnsi" w:cstheme="minorBidi"/>
          <w:b w:val="0"/>
          <w:szCs w:val="22"/>
        </w:rPr>
      </w:pPr>
      <w:r>
        <w:t>Table 25: Definition of a PIN Re-issue message</w:t>
      </w:r>
      <w:r>
        <w:tab/>
      </w:r>
      <w:r>
        <w:fldChar w:fldCharType="begin"/>
      </w:r>
      <w:r>
        <w:instrText xml:space="preserve"> PAGEREF _Toc341774802 \h </w:instrText>
      </w:r>
      <w:r>
        <w:fldChar w:fldCharType="separate"/>
      </w:r>
      <w:r>
        <w:t>43</w:t>
      </w:r>
      <w:r>
        <w:fldChar w:fldCharType="end"/>
      </w:r>
    </w:p>
    <w:p w14:paraId="23A1709C" w14:textId="77777777" w:rsidR="00A16F23" w:rsidRDefault="00A16F23">
      <w:pPr>
        <w:pStyle w:val="TOC2"/>
        <w:rPr>
          <w:rFonts w:asciiTheme="minorHAnsi" w:eastAsiaTheme="minorEastAsia" w:hAnsiTheme="minorHAnsi" w:cstheme="minorBidi"/>
          <w:b w:val="0"/>
          <w:szCs w:val="22"/>
        </w:rPr>
      </w:pPr>
      <w:r>
        <w:t>Table 26: Definition of a Card Replace message (for fraudulent use)</w:t>
      </w:r>
      <w:r>
        <w:tab/>
      </w:r>
      <w:r>
        <w:fldChar w:fldCharType="begin"/>
      </w:r>
      <w:r>
        <w:instrText xml:space="preserve"> PAGEREF _Toc341774803 \h </w:instrText>
      </w:r>
      <w:r>
        <w:fldChar w:fldCharType="separate"/>
      </w:r>
      <w:r>
        <w:t>44</w:t>
      </w:r>
      <w:r>
        <w:fldChar w:fldCharType="end"/>
      </w:r>
    </w:p>
    <w:p w14:paraId="23A1709D" w14:textId="77777777" w:rsidR="00A16F23" w:rsidRDefault="00A16F23">
      <w:pPr>
        <w:pStyle w:val="TOC2"/>
        <w:rPr>
          <w:rFonts w:asciiTheme="minorHAnsi" w:eastAsiaTheme="minorEastAsia" w:hAnsiTheme="minorHAnsi" w:cstheme="minorBidi"/>
          <w:b w:val="0"/>
          <w:szCs w:val="22"/>
        </w:rPr>
      </w:pPr>
      <w:r>
        <w:t>Table 27: Definition of a Customer Delete message</w:t>
      </w:r>
      <w:r>
        <w:tab/>
      </w:r>
      <w:r>
        <w:fldChar w:fldCharType="begin"/>
      </w:r>
      <w:r>
        <w:instrText xml:space="preserve"> PAGEREF _Toc341774804 \h </w:instrText>
      </w:r>
      <w:r>
        <w:fldChar w:fldCharType="separate"/>
      </w:r>
      <w:r>
        <w:t>44</w:t>
      </w:r>
      <w:r>
        <w:fldChar w:fldCharType="end"/>
      </w:r>
    </w:p>
    <w:p w14:paraId="23A1709E" w14:textId="77777777" w:rsidR="00A16F23" w:rsidRDefault="00A16F23">
      <w:pPr>
        <w:pStyle w:val="TOC2"/>
        <w:rPr>
          <w:rFonts w:asciiTheme="minorHAnsi" w:eastAsiaTheme="minorEastAsia" w:hAnsiTheme="minorHAnsi" w:cstheme="minorBidi"/>
          <w:b w:val="0"/>
          <w:szCs w:val="22"/>
        </w:rPr>
      </w:pPr>
      <w:r>
        <w:t>Table 28: Definition of a Card Delete message</w:t>
      </w:r>
      <w:r>
        <w:tab/>
      </w:r>
      <w:r>
        <w:fldChar w:fldCharType="begin"/>
      </w:r>
      <w:r>
        <w:instrText xml:space="preserve"> PAGEREF _Toc341774805 \h </w:instrText>
      </w:r>
      <w:r>
        <w:fldChar w:fldCharType="separate"/>
      </w:r>
      <w:r>
        <w:t>45</w:t>
      </w:r>
      <w:r>
        <w:fldChar w:fldCharType="end"/>
      </w:r>
    </w:p>
    <w:p w14:paraId="23A1709F" w14:textId="77777777" w:rsidR="00A16F23" w:rsidRDefault="00A16F23">
      <w:pPr>
        <w:pStyle w:val="TOC2"/>
        <w:rPr>
          <w:rFonts w:asciiTheme="minorHAnsi" w:eastAsiaTheme="minorEastAsia" w:hAnsiTheme="minorHAnsi" w:cstheme="minorBidi"/>
          <w:b w:val="0"/>
          <w:szCs w:val="22"/>
        </w:rPr>
      </w:pPr>
      <w:r>
        <w:t>Table 29: Definition of Delete Card Account message</w:t>
      </w:r>
      <w:r>
        <w:tab/>
      </w:r>
      <w:r>
        <w:fldChar w:fldCharType="begin"/>
      </w:r>
      <w:r>
        <w:instrText xml:space="preserve"> PAGEREF _Toc341774806 \h </w:instrText>
      </w:r>
      <w:r>
        <w:fldChar w:fldCharType="separate"/>
      </w:r>
      <w:r>
        <w:t>45</w:t>
      </w:r>
      <w:r>
        <w:fldChar w:fldCharType="end"/>
      </w:r>
    </w:p>
    <w:p w14:paraId="23A170A0" w14:textId="77777777" w:rsidR="00A16F23" w:rsidRDefault="00A16F23">
      <w:pPr>
        <w:pStyle w:val="TOC2"/>
        <w:rPr>
          <w:rFonts w:asciiTheme="minorHAnsi" w:eastAsiaTheme="minorEastAsia" w:hAnsiTheme="minorHAnsi" w:cstheme="minorBidi"/>
          <w:b w:val="0"/>
          <w:szCs w:val="22"/>
        </w:rPr>
      </w:pPr>
      <w:r>
        <w:t>Table 30: Definition of Delete Merchant message</w:t>
      </w:r>
      <w:r>
        <w:tab/>
      </w:r>
      <w:r>
        <w:fldChar w:fldCharType="begin"/>
      </w:r>
      <w:r>
        <w:instrText xml:space="preserve"> PAGEREF _Toc341774807 \h </w:instrText>
      </w:r>
      <w:r>
        <w:fldChar w:fldCharType="separate"/>
      </w:r>
      <w:r>
        <w:t>45</w:t>
      </w:r>
      <w:r>
        <w:fldChar w:fldCharType="end"/>
      </w:r>
    </w:p>
    <w:p w14:paraId="23A170A1" w14:textId="77777777" w:rsidR="00A16F23" w:rsidRDefault="00A16F23">
      <w:pPr>
        <w:pStyle w:val="TOC2"/>
        <w:rPr>
          <w:rFonts w:asciiTheme="minorHAnsi" w:eastAsiaTheme="minorEastAsia" w:hAnsiTheme="minorHAnsi" w:cstheme="minorBidi"/>
          <w:b w:val="0"/>
          <w:szCs w:val="22"/>
        </w:rPr>
      </w:pPr>
      <w:r>
        <w:t>Table 31: Definition of Delete Termpos message</w:t>
      </w:r>
      <w:r>
        <w:tab/>
      </w:r>
      <w:r>
        <w:fldChar w:fldCharType="begin"/>
      </w:r>
      <w:r>
        <w:instrText xml:space="preserve"> PAGEREF _Toc341774808 \h </w:instrText>
      </w:r>
      <w:r>
        <w:fldChar w:fldCharType="separate"/>
      </w:r>
      <w:r>
        <w:t>46</w:t>
      </w:r>
      <w:r>
        <w:fldChar w:fldCharType="end"/>
      </w:r>
    </w:p>
    <w:p w14:paraId="23A170A2" w14:textId="77777777" w:rsidR="00A16F23" w:rsidRDefault="00A16F23">
      <w:pPr>
        <w:pStyle w:val="TOC2"/>
        <w:rPr>
          <w:rFonts w:asciiTheme="minorHAnsi" w:eastAsiaTheme="minorEastAsia" w:hAnsiTheme="minorHAnsi" w:cstheme="minorBidi"/>
          <w:b w:val="0"/>
          <w:szCs w:val="22"/>
        </w:rPr>
      </w:pPr>
      <w:r>
        <w:t>Table 32: Definition of a New Card message</w:t>
      </w:r>
      <w:r>
        <w:tab/>
      </w:r>
      <w:r>
        <w:fldChar w:fldCharType="begin"/>
      </w:r>
      <w:r>
        <w:instrText xml:space="preserve"> PAGEREF _Toc341774809 \h </w:instrText>
      </w:r>
      <w:r>
        <w:fldChar w:fldCharType="separate"/>
      </w:r>
      <w:r>
        <w:t>46</w:t>
      </w:r>
      <w:r>
        <w:fldChar w:fldCharType="end"/>
      </w:r>
    </w:p>
    <w:p w14:paraId="23A170A3" w14:textId="77777777" w:rsidR="00C71AE4" w:rsidRDefault="006C222A">
      <w:r>
        <w:fldChar w:fldCharType="end"/>
      </w:r>
    </w:p>
    <w:p w14:paraId="23A170A4" w14:textId="77777777" w:rsidR="00C71AE4" w:rsidRDefault="00C71AE4">
      <w:pPr>
        <w:pStyle w:val="Heading1TOCExclude"/>
      </w:pPr>
      <w:r>
        <w:lastRenderedPageBreak/>
        <w:t>Revision History</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5"/>
        <w:gridCol w:w="1417"/>
        <w:gridCol w:w="4820"/>
        <w:gridCol w:w="1770"/>
      </w:tblGrid>
      <w:tr w:rsidR="00C71AE4" w14:paraId="23A170A9" w14:textId="77777777" w:rsidTr="0006261F">
        <w:trPr>
          <w:cantSplit/>
        </w:trPr>
        <w:tc>
          <w:tcPr>
            <w:tcW w:w="1135" w:type="dxa"/>
            <w:shd w:val="pct12" w:color="auto" w:fill="auto"/>
          </w:tcPr>
          <w:p w14:paraId="23A170A5" w14:textId="77777777" w:rsidR="00C71AE4" w:rsidRDefault="00C71AE4">
            <w:pPr>
              <w:pStyle w:val="TableHeading"/>
            </w:pPr>
            <w:r>
              <w:t>Version</w:t>
            </w:r>
          </w:p>
        </w:tc>
        <w:tc>
          <w:tcPr>
            <w:tcW w:w="1417" w:type="dxa"/>
            <w:shd w:val="pct12" w:color="auto" w:fill="auto"/>
          </w:tcPr>
          <w:p w14:paraId="23A170A6" w14:textId="77777777" w:rsidR="00C71AE4" w:rsidRDefault="00C71AE4">
            <w:pPr>
              <w:pStyle w:val="TableHeading"/>
            </w:pPr>
            <w:r>
              <w:t>Date</w:t>
            </w:r>
          </w:p>
        </w:tc>
        <w:tc>
          <w:tcPr>
            <w:tcW w:w="4820" w:type="dxa"/>
            <w:shd w:val="pct12" w:color="auto" w:fill="auto"/>
          </w:tcPr>
          <w:p w14:paraId="23A170A7" w14:textId="77777777" w:rsidR="00C71AE4" w:rsidRDefault="00C71AE4">
            <w:pPr>
              <w:pStyle w:val="TableHeading"/>
            </w:pPr>
            <w:r>
              <w:t>Reason</w:t>
            </w:r>
          </w:p>
        </w:tc>
        <w:tc>
          <w:tcPr>
            <w:tcW w:w="1770" w:type="dxa"/>
            <w:shd w:val="pct12" w:color="auto" w:fill="auto"/>
          </w:tcPr>
          <w:p w14:paraId="23A170A8" w14:textId="77777777" w:rsidR="00C71AE4" w:rsidRDefault="00C71AE4">
            <w:pPr>
              <w:pStyle w:val="TableHeading"/>
            </w:pPr>
            <w:r>
              <w:t>Who</w:t>
            </w:r>
          </w:p>
        </w:tc>
      </w:tr>
      <w:tr w:rsidR="00C71AE4" w14:paraId="23A170B2" w14:textId="77777777" w:rsidTr="0006261F">
        <w:trPr>
          <w:cantSplit/>
        </w:trPr>
        <w:tc>
          <w:tcPr>
            <w:tcW w:w="1135" w:type="dxa"/>
          </w:tcPr>
          <w:p w14:paraId="23A170AA" w14:textId="77777777" w:rsidR="00C71AE4" w:rsidRDefault="00EF41AB">
            <w:pPr>
              <w:pStyle w:val="TableText"/>
            </w:pPr>
            <w:r>
              <w:t>3.0</w:t>
            </w:r>
          </w:p>
        </w:tc>
        <w:tc>
          <w:tcPr>
            <w:tcW w:w="1417" w:type="dxa"/>
          </w:tcPr>
          <w:p w14:paraId="23A170AB" w14:textId="77777777" w:rsidR="00C71AE4" w:rsidRDefault="00EF41AB">
            <w:pPr>
              <w:pStyle w:val="TableText"/>
            </w:pPr>
            <w:r>
              <w:t>07/12/10</w:t>
            </w:r>
          </w:p>
        </w:tc>
        <w:tc>
          <w:tcPr>
            <w:tcW w:w="4820" w:type="dxa"/>
          </w:tcPr>
          <w:p w14:paraId="23A170AC" w14:textId="77777777" w:rsidR="00EF41AB" w:rsidRDefault="00EF41AB" w:rsidP="00EF41AB">
            <w:pPr>
              <w:pStyle w:val="TableText"/>
            </w:pPr>
            <w:r>
              <w:t xml:space="preserve">Create initial document for Cortex 3.2. </w:t>
            </w:r>
          </w:p>
          <w:p w14:paraId="23A170AD" w14:textId="77777777" w:rsidR="00EF41AB" w:rsidRDefault="00EF41AB" w:rsidP="00EF41AB">
            <w:pPr>
              <w:pStyle w:val="TableText"/>
            </w:pPr>
            <w:r>
              <w:t xml:space="preserve">File copied from </w:t>
            </w:r>
            <w:r w:rsidRPr="00EF41AB">
              <w:rPr>
                <w:i/>
              </w:rPr>
              <w:t>Static Data Import-Export HYPO FSpecs v2.60.docx</w:t>
            </w:r>
            <w:r>
              <w:t xml:space="preserve">. </w:t>
            </w:r>
          </w:p>
          <w:p w14:paraId="23A170AE" w14:textId="77777777" w:rsidR="00C71AE4" w:rsidRDefault="00EF41AB" w:rsidP="00EF41AB">
            <w:pPr>
              <w:pStyle w:val="TableText"/>
            </w:pPr>
            <w:r>
              <w:t>Consistent with HYPO-3.0.1</w:t>
            </w:r>
          </w:p>
          <w:p w14:paraId="23A170AF" w14:textId="77777777" w:rsidR="007049F2" w:rsidRDefault="007049F2" w:rsidP="00EF41AB">
            <w:pPr>
              <w:pStyle w:val="TableText"/>
            </w:pPr>
          </w:p>
          <w:p w14:paraId="23A170B0" w14:textId="77777777" w:rsidR="00EF41AB" w:rsidRDefault="00912F76" w:rsidP="00EF41AB">
            <w:pPr>
              <w:pStyle w:val="TableText"/>
            </w:pPr>
            <w:r>
              <w:t>Update use of accno/currcode for card import records.</w:t>
            </w:r>
          </w:p>
        </w:tc>
        <w:tc>
          <w:tcPr>
            <w:tcW w:w="1770" w:type="dxa"/>
          </w:tcPr>
          <w:p w14:paraId="23A170B1" w14:textId="77777777" w:rsidR="00C71AE4" w:rsidRDefault="00EF41AB">
            <w:pPr>
              <w:pStyle w:val="TableText"/>
            </w:pPr>
            <w:r>
              <w:t>D. Fourkiotis</w:t>
            </w:r>
          </w:p>
        </w:tc>
      </w:tr>
      <w:tr w:rsidR="005E76A6" w14:paraId="23A170B7" w14:textId="77777777" w:rsidTr="0006261F">
        <w:trPr>
          <w:cantSplit/>
        </w:trPr>
        <w:tc>
          <w:tcPr>
            <w:tcW w:w="1135" w:type="dxa"/>
          </w:tcPr>
          <w:p w14:paraId="23A170B3" w14:textId="77777777" w:rsidR="005E76A6" w:rsidRDefault="005E76A6">
            <w:pPr>
              <w:pStyle w:val="TableText"/>
            </w:pPr>
            <w:r>
              <w:t>3.1</w:t>
            </w:r>
          </w:p>
        </w:tc>
        <w:tc>
          <w:tcPr>
            <w:tcW w:w="1417" w:type="dxa"/>
          </w:tcPr>
          <w:p w14:paraId="23A170B4" w14:textId="77777777" w:rsidR="005E76A6" w:rsidRDefault="005E76A6">
            <w:pPr>
              <w:pStyle w:val="TableText"/>
            </w:pPr>
            <w:r>
              <w:t>28/01/11</w:t>
            </w:r>
          </w:p>
        </w:tc>
        <w:tc>
          <w:tcPr>
            <w:tcW w:w="4820" w:type="dxa"/>
          </w:tcPr>
          <w:p w14:paraId="23A170B5" w14:textId="77777777" w:rsidR="005E76A6" w:rsidRDefault="005E76A6" w:rsidP="00CD3E9A">
            <w:pPr>
              <w:pStyle w:val="TableText"/>
            </w:pPr>
            <w:r>
              <w:t>Updated cycle_begin date in limit record to optional; also modified its description.</w:t>
            </w:r>
          </w:p>
        </w:tc>
        <w:tc>
          <w:tcPr>
            <w:tcW w:w="1770" w:type="dxa"/>
          </w:tcPr>
          <w:p w14:paraId="23A170B6" w14:textId="77777777" w:rsidR="005E76A6" w:rsidRDefault="005E76A6">
            <w:pPr>
              <w:pStyle w:val="TableText"/>
            </w:pPr>
            <w:r>
              <w:t>Cliff North</w:t>
            </w:r>
          </w:p>
        </w:tc>
      </w:tr>
      <w:tr w:rsidR="00CD3E9A" w14:paraId="23A170BD" w14:textId="77777777" w:rsidTr="0006261F">
        <w:trPr>
          <w:cantSplit/>
        </w:trPr>
        <w:tc>
          <w:tcPr>
            <w:tcW w:w="1135" w:type="dxa"/>
          </w:tcPr>
          <w:p w14:paraId="23A170B8" w14:textId="77777777" w:rsidR="00CD3E9A" w:rsidRDefault="00CD3E9A">
            <w:pPr>
              <w:pStyle w:val="TableText"/>
            </w:pPr>
            <w:r>
              <w:t>3.2</w:t>
            </w:r>
          </w:p>
        </w:tc>
        <w:tc>
          <w:tcPr>
            <w:tcW w:w="1417" w:type="dxa"/>
          </w:tcPr>
          <w:p w14:paraId="23A170B9" w14:textId="77777777" w:rsidR="00CD3E9A" w:rsidRDefault="00CD3E9A" w:rsidP="00046718">
            <w:pPr>
              <w:pStyle w:val="TableText"/>
            </w:pPr>
            <w:r>
              <w:t>07/0</w:t>
            </w:r>
            <w:r w:rsidR="00046718">
              <w:t>2</w:t>
            </w:r>
            <w:r>
              <w:t>/11</w:t>
            </w:r>
          </w:p>
        </w:tc>
        <w:tc>
          <w:tcPr>
            <w:tcW w:w="4820" w:type="dxa"/>
          </w:tcPr>
          <w:p w14:paraId="23A170BA" w14:textId="77777777" w:rsidR="00CD3E9A" w:rsidRDefault="001725F4" w:rsidP="009E1336">
            <w:pPr>
              <w:pStyle w:val="TableText"/>
            </w:pPr>
            <w:r>
              <w:t xml:space="preserve">Remove changes in accno/currcode for card import records </w:t>
            </w:r>
            <w:r w:rsidR="00003CC9">
              <w:t xml:space="preserve">introduced </w:t>
            </w:r>
            <w:r>
              <w:t>in 3.0 version</w:t>
            </w:r>
            <w:r w:rsidR="00003CC9">
              <w:t xml:space="preserve"> </w:t>
            </w:r>
            <w:r w:rsidR="00320B35">
              <w:t xml:space="preserve">of </w:t>
            </w:r>
            <w:r w:rsidR="009E1336">
              <w:t>the specification.</w:t>
            </w:r>
          </w:p>
          <w:p w14:paraId="23A170BB" w14:textId="77777777" w:rsidR="00DE7121" w:rsidRDefault="00DE7121" w:rsidP="009E1336">
            <w:pPr>
              <w:pStyle w:val="TableText"/>
            </w:pPr>
            <w:r w:rsidRPr="00DE7121">
              <w:t>Correct problems regarding CCS processing after 3.2 migration</w:t>
            </w:r>
          </w:p>
        </w:tc>
        <w:tc>
          <w:tcPr>
            <w:tcW w:w="1770" w:type="dxa"/>
          </w:tcPr>
          <w:p w14:paraId="23A170BC" w14:textId="77777777" w:rsidR="00CD3E9A" w:rsidRDefault="001725F4">
            <w:pPr>
              <w:pStyle w:val="TableText"/>
            </w:pPr>
            <w:r>
              <w:t>D. Fourkiotis</w:t>
            </w:r>
          </w:p>
        </w:tc>
      </w:tr>
      <w:tr w:rsidR="00375E37" w14:paraId="23A170C7" w14:textId="77777777" w:rsidTr="0006261F">
        <w:trPr>
          <w:cantSplit/>
        </w:trPr>
        <w:tc>
          <w:tcPr>
            <w:tcW w:w="1135" w:type="dxa"/>
          </w:tcPr>
          <w:p w14:paraId="23A170BE" w14:textId="77777777" w:rsidR="00375E37" w:rsidRDefault="00375E37">
            <w:pPr>
              <w:pStyle w:val="TableText"/>
            </w:pPr>
            <w:r>
              <w:t xml:space="preserve">4.1 </w:t>
            </w:r>
          </w:p>
        </w:tc>
        <w:tc>
          <w:tcPr>
            <w:tcW w:w="1417" w:type="dxa"/>
          </w:tcPr>
          <w:p w14:paraId="23A170BF" w14:textId="77777777" w:rsidR="00375E37" w:rsidRDefault="00375E37" w:rsidP="00046718">
            <w:pPr>
              <w:pStyle w:val="TableText"/>
            </w:pPr>
            <w:r>
              <w:t>21/6/2011</w:t>
            </w:r>
          </w:p>
        </w:tc>
        <w:tc>
          <w:tcPr>
            <w:tcW w:w="4820" w:type="dxa"/>
          </w:tcPr>
          <w:p w14:paraId="23A170C0" w14:textId="77777777" w:rsidR="00375E37" w:rsidRDefault="00375E37" w:rsidP="00040C7F">
            <w:pPr>
              <w:pStyle w:val="TableText"/>
            </w:pPr>
            <w:r>
              <w:t>Renaming of the oldpan field to oldvpan</w:t>
            </w:r>
          </w:p>
          <w:p w14:paraId="23A170C1" w14:textId="77777777" w:rsidR="00375E37" w:rsidRDefault="00375E37" w:rsidP="00040C7F">
            <w:pPr>
              <w:pStyle w:val="TableText"/>
            </w:pPr>
            <w:r>
              <w:t xml:space="preserve">Added a merchant record definition. </w:t>
            </w:r>
          </w:p>
          <w:p w14:paraId="23A170C2" w14:textId="77777777" w:rsidR="00375E37" w:rsidRDefault="00375E37" w:rsidP="00040C7F">
            <w:pPr>
              <w:pStyle w:val="TableText"/>
            </w:pPr>
            <w:r>
              <w:t xml:space="preserve">Added a POS record definition. </w:t>
            </w:r>
          </w:p>
          <w:p w14:paraId="23A170C3" w14:textId="77777777" w:rsidR="00375E37" w:rsidRDefault="00375E37" w:rsidP="00040C7F">
            <w:pPr>
              <w:pStyle w:val="TableText"/>
            </w:pPr>
            <w:r>
              <w:t xml:space="preserve">Added the trailer record definition </w:t>
            </w:r>
          </w:p>
          <w:p w14:paraId="23A170C4" w14:textId="77777777" w:rsidR="00375E37" w:rsidRDefault="002E475D" w:rsidP="00040C7F">
            <w:pPr>
              <w:pStyle w:val="TableText"/>
            </w:pPr>
            <w:r>
              <w:t>Other minor corrections</w:t>
            </w:r>
          </w:p>
          <w:p w14:paraId="23A170C5" w14:textId="77777777" w:rsidR="001C1010" w:rsidRDefault="00BE2C8E" w:rsidP="00040C7F">
            <w:pPr>
              <w:pStyle w:val="TableText"/>
            </w:pPr>
            <w:r>
              <w:t>Stated that r</w:t>
            </w:r>
            <w:r w:rsidR="001C1010">
              <w:t>ecord set ‘21’ only supports a single card per</w:t>
            </w:r>
            <w:r>
              <w:t xml:space="preserve"> set. </w:t>
            </w:r>
          </w:p>
        </w:tc>
        <w:tc>
          <w:tcPr>
            <w:tcW w:w="1770" w:type="dxa"/>
          </w:tcPr>
          <w:p w14:paraId="23A170C6" w14:textId="77777777" w:rsidR="00375E37" w:rsidRDefault="00375E37">
            <w:pPr>
              <w:pStyle w:val="TableText"/>
            </w:pPr>
            <w:r>
              <w:t>Roger Wyatt</w:t>
            </w:r>
          </w:p>
        </w:tc>
      </w:tr>
      <w:tr w:rsidR="00515750" w14:paraId="23A170CC" w14:textId="77777777" w:rsidTr="0006261F">
        <w:trPr>
          <w:cantSplit/>
        </w:trPr>
        <w:tc>
          <w:tcPr>
            <w:tcW w:w="1135" w:type="dxa"/>
          </w:tcPr>
          <w:p w14:paraId="23A170C8" w14:textId="77777777" w:rsidR="00515750" w:rsidRDefault="00515750">
            <w:pPr>
              <w:pStyle w:val="TableText"/>
            </w:pPr>
            <w:r>
              <w:t>4.2</w:t>
            </w:r>
          </w:p>
        </w:tc>
        <w:tc>
          <w:tcPr>
            <w:tcW w:w="1417" w:type="dxa"/>
          </w:tcPr>
          <w:p w14:paraId="23A170C9" w14:textId="77777777" w:rsidR="00515750" w:rsidRDefault="00515750" w:rsidP="00046718">
            <w:pPr>
              <w:pStyle w:val="TableText"/>
            </w:pPr>
            <w:r>
              <w:t>24/6/2011</w:t>
            </w:r>
          </w:p>
        </w:tc>
        <w:tc>
          <w:tcPr>
            <w:tcW w:w="4820" w:type="dxa"/>
          </w:tcPr>
          <w:p w14:paraId="23A170CA" w14:textId="77777777" w:rsidR="00515750" w:rsidRDefault="00515750" w:rsidP="00040C7F">
            <w:pPr>
              <w:pStyle w:val="TableText"/>
            </w:pPr>
            <w:r>
              <w:t xml:space="preserve">Correction to the limits record type. </w:t>
            </w:r>
          </w:p>
        </w:tc>
        <w:tc>
          <w:tcPr>
            <w:tcW w:w="1770" w:type="dxa"/>
          </w:tcPr>
          <w:p w14:paraId="23A170CB" w14:textId="77777777" w:rsidR="00515750" w:rsidRDefault="00515750">
            <w:pPr>
              <w:pStyle w:val="TableText"/>
            </w:pPr>
            <w:r>
              <w:t xml:space="preserve">Roger Wyatt </w:t>
            </w:r>
          </w:p>
        </w:tc>
      </w:tr>
      <w:tr w:rsidR="00040C7F" w14:paraId="23A170D2" w14:textId="77777777" w:rsidTr="0006261F">
        <w:trPr>
          <w:cantSplit/>
        </w:trPr>
        <w:tc>
          <w:tcPr>
            <w:tcW w:w="1135" w:type="dxa"/>
          </w:tcPr>
          <w:p w14:paraId="23A170CD" w14:textId="77777777" w:rsidR="00040C7F" w:rsidRDefault="00040C7F">
            <w:pPr>
              <w:pStyle w:val="TableText"/>
            </w:pPr>
            <w:r>
              <w:t>4.3</w:t>
            </w:r>
          </w:p>
        </w:tc>
        <w:tc>
          <w:tcPr>
            <w:tcW w:w="1417" w:type="dxa"/>
          </w:tcPr>
          <w:p w14:paraId="23A170CE" w14:textId="77777777" w:rsidR="00040C7F" w:rsidRDefault="00040C7F" w:rsidP="00046718">
            <w:pPr>
              <w:pStyle w:val="TableText"/>
            </w:pPr>
            <w:r>
              <w:t>11/7/2011</w:t>
            </w:r>
          </w:p>
        </w:tc>
        <w:tc>
          <w:tcPr>
            <w:tcW w:w="4820" w:type="dxa"/>
          </w:tcPr>
          <w:p w14:paraId="23A170CF" w14:textId="77777777" w:rsidR="00040C7F" w:rsidRDefault="00040C7F" w:rsidP="00040C7F">
            <w:pPr>
              <w:pStyle w:val="TableText"/>
            </w:pPr>
            <w:r>
              <w:t>Corrected the total record lengths of the customer record.</w:t>
            </w:r>
          </w:p>
          <w:p w14:paraId="23A170D0" w14:textId="77777777" w:rsidR="00040C7F" w:rsidRDefault="00040C7F" w:rsidP="00040C7F">
            <w:pPr>
              <w:pStyle w:val="TableText"/>
            </w:pPr>
            <w:r>
              <w:t>Added date_created to the card record and adjusted total record lengths accordingly.</w:t>
            </w:r>
          </w:p>
        </w:tc>
        <w:tc>
          <w:tcPr>
            <w:tcW w:w="1770" w:type="dxa"/>
          </w:tcPr>
          <w:p w14:paraId="23A170D1" w14:textId="77777777" w:rsidR="00040C7F" w:rsidRDefault="00040C7F">
            <w:pPr>
              <w:pStyle w:val="TableText"/>
            </w:pPr>
            <w:r>
              <w:t>Sam Dods</w:t>
            </w:r>
          </w:p>
        </w:tc>
      </w:tr>
      <w:tr w:rsidR="00AD510F" w14:paraId="23A170D7" w14:textId="77777777" w:rsidTr="0006261F">
        <w:trPr>
          <w:cantSplit/>
        </w:trPr>
        <w:tc>
          <w:tcPr>
            <w:tcW w:w="1135" w:type="dxa"/>
          </w:tcPr>
          <w:p w14:paraId="23A170D3" w14:textId="77777777" w:rsidR="00AD510F" w:rsidRDefault="00AD510F">
            <w:pPr>
              <w:pStyle w:val="TableText"/>
            </w:pPr>
            <w:r>
              <w:t>4.4</w:t>
            </w:r>
          </w:p>
        </w:tc>
        <w:tc>
          <w:tcPr>
            <w:tcW w:w="1417" w:type="dxa"/>
          </w:tcPr>
          <w:p w14:paraId="23A170D4" w14:textId="77777777" w:rsidR="00AD510F" w:rsidRDefault="00AD510F" w:rsidP="00046718">
            <w:pPr>
              <w:pStyle w:val="TableText"/>
            </w:pPr>
            <w:r>
              <w:t>31/10/2011</w:t>
            </w:r>
          </w:p>
        </w:tc>
        <w:tc>
          <w:tcPr>
            <w:tcW w:w="4820" w:type="dxa"/>
          </w:tcPr>
          <w:p w14:paraId="23A170D5" w14:textId="77777777" w:rsidR="00AD510F" w:rsidRDefault="00AD510F" w:rsidP="00040C7F">
            <w:pPr>
              <w:pStyle w:val="TableText"/>
            </w:pPr>
            <w:r>
              <w:t>Added additional information about the data mappings between fields and columns on the Cortex</w:t>
            </w:r>
            <w:r w:rsidR="00DF5413">
              <w:t xml:space="preserve"> / CCS</w:t>
            </w:r>
            <w:r>
              <w:t xml:space="preserve"> database</w:t>
            </w:r>
            <w:r w:rsidR="00DF5413">
              <w:t>s</w:t>
            </w:r>
            <w:r>
              <w:t xml:space="preserve">. </w:t>
            </w:r>
          </w:p>
        </w:tc>
        <w:tc>
          <w:tcPr>
            <w:tcW w:w="1770" w:type="dxa"/>
          </w:tcPr>
          <w:p w14:paraId="23A170D6" w14:textId="77777777" w:rsidR="00AD510F" w:rsidRDefault="00AD510F">
            <w:pPr>
              <w:pStyle w:val="TableText"/>
            </w:pPr>
            <w:r>
              <w:t>Roger Wyatt</w:t>
            </w:r>
          </w:p>
        </w:tc>
      </w:tr>
      <w:tr w:rsidR="003066E4" w14:paraId="23A170DC" w14:textId="77777777" w:rsidTr="00AD510F">
        <w:trPr>
          <w:cantSplit/>
        </w:trPr>
        <w:tc>
          <w:tcPr>
            <w:tcW w:w="1135" w:type="dxa"/>
          </w:tcPr>
          <w:p w14:paraId="23A170D8" w14:textId="77777777" w:rsidR="003066E4" w:rsidRDefault="003066E4">
            <w:pPr>
              <w:pStyle w:val="TableText"/>
            </w:pPr>
            <w:r>
              <w:t>4.5</w:t>
            </w:r>
          </w:p>
        </w:tc>
        <w:tc>
          <w:tcPr>
            <w:tcW w:w="1417" w:type="dxa"/>
          </w:tcPr>
          <w:p w14:paraId="23A170D9" w14:textId="77777777" w:rsidR="003066E4" w:rsidRDefault="003066E4" w:rsidP="00046718">
            <w:pPr>
              <w:pStyle w:val="TableText"/>
            </w:pPr>
            <w:r>
              <w:t>31/10/2011</w:t>
            </w:r>
          </w:p>
        </w:tc>
        <w:tc>
          <w:tcPr>
            <w:tcW w:w="4820" w:type="dxa"/>
          </w:tcPr>
          <w:p w14:paraId="23A170DA" w14:textId="77777777" w:rsidR="003066E4" w:rsidRDefault="003066E4" w:rsidP="00040C7F">
            <w:pPr>
              <w:pStyle w:val="TableText"/>
            </w:pPr>
            <w:r>
              <w:t>Added home address line 0.</w:t>
            </w:r>
          </w:p>
        </w:tc>
        <w:tc>
          <w:tcPr>
            <w:tcW w:w="1770" w:type="dxa"/>
          </w:tcPr>
          <w:p w14:paraId="23A170DB" w14:textId="77777777" w:rsidR="003066E4" w:rsidRDefault="003066E4">
            <w:pPr>
              <w:pStyle w:val="TableText"/>
            </w:pPr>
            <w:r>
              <w:t>Sam Dods</w:t>
            </w:r>
          </w:p>
        </w:tc>
      </w:tr>
      <w:tr w:rsidR="00202E9F" w14:paraId="23A170E1" w14:textId="77777777" w:rsidTr="00AD510F">
        <w:trPr>
          <w:cantSplit/>
        </w:trPr>
        <w:tc>
          <w:tcPr>
            <w:tcW w:w="1135" w:type="dxa"/>
          </w:tcPr>
          <w:p w14:paraId="23A170DD" w14:textId="77777777" w:rsidR="00202E9F" w:rsidRDefault="00202E9F">
            <w:pPr>
              <w:pStyle w:val="TableText"/>
            </w:pPr>
            <w:r>
              <w:t>4.6</w:t>
            </w:r>
          </w:p>
        </w:tc>
        <w:tc>
          <w:tcPr>
            <w:tcW w:w="1417" w:type="dxa"/>
          </w:tcPr>
          <w:p w14:paraId="23A170DE" w14:textId="77777777" w:rsidR="00202E9F" w:rsidRDefault="00202E9F" w:rsidP="00046718">
            <w:pPr>
              <w:pStyle w:val="TableText"/>
            </w:pPr>
            <w:r>
              <w:t xml:space="preserve">1/8/2012 </w:t>
            </w:r>
          </w:p>
        </w:tc>
        <w:tc>
          <w:tcPr>
            <w:tcW w:w="4820" w:type="dxa"/>
          </w:tcPr>
          <w:p w14:paraId="23A170DF" w14:textId="77777777" w:rsidR="00202E9F" w:rsidRDefault="00202E9F" w:rsidP="00040C7F">
            <w:pPr>
              <w:pStyle w:val="TableText"/>
            </w:pPr>
            <w:r>
              <w:t xml:space="preserve">Removal of references to CCS. </w:t>
            </w:r>
          </w:p>
        </w:tc>
        <w:tc>
          <w:tcPr>
            <w:tcW w:w="1770" w:type="dxa"/>
          </w:tcPr>
          <w:p w14:paraId="23A170E0" w14:textId="77777777" w:rsidR="00202E9F" w:rsidRDefault="00202E9F">
            <w:pPr>
              <w:pStyle w:val="TableText"/>
            </w:pPr>
            <w:r>
              <w:t>Roger</w:t>
            </w:r>
            <w:r w:rsidR="00511902">
              <w:t xml:space="preserve"> Wyatt</w:t>
            </w:r>
          </w:p>
        </w:tc>
      </w:tr>
      <w:tr w:rsidR="00842039" w14:paraId="23A170E6" w14:textId="77777777" w:rsidTr="00AD510F">
        <w:trPr>
          <w:cantSplit/>
        </w:trPr>
        <w:tc>
          <w:tcPr>
            <w:tcW w:w="1135" w:type="dxa"/>
          </w:tcPr>
          <w:p w14:paraId="23A170E2" w14:textId="77777777" w:rsidR="00842039" w:rsidRDefault="00842039">
            <w:pPr>
              <w:pStyle w:val="TableText"/>
            </w:pPr>
            <w:r>
              <w:t>4.7</w:t>
            </w:r>
          </w:p>
        </w:tc>
        <w:tc>
          <w:tcPr>
            <w:tcW w:w="1417" w:type="dxa"/>
          </w:tcPr>
          <w:p w14:paraId="23A170E3" w14:textId="77777777" w:rsidR="00842039" w:rsidRDefault="00842039" w:rsidP="00046718">
            <w:pPr>
              <w:pStyle w:val="TableText"/>
            </w:pPr>
            <w:r>
              <w:t>27/11/2012</w:t>
            </w:r>
          </w:p>
        </w:tc>
        <w:tc>
          <w:tcPr>
            <w:tcW w:w="4820" w:type="dxa"/>
          </w:tcPr>
          <w:p w14:paraId="23A170E4" w14:textId="77777777" w:rsidR="00842039" w:rsidRDefault="00842039" w:rsidP="00040C7F">
            <w:pPr>
              <w:pStyle w:val="TableText"/>
            </w:pPr>
            <w:r>
              <w:t xml:space="preserve">Added the postal Address record </w:t>
            </w:r>
          </w:p>
        </w:tc>
        <w:tc>
          <w:tcPr>
            <w:tcW w:w="1770" w:type="dxa"/>
          </w:tcPr>
          <w:p w14:paraId="23A170E5" w14:textId="77777777" w:rsidR="00842039" w:rsidRDefault="00842039">
            <w:pPr>
              <w:pStyle w:val="TableText"/>
            </w:pPr>
            <w:r>
              <w:t>Roger Wyatt</w:t>
            </w:r>
          </w:p>
        </w:tc>
      </w:tr>
      <w:tr w:rsidR="007A491F" w14:paraId="23A170EB" w14:textId="77777777" w:rsidTr="00AD510F">
        <w:trPr>
          <w:cantSplit/>
        </w:trPr>
        <w:tc>
          <w:tcPr>
            <w:tcW w:w="1135" w:type="dxa"/>
          </w:tcPr>
          <w:p w14:paraId="23A170E7" w14:textId="77777777" w:rsidR="007A491F" w:rsidRDefault="007A491F">
            <w:pPr>
              <w:pStyle w:val="TableText"/>
            </w:pPr>
            <w:r>
              <w:t>4.8</w:t>
            </w:r>
          </w:p>
        </w:tc>
        <w:tc>
          <w:tcPr>
            <w:tcW w:w="1417" w:type="dxa"/>
          </w:tcPr>
          <w:p w14:paraId="23A170E8" w14:textId="77777777" w:rsidR="007A491F" w:rsidRDefault="007A491F" w:rsidP="00046718">
            <w:pPr>
              <w:pStyle w:val="TableText"/>
            </w:pPr>
            <w:r>
              <w:t>01/02/2013</w:t>
            </w:r>
          </w:p>
        </w:tc>
        <w:tc>
          <w:tcPr>
            <w:tcW w:w="4820" w:type="dxa"/>
          </w:tcPr>
          <w:p w14:paraId="23A170E9" w14:textId="77777777" w:rsidR="007A491F" w:rsidRDefault="007A491F" w:rsidP="00040C7F">
            <w:pPr>
              <w:pStyle w:val="TableText"/>
            </w:pPr>
            <w:r>
              <w:t>Added Card Level User Data</w:t>
            </w:r>
          </w:p>
        </w:tc>
        <w:tc>
          <w:tcPr>
            <w:tcW w:w="1770" w:type="dxa"/>
          </w:tcPr>
          <w:p w14:paraId="23A170EA" w14:textId="77777777" w:rsidR="007A491F" w:rsidRDefault="007A491F">
            <w:pPr>
              <w:pStyle w:val="TableText"/>
            </w:pPr>
            <w:r>
              <w:t>Wassim Melhem</w:t>
            </w:r>
          </w:p>
        </w:tc>
      </w:tr>
      <w:tr w:rsidR="00C44627" w14:paraId="23A170F0" w14:textId="77777777" w:rsidTr="00AD510F">
        <w:trPr>
          <w:cantSplit/>
        </w:trPr>
        <w:tc>
          <w:tcPr>
            <w:tcW w:w="1135" w:type="dxa"/>
          </w:tcPr>
          <w:p w14:paraId="23A170EC" w14:textId="77777777" w:rsidR="00C44627" w:rsidRDefault="00C44627">
            <w:pPr>
              <w:pStyle w:val="TableText"/>
            </w:pPr>
            <w:r>
              <w:t>4.9</w:t>
            </w:r>
          </w:p>
        </w:tc>
        <w:tc>
          <w:tcPr>
            <w:tcW w:w="1417" w:type="dxa"/>
          </w:tcPr>
          <w:p w14:paraId="23A170ED" w14:textId="77777777" w:rsidR="00C44627" w:rsidRDefault="00C44627" w:rsidP="00046718">
            <w:pPr>
              <w:pStyle w:val="TableText"/>
            </w:pPr>
            <w:r>
              <w:t>25/02/2013</w:t>
            </w:r>
          </w:p>
        </w:tc>
        <w:tc>
          <w:tcPr>
            <w:tcW w:w="4820" w:type="dxa"/>
          </w:tcPr>
          <w:p w14:paraId="23A170EE" w14:textId="77777777" w:rsidR="00C44627" w:rsidRDefault="00C44627" w:rsidP="00040C7F">
            <w:pPr>
              <w:pStyle w:val="TableText"/>
            </w:pPr>
            <w:r>
              <w:t>Added Additional Customer Identification Data</w:t>
            </w:r>
          </w:p>
        </w:tc>
        <w:tc>
          <w:tcPr>
            <w:tcW w:w="1770" w:type="dxa"/>
          </w:tcPr>
          <w:p w14:paraId="23A170EF" w14:textId="77777777" w:rsidR="00C44627" w:rsidRDefault="00C44627">
            <w:pPr>
              <w:pStyle w:val="TableText"/>
            </w:pPr>
            <w:r>
              <w:t>Piotr Hejduk</w:t>
            </w:r>
          </w:p>
        </w:tc>
      </w:tr>
      <w:tr w:rsidR="002A493F" w14:paraId="23A170F5" w14:textId="77777777" w:rsidTr="00AD510F">
        <w:trPr>
          <w:cantSplit/>
        </w:trPr>
        <w:tc>
          <w:tcPr>
            <w:tcW w:w="1135" w:type="dxa"/>
          </w:tcPr>
          <w:p w14:paraId="23A170F1" w14:textId="77777777" w:rsidR="002A493F" w:rsidRDefault="002A493F">
            <w:pPr>
              <w:pStyle w:val="TableText"/>
            </w:pPr>
            <w:r>
              <w:lastRenderedPageBreak/>
              <w:t>5.0</w:t>
            </w:r>
          </w:p>
        </w:tc>
        <w:tc>
          <w:tcPr>
            <w:tcW w:w="1417" w:type="dxa"/>
          </w:tcPr>
          <w:p w14:paraId="23A170F2" w14:textId="77777777" w:rsidR="002A493F" w:rsidRDefault="002A493F" w:rsidP="00046718">
            <w:pPr>
              <w:pStyle w:val="TableText"/>
            </w:pPr>
            <w:r>
              <w:t>28/2/2013</w:t>
            </w:r>
          </w:p>
        </w:tc>
        <w:tc>
          <w:tcPr>
            <w:tcW w:w="4820" w:type="dxa"/>
          </w:tcPr>
          <w:p w14:paraId="23A170F3" w14:textId="77777777" w:rsidR="002A493F" w:rsidRDefault="002A493F" w:rsidP="00040C7F">
            <w:pPr>
              <w:pStyle w:val="TableText"/>
            </w:pPr>
            <w:r>
              <w:t xml:space="preserve">Added customer identification data to record type 12.  Removed </w:t>
            </w:r>
            <w:r w:rsidR="00B857BD">
              <w:t>references to Merchant and POS data</w:t>
            </w:r>
          </w:p>
        </w:tc>
        <w:tc>
          <w:tcPr>
            <w:tcW w:w="1770" w:type="dxa"/>
          </w:tcPr>
          <w:p w14:paraId="23A170F4" w14:textId="77777777" w:rsidR="002A493F" w:rsidRDefault="002A493F">
            <w:pPr>
              <w:pStyle w:val="TableText"/>
            </w:pPr>
            <w:r>
              <w:t>Roger Wyatt</w:t>
            </w:r>
          </w:p>
        </w:tc>
      </w:tr>
      <w:tr w:rsidR="005A244F" w14:paraId="23A170FA" w14:textId="77777777" w:rsidTr="00AD510F">
        <w:trPr>
          <w:cantSplit/>
          <w:ins w:id="9" w:author="Hejduk, Piotr" w:date="2013-03-18T10:34:00Z"/>
        </w:trPr>
        <w:tc>
          <w:tcPr>
            <w:tcW w:w="1135" w:type="dxa"/>
          </w:tcPr>
          <w:p w14:paraId="23A170F6" w14:textId="77777777" w:rsidR="005A244F" w:rsidRDefault="005A244F">
            <w:pPr>
              <w:pStyle w:val="TableText"/>
              <w:rPr>
                <w:ins w:id="10" w:author="Hejduk, Piotr" w:date="2013-03-18T10:34:00Z"/>
              </w:rPr>
            </w:pPr>
            <w:ins w:id="11" w:author="Hejduk, Piotr" w:date="2013-03-18T10:34:00Z">
              <w:r>
                <w:t>5.1</w:t>
              </w:r>
            </w:ins>
          </w:p>
        </w:tc>
        <w:tc>
          <w:tcPr>
            <w:tcW w:w="1417" w:type="dxa"/>
          </w:tcPr>
          <w:p w14:paraId="23A170F7" w14:textId="77777777" w:rsidR="005A244F" w:rsidRDefault="005A244F" w:rsidP="00046718">
            <w:pPr>
              <w:pStyle w:val="TableText"/>
              <w:rPr>
                <w:ins w:id="12" w:author="Hejduk, Piotr" w:date="2013-03-18T10:34:00Z"/>
              </w:rPr>
            </w:pPr>
            <w:ins w:id="13" w:author="Hejduk, Piotr" w:date="2013-03-18T10:34:00Z">
              <w:r>
                <w:t>11/03/2013</w:t>
              </w:r>
            </w:ins>
          </w:p>
        </w:tc>
        <w:tc>
          <w:tcPr>
            <w:tcW w:w="4820" w:type="dxa"/>
          </w:tcPr>
          <w:p w14:paraId="23A170F8" w14:textId="77777777" w:rsidR="005A244F" w:rsidRDefault="005A244F" w:rsidP="00040C7F">
            <w:pPr>
              <w:pStyle w:val="TableText"/>
              <w:rPr>
                <w:ins w:id="14" w:author="Hejduk, Piotr" w:date="2013-03-18T10:34:00Z"/>
              </w:rPr>
            </w:pPr>
            <w:ins w:id="15" w:author="Hejduk, Piotr" w:date="2013-03-18T10:34:00Z">
              <w:r>
                <w:t>Rearranged Postal Address Record</w:t>
              </w:r>
            </w:ins>
          </w:p>
        </w:tc>
        <w:tc>
          <w:tcPr>
            <w:tcW w:w="1770" w:type="dxa"/>
          </w:tcPr>
          <w:p w14:paraId="23A170F9" w14:textId="77777777" w:rsidR="005A244F" w:rsidRDefault="005A244F">
            <w:pPr>
              <w:pStyle w:val="TableText"/>
              <w:rPr>
                <w:ins w:id="16" w:author="Hejduk, Piotr" w:date="2013-03-18T10:34:00Z"/>
              </w:rPr>
            </w:pPr>
            <w:ins w:id="17" w:author="Hejduk, Piotr" w:date="2013-03-18T10:34:00Z">
              <w:r>
                <w:t>Piotr Hejduk</w:t>
              </w:r>
            </w:ins>
          </w:p>
        </w:tc>
      </w:tr>
    </w:tbl>
    <w:p w14:paraId="23A170FB" w14:textId="77777777" w:rsidR="00C71AE4" w:rsidRDefault="00C71AE4">
      <w:pPr>
        <w:pStyle w:val="ExcludefromOnline"/>
      </w:pPr>
    </w:p>
    <w:p w14:paraId="23A170FC" w14:textId="77777777" w:rsidR="00C71AE4" w:rsidRDefault="00C71AE4">
      <w:pPr>
        <w:pStyle w:val="Heading1TOC"/>
      </w:pPr>
      <w:bookmarkStart w:id="18" w:name="_Ref500232396"/>
      <w:bookmarkStart w:id="19" w:name="_Toc520892089"/>
      <w:bookmarkStart w:id="20" w:name="_Toc341774730"/>
      <w:r>
        <w:lastRenderedPageBreak/>
        <w:t>Introduction</w:t>
      </w:r>
      <w:bookmarkEnd w:id="18"/>
      <w:bookmarkEnd w:id="19"/>
      <w:bookmarkEnd w:id="20"/>
    </w:p>
    <w:p w14:paraId="23A170FD" w14:textId="77777777" w:rsidR="00C71AE4" w:rsidRDefault="00C71AE4">
      <w:pPr>
        <w:pStyle w:val="Heading2TOC"/>
      </w:pPr>
      <w:bookmarkStart w:id="21" w:name="_Toc520892090"/>
      <w:bookmarkStart w:id="22" w:name="_Toc341774731"/>
      <w:r>
        <w:t>Purpose of the document</w:t>
      </w:r>
      <w:bookmarkEnd w:id="21"/>
      <w:bookmarkEnd w:id="22"/>
    </w:p>
    <w:p w14:paraId="23A170FE" w14:textId="77777777" w:rsidR="00C71AE4" w:rsidRDefault="00C71AE4">
      <w:r>
        <w:t>This document describes the file and record formats for import and export of static data to and from Cortex. It specifies the input and output requirements of any external program that generates or reads static Cortex data.</w:t>
      </w:r>
    </w:p>
    <w:p w14:paraId="23A170FF" w14:textId="77777777" w:rsidR="00C71AE4" w:rsidRDefault="00C71AE4">
      <w:pPr>
        <w:pStyle w:val="Heading2TOC"/>
      </w:pPr>
      <w:bookmarkStart w:id="23" w:name="_Toc520892091"/>
      <w:bookmarkStart w:id="24" w:name="_Toc341774732"/>
      <w:r>
        <w:t>Who should read the document</w:t>
      </w:r>
      <w:bookmarkEnd w:id="23"/>
      <w:bookmarkEnd w:id="24"/>
    </w:p>
    <w:p w14:paraId="23A17100" w14:textId="77777777" w:rsidR="00C71AE4" w:rsidRDefault="00C71AE4">
      <w:r>
        <w:t>This document should be read by the bank’s technical staff involved in developing interface programs.</w:t>
      </w:r>
    </w:p>
    <w:p w14:paraId="23A17101" w14:textId="77777777" w:rsidR="00C71AE4" w:rsidRDefault="00C71AE4">
      <w:pPr>
        <w:pStyle w:val="Heading2TOC"/>
      </w:pPr>
      <w:bookmarkStart w:id="25" w:name="_Toc520892092"/>
      <w:bookmarkStart w:id="26" w:name="_Toc341774733"/>
      <w:r>
        <w:t>Scope of the document</w:t>
      </w:r>
      <w:bookmarkEnd w:id="25"/>
      <w:bookmarkEnd w:id="26"/>
    </w:p>
    <w:p w14:paraId="23A17102" w14:textId="77777777" w:rsidR="00C71AE4" w:rsidRDefault="00C71AE4">
      <w:r>
        <w:t>The document is applicable to any customer who wishes to use the standard Cortex static data file formats.</w:t>
      </w:r>
    </w:p>
    <w:p w14:paraId="23A17103" w14:textId="77777777" w:rsidR="00C71AE4" w:rsidRDefault="00C71AE4">
      <w:pPr>
        <w:pStyle w:val="Heading2TOC"/>
      </w:pPr>
      <w:bookmarkStart w:id="27" w:name="_Toc520892093"/>
      <w:bookmarkStart w:id="28" w:name="_Toc341774734"/>
      <w:r>
        <w:t>Structure of the document</w:t>
      </w:r>
      <w:bookmarkEnd w:id="27"/>
      <w:bookmarkEnd w:id="28"/>
    </w:p>
    <w:p w14:paraId="23A17104" w14:textId="77777777" w:rsidR="00C71AE4" w:rsidRDefault="00C71AE4">
      <w:pPr>
        <w:pStyle w:val="ListBullet"/>
      </w:pPr>
      <w:r>
        <w:t xml:space="preserve">Chapter </w:t>
      </w:r>
      <w:r w:rsidR="006C222A">
        <w:fldChar w:fldCharType="begin"/>
      </w:r>
      <w:r>
        <w:instrText xml:space="preserve"> REF _Ref450617808 \r \h </w:instrText>
      </w:r>
      <w:r w:rsidR="006C222A">
        <w:fldChar w:fldCharType="separate"/>
      </w:r>
      <w:r w:rsidR="00A16F23">
        <w:t>1</w:t>
      </w:r>
      <w:r w:rsidR="006C222A">
        <w:fldChar w:fldCharType="end"/>
      </w:r>
      <w:r>
        <w:t xml:space="preserve"> describes the general structure of the file of static data.</w:t>
      </w:r>
    </w:p>
    <w:p w14:paraId="23A17105" w14:textId="77777777" w:rsidR="00C71AE4" w:rsidRDefault="00C71AE4">
      <w:pPr>
        <w:pStyle w:val="ListBullet"/>
      </w:pPr>
      <w:r>
        <w:t xml:space="preserve">Chapter </w:t>
      </w:r>
      <w:r w:rsidR="006C222A">
        <w:fldChar w:fldCharType="begin"/>
      </w:r>
      <w:r>
        <w:instrText xml:space="preserve"> REF _Ref500232405 \r \h </w:instrText>
      </w:r>
      <w:r w:rsidR="006C222A">
        <w:fldChar w:fldCharType="separate"/>
      </w:r>
      <w:r w:rsidR="00A16F23">
        <w:t>2</w:t>
      </w:r>
      <w:r w:rsidR="006C222A">
        <w:fldChar w:fldCharType="end"/>
      </w:r>
      <w:r>
        <w:t xml:space="preserve"> describes in detail the format of the records contained in the static data file.</w:t>
      </w:r>
    </w:p>
    <w:p w14:paraId="23A17106" w14:textId="77777777" w:rsidR="00C71AE4" w:rsidRDefault="00C71AE4">
      <w:pPr>
        <w:pStyle w:val="ListBullet"/>
      </w:pPr>
      <w:r>
        <w:t xml:space="preserve">Chapter </w:t>
      </w:r>
      <w:bookmarkStart w:id="29" w:name="_Hlt521126673"/>
      <w:r w:rsidR="006C222A">
        <w:fldChar w:fldCharType="begin"/>
      </w:r>
      <w:r>
        <w:instrText xml:space="preserve"> REF _Ref450617947 \r \h </w:instrText>
      </w:r>
      <w:r w:rsidR="006C222A">
        <w:fldChar w:fldCharType="separate"/>
      </w:r>
      <w:r w:rsidR="00A16F23">
        <w:t>2.11</w:t>
      </w:r>
      <w:r w:rsidR="006C222A">
        <w:fldChar w:fldCharType="end"/>
      </w:r>
      <w:bookmarkEnd w:id="29"/>
      <w:r>
        <w:t xml:space="preserve"> describes all valid messages which may be passed in a static data file, the combinations of action code and record type which must be used for each message, and the data which must be included in each message.</w:t>
      </w:r>
    </w:p>
    <w:p w14:paraId="23A17107" w14:textId="77777777" w:rsidR="00C71AE4" w:rsidRPr="00441A56" w:rsidRDefault="00C71AE4">
      <w:pPr>
        <w:pStyle w:val="ListBullet"/>
      </w:pPr>
      <w:r>
        <w:t xml:space="preserve">Appendix A describes CORTEX account and </w:t>
      </w:r>
      <w:r>
        <w:rPr>
          <w:snapToGrid w:val="0"/>
        </w:rPr>
        <w:t>card status codes.</w:t>
      </w:r>
    </w:p>
    <w:p w14:paraId="23A17108" w14:textId="77777777" w:rsidR="00C71AE4" w:rsidRDefault="00C71AE4">
      <w:pPr>
        <w:pStyle w:val="ListBullet"/>
      </w:pPr>
      <w:r>
        <w:t>Appendix B describes mappings betwee</w:t>
      </w:r>
      <w:r w:rsidR="00742913">
        <w:t xml:space="preserve">n Static Data Import fields and </w:t>
      </w:r>
      <w:r>
        <w:t>CORTEX data table columns</w:t>
      </w:r>
    </w:p>
    <w:p w14:paraId="23A17109" w14:textId="77777777" w:rsidR="00C71AE4" w:rsidRDefault="00C71AE4">
      <w:pPr>
        <w:pStyle w:val="Heading1"/>
      </w:pPr>
      <w:bookmarkStart w:id="30" w:name="_Ref450617808"/>
      <w:bookmarkStart w:id="31" w:name="_Toc520892095"/>
      <w:bookmarkStart w:id="32" w:name="_Toc341774735"/>
      <w:r>
        <w:lastRenderedPageBreak/>
        <w:t>Purpose</w:t>
      </w:r>
      <w:bookmarkEnd w:id="30"/>
      <w:bookmarkEnd w:id="31"/>
      <w:bookmarkEnd w:id="32"/>
    </w:p>
    <w:p w14:paraId="23A1710A" w14:textId="77777777" w:rsidR="00C71AE4" w:rsidRPr="005F2C12" w:rsidRDefault="00C71AE4" w:rsidP="005F2C12">
      <w:pPr>
        <w:pStyle w:val="Heading2"/>
      </w:pPr>
      <w:bookmarkStart w:id="33" w:name="_Toc520892096"/>
      <w:bookmarkStart w:id="34" w:name="_Toc341774736"/>
      <w:r w:rsidRPr="005F2C12">
        <w:t>Contents of the Static Data File</w:t>
      </w:r>
      <w:bookmarkEnd w:id="33"/>
      <w:bookmarkEnd w:id="34"/>
    </w:p>
    <w:p w14:paraId="23A1710B" w14:textId="77777777" w:rsidR="00C71AE4" w:rsidRDefault="00C71AE4">
      <w:r>
        <w:t>The static import/export file consists of three distinct sections:</w:t>
      </w:r>
    </w:p>
    <w:p w14:paraId="23A1710C" w14:textId="77777777" w:rsidR="00C71AE4" w:rsidRDefault="00C71AE4">
      <w:pPr>
        <w:pStyle w:val="ListBullet"/>
      </w:pPr>
      <w:r>
        <w:t xml:space="preserve">a file header record (see section </w:t>
      </w:r>
      <w:bookmarkStart w:id="35" w:name="_Hlt521130445"/>
      <w:r w:rsidR="006C222A">
        <w:fldChar w:fldCharType="begin"/>
      </w:r>
      <w:r>
        <w:instrText xml:space="preserve"> REF _Ref500242385 \r \h </w:instrText>
      </w:r>
      <w:r w:rsidR="006C222A">
        <w:fldChar w:fldCharType="separate"/>
      </w:r>
      <w:r w:rsidR="00A16F23">
        <w:t>1.1</w:t>
      </w:r>
      <w:r w:rsidR="006C222A">
        <w:fldChar w:fldCharType="end"/>
      </w:r>
      <w:bookmarkEnd w:id="35"/>
      <w:r>
        <w:t>)</w:t>
      </w:r>
    </w:p>
    <w:p w14:paraId="23A1710D" w14:textId="77777777" w:rsidR="00C71AE4" w:rsidRDefault="00C71AE4">
      <w:pPr>
        <w:pStyle w:val="ListBullet"/>
      </w:pPr>
      <w:r>
        <w:t xml:space="preserve">a number of detail records (see sections </w:t>
      </w:r>
      <w:r w:rsidR="006C222A">
        <w:fldChar w:fldCharType="begin"/>
      </w:r>
      <w:r>
        <w:instrText xml:space="preserve"> REF _Ref500242394 \r \h </w:instrText>
      </w:r>
      <w:r w:rsidR="006C222A">
        <w:fldChar w:fldCharType="separate"/>
      </w:r>
      <w:r w:rsidR="00A16F23">
        <w:t>2.5</w:t>
      </w:r>
      <w:r w:rsidR="006C222A">
        <w:fldChar w:fldCharType="end"/>
      </w:r>
      <w:r w:rsidR="002E475D">
        <w:t xml:space="preserve"> </w:t>
      </w:r>
      <w:r w:rsidR="00C44627">
        <w:t>)</w:t>
      </w:r>
    </w:p>
    <w:p w14:paraId="23A1710E" w14:textId="77777777" w:rsidR="00C71AE4" w:rsidRDefault="00C71AE4">
      <w:pPr>
        <w:pStyle w:val="ListBullet"/>
      </w:pPr>
      <w:r>
        <w:t>a file trailer record (see section</w:t>
      </w:r>
      <w:r w:rsidR="002E475D">
        <w:t xml:space="preserve">  </w:t>
      </w:r>
      <w:r w:rsidR="006C222A">
        <w:fldChar w:fldCharType="begin"/>
      </w:r>
      <w:r w:rsidR="002E475D">
        <w:instrText xml:space="preserve"> REF _Ref296422172 \r \h </w:instrText>
      </w:r>
      <w:r w:rsidR="006C222A">
        <w:fldChar w:fldCharType="separate"/>
      </w:r>
      <w:r w:rsidR="00A16F23">
        <w:t>2.11</w:t>
      </w:r>
      <w:r w:rsidR="006C222A">
        <w:fldChar w:fldCharType="end"/>
      </w:r>
      <w:r>
        <w:t>)</w:t>
      </w:r>
    </w:p>
    <w:p w14:paraId="23A1710F" w14:textId="77777777" w:rsidR="00C71AE4" w:rsidRDefault="00C71AE4">
      <w:r>
        <w:t>Each record in the static data file has a fixed length (up to a maximum record length of 1024 bytes) depending on the record type, and is terminated with a new line character.</w:t>
      </w:r>
    </w:p>
    <w:p w14:paraId="23A17110" w14:textId="77777777" w:rsidR="00C71AE4" w:rsidRDefault="00C71AE4">
      <w:r>
        <w:t xml:space="preserve">Records may be free-standing (e.g., add, delete, amend records), or may be grouped together in a record set (e.g., </w:t>
      </w:r>
      <w:smartTag w:uri="urn:schemas-microsoft-com:office:smarttags" w:element="PersonName">
        <w:r>
          <w:t>card</w:t>
        </w:r>
      </w:smartTag>
      <w:r>
        <w:t xml:space="preserve"> application, new </w:t>
      </w:r>
      <w:smartTag w:uri="urn:schemas-microsoft-com:office:smarttags" w:element="PersonName">
        <w:r>
          <w:t>card</w:t>
        </w:r>
      </w:smartTag>
      <w:r>
        <w:t xml:space="preserve"> import). The nature of each record within a file is indicated by the actioncode field in the Record Header Field (see section </w:t>
      </w:r>
      <w:r w:rsidR="006C222A">
        <w:fldChar w:fldCharType="begin"/>
      </w:r>
      <w:r>
        <w:instrText xml:space="preserve"> REF _Ref500242436 \r \h </w:instrText>
      </w:r>
      <w:r w:rsidR="006C222A">
        <w:fldChar w:fldCharType="separate"/>
      </w:r>
      <w:r w:rsidR="00A16F23">
        <w:t>2.3</w:t>
      </w:r>
      <w:r w:rsidR="006C222A">
        <w:fldChar w:fldCharType="end"/>
      </w:r>
      <w:r>
        <w:t>).</w:t>
      </w:r>
    </w:p>
    <w:p w14:paraId="23A17111" w14:textId="77777777" w:rsidR="00C71AE4" w:rsidRDefault="00BE7F74">
      <w:pPr>
        <w:spacing w:after="360"/>
      </w:pPr>
      <w:r>
        <w:fldChar w:fldCharType="begin"/>
      </w:r>
      <w:r>
        <w:instrText xml:space="preserve"> REF _Ref500232451 \h  \* MERGEFORMAT </w:instrText>
      </w:r>
      <w:r>
        <w:fldChar w:fldCharType="separate"/>
      </w:r>
      <w:r w:rsidR="00A16F23">
        <w:t>Table 1</w:t>
      </w:r>
      <w:r>
        <w:fldChar w:fldCharType="end"/>
      </w:r>
      <w:r w:rsidR="00C71AE4">
        <w:t xml:space="preserve"> defines the possible values of this field.</w:t>
      </w:r>
    </w:p>
    <w:p w14:paraId="23A17112" w14:textId="77777777" w:rsidR="00C71AE4" w:rsidRDefault="00C71AE4">
      <w:pPr>
        <w:pStyle w:val="Caption"/>
        <w:jc w:val="left"/>
        <w:rPr>
          <w:kern w:val="28"/>
        </w:rPr>
      </w:pPr>
      <w:bookmarkStart w:id="36" w:name="_Ref500232451"/>
      <w:bookmarkStart w:id="37" w:name="_Toc341774778"/>
      <w:r>
        <w:t xml:space="preserve">Table </w:t>
      </w:r>
      <w:r w:rsidR="00BE7F74">
        <w:fldChar w:fldCharType="begin"/>
      </w:r>
      <w:r w:rsidR="00BE7F74">
        <w:instrText xml:space="preserve"> SEQ Table \* ARABIC </w:instrText>
      </w:r>
      <w:r w:rsidR="00BE7F74">
        <w:fldChar w:fldCharType="separate"/>
      </w:r>
      <w:r w:rsidR="00A16F23">
        <w:rPr>
          <w:noProof/>
        </w:rPr>
        <w:t>1</w:t>
      </w:r>
      <w:r w:rsidR="00BE7F74">
        <w:rPr>
          <w:noProof/>
        </w:rPr>
        <w:fldChar w:fldCharType="end"/>
      </w:r>
      <w:bookmarkEnd w:id="36"/>
      <w:r>
        <w:t>: Valid values of the actioncode field</w:t>
      </w:r>
      <w:bookmarkEnd w:id="37"/>
    </w:p>
    <w:tbl>
      <w:tblPr>
        <w:tblW w:w="0" w:type="auto"/>
        <w:tblInd w:w="11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50"/>
        <w:gridCol w:w="3510"/>
      </w:tblGrid>
      <w:tr w:rsidR="00C71AE4" w14:paraId="23A17115" w14:textId="77777777">
        <w:trPr>
          <w:tblHeader/>
        </w:trPr>
        <w:tc>
          <w:tcPr>
            <w:tcW w:w="3150" w:type="dxa"/>
            <w:shd w:val="pct12" w:color="auto" w:fill="auto"/>
          </w:tcPr>
          <w:p w14:paraId="23A17113" w14:textId="77777777" w:rsidR="00C71AE4" w:rsidRDefault="00C71AE4">
            <w:pPr>
              <w:pStyle w:val="TableHeading"/>
            </w:pPr>
            <w:r>
              <w:t>Field Value</w:t>
            </w:r>
          </w:p>
        </w:tc>
        <w:tc>
          <w:tcPr>
            <w:tcW w:w="3510" w:type="dxa"/>
            <w:shd w:val="pct12" w:color="auto" w:fill="auto"/>
          </w:tcPr>
          <w:p w14:paraId="23A17114" w14:textId="77777777" w:rsidR="00C71AE4" w:rsidRDefault="00C71AE4">
            <w:pPr>
              <w:pStyle w:val="TableHeading"/>
            </w:pPr>
            <w:r>
              <w:t>Description</w:t>
            </w:r>
          </w:p>
        </w:tc>
      </w:tr>
      <w:tr w:rsidR="00C71AE4" w14:paraId="23A17118" w14:textId="77777777">
        <w:tc>
          <w:tcPr>
            <w:tcW w:w="3150" w:type="dxa"/>
          </w:tcPr>
          <w:p w14:paraId="23A17116" w14:textId="77777777" w:rsidR="00C71AE4" w:rsidRDefault="00C71AE4">
            <w:pPr>
              <w:pStyle w:val="TableText"/>
            </w:pPr>
            <w:r>
              <w:t>00</w:t>
            </w:r>
          </w:p>
        </w:tc>
        <w:tc>
          <w:tcPr>
            <w:tcW w:w="3510" w:type="dxa"/>
          </w:tcPr>
          <w:p w14:paraId="23A17117" w14:textId="77777777" w:rsidR="00C71AE4" w:rsidRDefault="00C71AE4">
            <w:pPr>
              <w:pStyle w:val="TableText"/>
            </w:pPr>
            <w:r>
              <w:t>File header</w:t>
            </w:r>
          </w:p>
        </w:tc>
      </w:tr>
      <w:tr w:rsidR="00C71AE4" w14:paraId="23A1711B" w14:textId="77777777">
        <w:tc>
          <w:tcPr>
            <w:tcW w:w="3150" w:type="dxa"/>
          </w:tcPr>
          <w:p w14:paraId="23A17119" w14:textId="77777777" w:rsidR="00C71AE4" w:rsidRDefault="00C71AE4">
            <w:pPr>
              <w:pStyle w:val="TableText"/>
            </w:pPr>
            <w:r>
              <w:t xml:space="preserve">01 </w:t>
            </w:r>
            <w:r w:rsidR="00BE7F74">
              <w:fldChar w:fldCharType="begin"/>
            </w:r>
            <w:r w:rsidR="00BE7F74">
              <w:instrText>symbol 174 \f "Symbol" \s 12</w:instrText>
            </w:r>
            <w:r w:rsidR="00BE7F74">
              <w:fldChar w:fldCharType="separate"/>
            </w:r>
            <w:r>
              <w:rPr>
                <w:rFonts w:ascii="Symbol" w:hAnsi="Symbol"/>
              </w:rPr>
              <w:t>®</w:t>
            </w:r>
            <w:r w:rsidR="00BE7F74">
              <w:rPr>
                <w:rFonts w:ascii="Symbol" w:hAnsi="Symbol"/>
              </w:rPr>
              <w:fldChar w:fldCharType="end"/>
            </w:r>
            <w:r>
              <w:t xml:space="preserve"> 19</w:t>
            </w:r>
          </w:p>
        </w:tc>
        <w:tc>
          <w:tcPr>
            <w:tcW w:w="3510" w:type="dxa"/>
          </w:tcPr>
          <w:p w14:paraId="23A1711A" w14:textId="77777777" w:rsidR="00C71AE4" w:rsidRDefault="00C71AE4">
            <w:pPr>
              <w:pStyle w:val="TableText"/>
            </w:pPr>
            <w:r>
              <w:t xml:space="preserve"> free-standing import</w:t>
            </w:r>
          </w:p>
        </w:tc>
      </w:tr>
      <w:tr w:rsidR="00C71AE4" w14:paraId="23A1711E" w14:textId="77777777">
        <w:tc>
          <w:tcPr>
            <w:tcW w:w="3150" w:type="dxa"/>
          </w:tcPr>
          <w:p w14:paraId="23A1711C" w14:textId="77777777" w:rsidR="00C71AE4" w:rsidRDefault="00C71AE4">
            <w:pPr>
              <w:pStyle w:val="TableText"/>
            </w:pPr>
            <w:r>
              <w:t xml:space="preserve">20 </w:t>
            </w:r>
            <w:r w:rsidR="00BE7F74">
              <w:fldChar w:fldCharType="begin"/>
            </w:r>
            <w:r w:rsidR="00BE7F74">
              <w:instrText>symbol 174 \f "Symbol" \s 12</w:instrText>
            </w:r>
            <w:r w:rsidR="00BE7F74">
              <w:fldChar w:fldCharType="separate"/>
            </w:r>
            <w:r>
              <w:rPr>
                <w:rFonts w:ascii="Symbol" w:hAnsi="Symbol"/>
              </w:rPr>
              <w:t>®</w:t>
            </w:r>
            <w:r w:rsidR="00BE7F74">
              <w:rPr>
                <w:rFonts w:ascii="Symbol" w:hAnsi="Symbol"/>
              </w:rPr>
              <w:fldChar w:fldCharType="end"/>
            </w:r>
            <w:r>
              <w:t xml:space="preserve"> 49</w:t>
            </w:r>
          </w:p>
        </w:tc>
        <w:tc>
          <w:tcPr>
            <w:tcW w:w="3510" w:type="dxa"/>
          </w:tcPr>
          <w:p w14:paraId="23A1711D" w14:textId="77777777" w:rsidR="00C71AE4" w:rsidRDefault="00C71AE4">
            <w:pPr>
              <w:pStyle w:val="TableText"/>
            </w:pPr>
            <w:r>
              <w:t>Record set import</w:t>
            </w:r>
          </w:p>
        </w:tc>
      </w:tr>
      <w:tr w:rsidR="00C71AE4" w14:paraId="23A17121" w14:textId="77777777">
        <w:tc>
          <w:tcPr>
            <w:tcW w:w="3150" w:type="dxa"/>
          </w:tcPr>
          <w:p w14:paraId="23A1711F" w14:textId="77777777" w:rsidR="00C71AE4" w:rsidRDefault="00C71AE4">
            <w:pPr>
              <w:pStyle w:val="TableText"/>
            </w:pPr>
            <w:r>
              <w:t xml:space="preserve">50 </w:t>
            </w:r>
            <w:r w:rsidR="00BE7F74">
              <w:fldChar w:fldCharType="begin"/>
            </w:r>
            <w:r w:rsidR="00BE7F74">
              <w:instrText>symbol 174 \f "Symbol" \s 12</w:instrText>
            </w:r>
            <w:r w:rsidR="00BE7F74">
              <w:fldChar w:fldCharType="separate"/>
            </w:r>
            <w:r>
              <w:rPr>
                <w:rFonts w:ascii="Symbol" w:hAnsi="Symbol"/>
              </w:rPr>
              <w:t>®</w:t>
            </w:r>
            <w:r w:rsidR="00BE7F74">
              <w:rPr>
                <w:rFonts w:ascii="Symbol" w:hAnsi="Symbol"/>
              </w:rPr>
              <w:fldChar w:fldCharType="end"/>
            </w:r>
            <w:r>
              <w:t xml:space="preserve"> 69</w:t>
            </w:r>
          </w:p>
        </w:tc>
        <w:tc>
          <w:tcPr>
            <w:tcW w:w="3510" w:type="dxa"/>
          </w:tcPr>
          <w:p w14:paraId="23A17120" w14:textId="77777777" w:rsidR="00C71AE4" w:rsidRDefault="00C71AE4">
            <w:pPr>
              <w:pStyle w:val="TableText"/>
            </w:pPr>
            <w:r>
              <w:t xml:space="preserve"> free-standing export</w:t>
            </w:r>
          </w:p>
        </w:tc>
      </w:tr>
      <w:tr w:rsidR="00C71AE4" w14:paraId="23A17124" w14:textId="77777777">
        <w:tc>
          <w:tcPr>
            <w:tcW w:w="3150" w:type="dxa"/>
          </w:tcPr>
          <w:p w14:paraId="23A17122" w14:textId="77777777" w:rsidR="00C71AE4" w:rsidRDefault="00C71AE4">
            <w:pPr>
              <w:pStyle w:val="TableText"/>
            </w:pPr>
            <w:r>
              <w:t xml:space="preserve">70 </w:t>
            </w:r>
            <w:r w:rsidR="00BE7F74">
              <w:fldChar w:fldCharType="begin"/>
            </w:r>
            <w:r w:rsidR="00BE7F74">
              <w:instrText>symbol 174 \f "Symbol" \s 12</w:instrText>
            </w:r>
            <w:r w:rsidR="00BE7F74">
              <w:fldChar w:fldCharType="separate"/>
            </w:r>
            <w:r>
              <w:rPr>
                <w:rFonts w:ascii="Symbol" w:hAnsi="Symbol"/>
              </w:rPr>
              <w:t>®</w:t>
            </w:r>
            <w:r w:rsidR="00BE7F74">
              <w:rPr>
                <w:rFonts w:ascii="Symbol" w:hAnsi="Symbol"/>
              </w:rPr>
              <w:fldChar w:fldCharType="end"/>
            </w:r>
            <w:r>
              <w:t xml:space="preserve"> 98</w:t>
            </w:r>
          </w:p>
        </w:tc>
        <w:tc>
          <w:tcPr>
            <w:tcW w:w="3510" w:type="dxa"/>
          </w:tcPr>
          <w:p w14:paraId="23A17123" w14:textId="77777777" w:rsidR="00C71AE4" w:rsidRDefault="00C71AE4">
            <w:pPr>
              <w:pStyle w:val="TableText"/>
            </w:pPr>
            <w:r>
              <w:t>Record set export</w:t>
            </w:r>
          </w:p>
        </w:tc>
      </w:tr>
      <w:tr w:rsidR="00C71AE4" w14:paraId="23A17127" w14:textId="77777777">
        <w:tc>
          <w:tcPr>
            <w:tcW w:w="3150" w:type="dxa"/>
          </w:tcPr>
          <w:p w14:paraId="23A17125" w14:textId="77777777" w:rsidR="00C71AE4" w:rsidRDefault="00C71AE4">
            <w:pPr>
              <w:pStyle w:val="TableText"/>
            </w:pPr>
            <w:r>
              <w:t>99</w:t>
            </w:r>
          </w:p>
        </w:tc>
        <w:tc>
          <w:tcPr>
            <w:tcW w:w="3510" w:type="dxa"/>
          </w:tcPr>
          <w:p w14:paraId="23A17126" w14:textId="77777777" w:rsidR="00C71AE4" w:rsidRDefault="00C71AE4">
            <w:pPr>
              <w:pStyle w:val="TableText"/>
            </w:pPr>
            <w:r>
              <w:t>File trailer</w:t>
            </w:r>
          </w:p>
        </w:tc>
      </w:tr>
    </w:tbl>
    <w:p w14:paraId="23A17128" w14:textId="77777777" w:rsidR="00C71AE4" w:rsidRPr="005F2C12" w:rsidRDefault="00C71AE4" w:rsidP="005F2C12">
      <w:pPr>
        <w:pStyle w:val="Heading2"/>
      </w:pPr>
      <w:bookmarkStart w:id="38" w:name="_Ref500242637"/>
      <w:bookmarkStart w:id="39" w:name="_Ref500242669"/>
      <w:bookmarkStart w:id="40" w:name="_Ref500242700"/>
      <w:bookmarkStart w:id="41" w:name="_Ref500242712"/>
      <w:bookmarkStart w:id="42" w:name="_Ref500242794"/>
      <w:bookmarkStart w:id="43" w:name="_Ref500242813"/>
      <w:bookmarkStart w:id="44" w:name="_Ref500242865"/>
      <w:bookmarkStart w:id="45" w:name="_Ref500242887"/>
      <w:bookmarkStart w:id="46" w:name="_Ref500242910"/>
      <w:bookmarkStart w:id="47" w:name="_Ref500242938"/>
      <w:bookmarkStart w:id="48" w:name="_Ref500242967"/>
      <w:bookmarkStart w:id="49" w:name="_Ref500242989"/>
      <w:bookmarkStart w:id="50" w:name="_Ref500243026"/>
      <w:bookmarkStart w:id="51" w:name="_Ref500243060"/>
      <w:bookmarkStart w:id="52" w:name="_Ref500243153"/>
      <w:bookmarkStart w:id="53" w:name="_Ref500243292"/>
      <w:bookmarkStart w:id="54" w:name="_Toc520892097"/>
      <w:bookmarkStart w:id="55" w:name="_Toc341774737"/>
      <w:r w:rsidRPr="005F2C12">
        <w:t>Free-standing records</w:t>
      </w:r>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23A17129" w14:textId="77777777" w:rsidR="00C71AE4" w:rsidRDefault="00C71AE4">
      <w:r>
        <w:t xml:space="preserve">All free-standing records have the recseq sub-field in the record header field (see section </w:t>
      </w:r>
      <w:r w:rsidR="006C222A">
        <w:fldChar w:fldCharType="begin"/>
      </w:r>
      <w:r>
        <w:instrText xml:space="preserve"> REF _Ref500242460 \r \h </w:instrText>
      </w:r>
      <w:r w:rsidR="006C222A">
        <w:fldChar w:fldCharType="separate"/>
      </w:r>
      <w:r w:rsidR="00A16F23">
        <w:t>2.3</w:t>
      </w:r>
      <w:r w:rsidR="006C222A">
        <w:fldChar w:fldCharType="end"/>
      </w:r>
      <w:r>
        <w:t>) set to 00.</w:t>
      </w:r>
    </w:p>
    <w:p w14:paraId="23A1712A" w14:textId="77777777" w:rsidR="00C71AE4" w:rsidRDefault="00C71AE4">
      <w:r>
        <w:t>The following action codes are applicable to free-standing records:</w:t>
      </w:r>
    </w:p>
    <w:p w14:paraId="23A1712B" w14:textId="77777777" w:rsidR="00C71AE4" w:rsidRDefault="00C71AE4">
      <w:pPr>
        <w:pStyle w:val="ListBullet"/>
      </w:pPr>
      <w:r>
        <w:t>01: Import add</w:t>
      </w:r>
    </w:p>
    <w:p w14:paraId="23A1712C" w14:textId="77777777" w:rsidR="00C71AE4" w:rsidRDefault="00C71AE4">
      <w:pPr>
        <w:pStyle w:val="ListBullet"/>
      </w:pPr>
      <w:r>
        <w:t>02: Import amend</w:t>
      </w:r>
    </w:p>
    <w:p w14:paraId="23A1712D" w14:textId="77777777" w:rsidR="00C71AE4" w:rsidRDefault="00C71AE4">
      <w:pPr>
        <w:pStyle w:val="ListBullet"/>
      </w:pPr>
      <w:r>
        <w:t>03: Import delete</w:t>
      </w:r>
    </w:p>
    <w:p w14:paraId="23A1712E" w14:textId="77777777" w:rsidR="00C71AE4" w:rsidRDefault="00C71AE4">
      <w:pPr>
        <w:pStyle w:val="ListBullet"/>
      </w:pPr>
      <w:r>
        <w:t>04: Import associated add</w:t>
      </w:r>
    </w:p>
    <w:p w14:paraId="23A1712F" w14:textId="77777777" w:rsidR="00C71AE4" w:rsidRDefault="00C71AE4">
      <w:pPr>
        <w:pStyle w:val="ListBullet"/>
      </w:pPr>
      <w:r>
        <w:t>10: Import re-issue</w:t>
      </w:r>
    </w:p>
    <w:p w14:paraId="23A17130" w14:textId="77777777" w:rsidR="00C71AE4" w:rsidRDefault="00C71AE4">
      <w:pPr>
        <w:pStyle w:val="ListBullet"/>
      </w:pPr>
      <w:r>
        <w:t>11: Import replace</w:t>
      </w:r>
      <w:r w:rsidR="007E2904">
        <w:t xml:space="preserve"> (lost/stolen)</w:t>
      </w:r>
    </w:p>
    <w:p w14:paraId="23A17131" w14:textId="77777777" w:rsidR="00C71AE4" w:rsidRDefault="00C71AE4">
      <w:pPr>
        <w:pStyle w:val="ListBullet"/>
      </w:pPr>
      <w:r>
        <w:lastRenderedPageBreak/>
        <w:t>12: Import renew</w:t>
      </w:r>
    </w:p>
    <w:p w14:paraId="23A17132" w14:textId="77777777" w:rsidR="00C71AE4" w:rsidRDefault="00C71AE4">
      <w:pPr>
        <w:pStyle w:val="ListBullet"/>
      </w:pPr>
      <w:r>
        <w:t xml:space="preserve">13: Import reissue </w:t>
      </w:r>
      <w:smartTag w:uri="urn:schemas-microsoft-com:office:smarttags" w:element="stockticker">
        <w:r>
          <w:t>PIN</w:t>
        </w:r>
      </w:smartTag>
      <w:r>
        <w:t xml:space="preserve"> </w:t>
      </w:r>
    </w:p>
    <w:p w14:paraId="23A17133" w14:textId="77777777" w:rsidR="007E2904" w:rsidRDefault="007E2904">
      <w:pPr>
        <w:pStyle w:val="ListBullet"/>
      </w:pPr>
      <w:r>
        <w:t>14: Import replace (due to fraudulent use)</w:t>
      </w:r>
    </w:p>
    <w:p w14:paraId="23A17134" w14:textId="77777777" w:rsidR="00C71AE4" w:rsidRPr="005F2C12" w:rsidRDefault="00C71AE4" w:rsidP="005F2C12">
      <w:pPr>
        <w:pStyle w:val="Heading2"/>
      </w:pPr>
      <w:bookmarkStart w:id="56" w:name="_Ref500243103"/>
      <w:bookmarkStart w:id="57" w:name="_Ref500243159"/>
      <w:bookmarkStart w:id="58" w:name="_Ref500243192"/>
      <w:bookmarkStart w:id="59" w:name="_Toc520892098"/>
      <w:bookmarkStart w:id="60" w:name="_Toc341774738"/>
      <w:r w:rsidRPr="005F2C12">
        <w:t>Record sets</w:t>
      </w:r>
      <w:bookmarkEnd w:id="56"/>
      <w:bookmarkEnd w:id="57"/>
      <w:bookmarkEnd w:id="58"/>
      <w:bookmarkEnd w:id="59"/>
      <w:bookmarkEnd w:id="60"/>
    </w:p>
    <w:p w14:paraId="23A17135" w14:textId="77777777" w:rsidR="00C71AE4" w:rsidRDefault="00C71AE4">
      <w:r>
        <w:t>In record sets, the recseq sub-field of the record header field starts at 00 and increments by one for each subsequent record. All records in a set must have the same actioncode, and must occur sequentially in the file.</w:t>
      </w:r>
    </w:p>
    <w:p w14:paraId="23A17136" w14:textId="77777777" w:rsidR="00C71AE4" w:rsidRDefault="00C71AE4">
      <w:r>
        <w:t>The following action codes are applicable to record sets:</w:t>
      </w:r>
    </w:p>
    <w:p w14:paraId="23A17137" w14:textId="77777777" w:rsidR="00C71AE4" w:rsidRDefault="00C71AE4">
      <w:pPr>
        <w:pStyle w:val="ListBullet"/>
      </w:pPr>
      <w:r>
        <w:t>21: Import new card</w:t>
      </w:r>
    </w:p>
    <w:p w14:paraId="23A17138" w14:textId="77777777" w:rsidR="00C71AE4" w:rsidRDefault="00C71AE4">
      <w:r>
        <w:t>The structures of these recor</w:t>
      </w:r>
      <w:r w:rsidR="002E475D">
        <w:t>d set is described in section</w:t>
      </w:r>
      <w:r>
        <w:t xml:space="preserve"> </w:t>
      </w:r>
      <w:r w:rsidR="006C222A">
        <w:fldChar w:fldCharType="begin"/>
      </w:r>
      <w:r>
        <w:instrText xml:space="preserve"> REF _Ref500319789 \r \h </w:instrText>
      </w:r>
      <w:r w:rsidR="006C222A">
        <w:fldChar w:fldCharType="separate"/>
      </w:r>
      <w:r w:rsidR="00A16F23">
        <w:t>3.22</w:t>
      </w:r>
      <w:r w:rsidR="006C222A">
        <w:fldChar w:fldCharType="end"/>
      </w:r>
      <w:r>
        <w:t>.</w:t>
      </w:r>
    </w:p>
    <w:p w14:paraId="23A17139" w14:textId="77777777" w:rsidR="00C71AE4" w:rsidRDefault="00C71AE4">
      <w:pPr>
        <w:pStyle w:val="Heading1"/>
      </w:pPr>
      <w:bookmarkStart w:id="61" w:name="_Ref500232405"/>
      <w:bookmarkStart w:id="62" w:name="_Toc520892099"/>
      <w:bookmarkStart w:id="63" w:name="_Toc341774739"/>
      <w:r>
        <w:lastRenderedPageBreak/>
        <w:t>Record Formats</w:t>
      </w:r>
      <w:bookmarkEnd w:id="61"/>
      <w:bookmarkEnd w:id="62"/>
      <w:bookmarkEnd w:id="63"/>
    </w:p>
    <w:p w14:paraId="23A1713A" w14:textId="77777777" w:rsidR="00C71AE4" w:rsidRPr="005F2C12" w:rsidRDefault="00C71AE4" w:rsidP="005F2C12">
      <w:pPr>
        <w:pStyle w:val="Heading2"/>
      </w:pPr>
      <w:bookmarkStart w:id="64" w:name="_Toc520892100"/>
      <w:bookmarkStart w:id="65" w:name="_Toc341774740"/>
      <w:r w:rsidRPr="005F2C12">
        <w:t>Record details</w:t>
      </w:r>
      <w:bookmarkEnd w:id="64"/>
      <w:bookmarkEnd w:id="65"/>
    </w:p>
    <w:p w14:paraId="23A1713B" w14:textId="77777777" w:rsidR="00C71AE4" w:rsidRDefault="00C71AE4">
      <w:pPr>
        <w:spacing w:after="360"/>
      </w:pPr>
      <w:r>
        <w:t>The following sections provide detailed descriptions of each of the record types, and the data contained within them. In each case, the following data definitions are employed:</w:t>
      </w:r>
    </w:p>
    <w:tbl>
      <w:tblPr>
        <w:tblW w:w="0" w:type="auto"/>
        <w:tblInd w:w="1098" w:type="dxa"/>
        <w:tblLayout w:type="fixed"/>
        <w:tblLook w:val="0000" w:firstRow="0" w:lastRow="0" w:firstColumn="0" w:lastColumn="0" w:noHBand="0" w:noVBand="0"/>
      </w:tblPr>
      <w:tblGrid>
        <w:gridCol w:w="810"/>
        <w:gridCol w:w="7336"/>
      </w:tblGrid>
      <w:tr w:rsidR="00C71AE4" w14:paraId="23A1713E" w14:textId="77777777">
        <w:tc>
          <w:tcPr>
            <w:tcW w:w="810" w:type="dxa"/>
          </w:tcPr>
          <w:p w14:paraId="23A1713C" w14:textId="77777777" w:rsidR="00C71AE4" w:rsidRDefault="00C71AE4">
            <w:pPr>
              <w:pStyle w:val="TableText"/>
            </w:pPr>
            <w:r>
              <w:t>a</w:t>
            </w:r>
          </w:p>
        </w:tc>
        <w:tc>
          <w:tcPr>
            <w:tcW w:w="7336" w:type="dxa"/>
          </w:tcPr>
          <w:p w14:paraId="23A1713D" w14:textId="77777777" w:rsidR="00C71AE4" w:rsidRDefault="00C71AE4">
            <w:pPr>
              <w:pStyle w:val="TableText"/>
            </w:pPr>
            <w:r>
              <w:t>Alphabetic, left justified, right padded spaces</w:t>
            </w:r>
          </w:p>
        </w:tc>
      </w:tr>
      <w:tr w:rsidR="00C71AE4" w14:paraId="23A17141" w14:textId="77777777">
        <w:tc>
          <w:tcPr>
            <w:tcW w:w="810" w:type="dxa"/>
          </w:tcPr>
          <w:p w14:paraId="23A1713F" w14:textId="77777777" w:rsidR="00C71AE4" w:rsidRDefault="00C71AE4">
            <w:pPr>
              <w:pStyle w:val="TableText"/>
            </w:pPr>
            <w:r>
              <w:t>an</w:t>
            </w:r>
          </w:p>
        </w:tc>
        <w:tc>
          <w:tcPr>
            <w:tcW w:w="7336" w:type="dxa"/>
          </w:tcPr>
          <w:p w14:paraId="23A17140" w14:textId="77777777" w:rsidR="00C71AE4" w:rsidRDefault="00C71AE4">
            <w:pPr>
              <w:pStyle w:val="TableText"/>
            </w:pPr>
            <w:r>
              <w:t>Alphanumeric, left justified, right padded spaces</w:t>
            </w:r>
          </w:p>
        </w:tc>
      </w:tr>
      <w:tr w:rsidR="00C71AE4" w14:paraId="23A17144" w14:textId="77777777">
        <w:tc>
          <w:tcPr>
            <w:tcW w:w="810" w:type="dxa"/>
          </w:tcPr>
          <w:p w14:paraId="23A17142" w14:textId="77777777" w:rsidR="00C71AE4" w:rsidRDefault="00C71AE4">
            <w:pPr>
              <w:pStyle w:val="TableText"/>
            </w:pPr>
            <w:r>
              <w:t>n</w:t>
            </w:r>
          </w:p>
        </w:tc>
        <w:tc>
          <w:tcPr>
            <w:tcW w:w="7336" w:type="dxa"/>
          </w:tcPr>
          <w:p w14:paraId="23A17143" w14:textId="77777777" w:rsidR="00C71AE4" w:rsidRDefault="00C71AE4">
            <w:pPr>
              <w:pStyle w:val="TableText"/>
            </w:pPr>
            <w:r>
              <w:t xml:space="preserve">Numeric, left justified, right padded spaces </w:t>
            </w:r>
          </w:p>
        </w:tc>
      </w:tr>
      <w:tr w:rsidR="00C71AE4" w14:paraId="23A17147" w14:textId="77777777">
        <w:tc>
          <w:tcPr>
            <w:tcW w:w="810" w:type="dxa"/>
          </w:tcPr>
          <w:p w14:paraId="23A17145" w14:textId="77777777" w:rsidR="00C71AE4" w:rsidRDefault="00C71AE4">
            <w:pPr>
              <w:pStyle w:val="TableText"/>
            </w:pPr>
            <w:r>
              <w:t>f</w:t>
            </w:r>
          </w:p>
        </w:tc>
        <w:tc>
          <w:tcPr>
            <w:tcW w:w="7336" w:type="dxa"/>
          </w:tcPr>
          <w:p w14:paraId="23A17146" w14:textId="77777777" w:rsidR="00C71AE4" w:rsidRDefault="00C71AE4">
            <w:pPr>
              <w:pStyle w:val="TableText"/>
            </w:pPr>
            <w:r>
              <w:t>Numeric; left justified, right padded spaces; floating point number</w:t>
            </w:r>
          </w:p>
        </w:tc>
      </w:tr>
      <w:tr w:rsidR="00C71AE4" w14:paraId="23A1714A" w14:textId="77777777">
        <w:tc>
          <w:tcPr>
            <w:tcW w:w="810" w:type="dxa"/>
          </w:tcPr>
          <w:p w14:paraId="23A17148" w14:textId="77777777" w:rsidR="00C71AE4" w:rsidRDefault="00C71AE4">
            <w:pPr>
              <w:pStyle w:val="TableText"/>
            </w:pPr>
            <w:r>
              <w:t>d</w:t>
            </w:r>
          </w:p>
        </w:tc>
        <w:tc>
          <w:tcPr>
            <w:tcW w:w="7336" w:type="dxa"/>
          </w:tcPr>
          <w:p w14:paraId="23A17149" w14:textId="77777777" w:rsidR="00C71AE4" w:rsidRDefault="00C71AE4">
            <w:pPr>
              <w:pStyle w:val="TableText"/>
            </w:pPr>
            <w:r>
              <w:t>Date, format YYYYMMDD</w:t>
            </w:r>
          </w:p>
        </w:tc>
      </w:tr>
      <w:tr w:rsidR="00C71AE4" w14:paraId="23A1714D" w14:textId="77777777">
        <w:tc>
          <w:tcPr>
            <w:tcW w:w="810" w:type="dxa"/>
          </w:tcPr>
          <w:p w14:paraId="23A1714B" w14:textId="77777777" w:rsidR="00C71AE4" w:rsidRDefault="00C71AE4">
            <w:pPr>
              <w:pStyle w:val="TableText"/>
            </w:pPr>
            <w:r>
              <w:t>K</w:t>
            </w:r>
          </w:p>
        </w:tc>
        <w:tc>
          <w:tcPr>
            <w:tcW w:w="7336" w:type="dxa"/>
          </w:tcPr>
          <w:p w14:paraId="23A1714C" w14:textId="77777777" w:rsidR="00C71AE4" w:rsidRDefault="00C71AE4">
            <w:pPr>
              <w:pStyle w:val="TableText"/>
            </w:pPr>
            <w:r>
              <w:t>Primary key</w:t>
            </w:r>
          </w:p>
        </w:tc>
      </w:tr>
      <w:tr w:rsidR="00C71AE4" w14:paraId="23A17150" w14:textId="77777777">
        <w:tc>
          <w:tcPr>
            <w:tcW w:w="810" w:type="dxa"/>
          </w:tcPr>
          <w:p w14:paraId="23A1714E" w14:textId="77777777" w:rsidR="00C71AE4" w:rsidRDefault="00C71AE4">
            <w:pPr>
              <w:pStyle w:val="TableText"/>
            </w:pPr>
            <w:r>
              <w:t>F</w:t>
            </w:r>
          </w:p>
        </w:tc>
        <w:tc>
          <w:tcPr>
            <w:tcW w:w="7336" w:type="dxa"/>
          </w:tcPr>
          <w:p w14:paraId="23A1714F" w14:textId="77777777" w:rsidR="00C71AE4" w:rsidRDefault="00C71AE4">
            <w:pPr>
              <w:pStyle w:val="TableText"/>
            </w:pPr>
            <w:r>
              <w:t>Foreign key, field refers to related records in Cortex database</w:t>
            </w:r>
          </w:p>
        </w:tc>
      </w:tr>
      <w:tr w:rsidR="00C71AE4" w14:paraId="23A17153" w14:textId="77777777">
        <w:tc>
          <w:tcPr>
            <w:tcW w:w="810" w:type="dxa"/>
          </w:tcPr>
          <w:p w14:paraId="23A17151" w14:textId="77777777" w:rsidR="00C71AE4" w:rsidRDefault="00C71AE4">
            <w:pPr>
              <w:pStyle w:val="TableText"/>
            </w:pPr>
            <w:r>
              <w:t>O</w:t>
            </w:r>
          </w:p>
        </w:tc>
        <w:tc>
          <w:tcPr>
            <w:tcW w:w="7336" w:type="dxa"/>
          </w:tcPr>
          <w:p w14:paraId="23A17152" w14:textId="77777777" w:rsidR="00C71AE4" w:rsidRDefault="00C71AE4">
            <w:pPr>
              <w:pStyle w:val="TableText"/>
            </w:pPr>
            <w:r>
              <w:t>Optional (i.e., may be left as blank)</w:t>
            </w:r>
          </w:p>
        </w:tc>
      </w:tr>
      <w:tr w:rsidR="00C71AE4" w14:paraId="23A17156" w14:textId="77777777">
        <w:tc>
          <w:tcPr>
            <w:tcW w:w="810" w:type="dxa"/>
          </w:tcPr>
          <w:p w14:paraId="23A17154" w14:textId="77777777" w:rsidR="00C71AE4" w:rsidRDefault="00C71AE4">
            <w:pPr>
              <w:pStyle w:val="TableText"/>
            </w:pPr>
            <w:r>
              <w:t>I</w:t>
            </w:r>
          </w:p>
        </w:tc>
        <w:tc>
          <w:tcPr>
            <w:tcW w:w="7336" w:type="dxa"/>
          </w:tcPr>
          <w:p w14:paraId="23A17155" w14:textId="77777777" w:rsidR="00C71AE4" w:rsidRDefault="00C71AE4">
            <w:pPr>
              <w:pStyle w:val="TableText"/>
            </w:pPr>
            <w:r>
              <w:t>Ignored</w:t>
            </w:r>
          </w:p>
        </w:tc>
      </w:tr>
      <w:tr w:rsidR="00C71AE4" w14:paraId="23A17159" w14:textId="77777777">
        <w:tc>
          <w:tcPr>
            <w:tcW w:w="810" w:type="dxa"/>
          </w:tcPr>
          <w:p w14:paraId="23A17157" w14:textId="77777777" w:rsidR="00C71AE4" w:rsidRDefault="00C71AE4">
            <w:pPr>
              <w:pStyle w:val="TableText"/>
            </w:pPr>
            <w:r>
              <w:t>Blank</w:t>
            </w:r>
          </w:p>
        </w:tc>
        <w:tc>
          <w:tcPr>
            <w:tcW w:w="7336" w:type="dxa"/>
          </w:tcPr>
          <w:p w14:paraId="23A17158" w14:textId="77777777" w:rsidR="00C71AE4" w:rsidRDefault="00C71AE4">
            <w:pPr>
              <w:pStyle w:val="TableText"/>
            </w:pPr>
            <w:r>
              <w:t>Mandatory</w:t>
            </w:r>
          </w:p>
        </w:tc>
      </w:tr>
    </w:tbl>
    <w:p w14:paraId="23A1715A" w14:textId="77777777" w:rsidR="00C71AE4" w:rsidRDefault="00C71AE4">
      <w:pPr>
        <w:spacing w:before="240"/>
      </w:pPr>
      <w:r>
        <w:t>The designation “optional” means that the field is always optional. “Mandatory” fields may be optional for some actions and types. “Ignored” fields are always ignored by the program. Details are given for each message.</w:t>
      </w:r>
    </w:p>
    <w:p w14:paraId="23A1715B" w14:textId="77777777" w:rsidR="00843861" w:rsidRDefault="00843861">
      <w:pPr>
        <w:spacing w:before="240"/>
      </w:pPr>
    </w:p>
    <w:p w14:paraId="23A1715C" w14:textId="77777777" w:rsidR="001226DB" w:rsidRDefault="00843861" w:rsidP="0006261F">
      <w:pPr>
        <w:pStyle w:val="Heading2"/>
      </w:pPr>
      <w:bookmarkStart w:id="66" w:name="_Ref307816350"/>
      <w:bookmarkStart w:id="67" w:name="_Toc341774741"/>
      <w:r w:rsidRPr="005F2C12">
        <w:t>Field Mapping of Id</w:t>
      </w:r>
      <w:r w:rsidR="005F2C12">
        <w:t xml:space="preserve"> Column</w:t>
      </w:r>
      <w:r w:rsidRPr="005F2C12">
        <w:t>s</w:t>
      </w:r>
      <w:bookmarkEnd w:id="66"/>
      <w:bookmarkEnd w:id="67"/>
    </w:p>
    <w:p w14:paraId="23A1715D" w14:textId="77777777" w:rsidR="001226DB" w:rsidRDefault="00843861" w:rsidP="0006261F">
      <w:r>
        <w:t xml:space="preserve">The following field names used in several record types in the message specification are used to derive the ids of the corresponding object on the Cortex Database. </w:t>
      </w:r>
    </w:p>
    <w:p w14:paraId="23A1715E" w14:textId="77777777" w:rsidR="001226DB" w:rsidRDefault="00843861" w:rsidP="0006261F">
      <w:r>
        <w:t xml:space="preserve">Cross referencing </w:t>
      </w:r>
      <w:r w:rsidR="00B25FB3">
        <w:t>of objects make use of the primary key of the referenced table.</w:t>
      </w:r>
    </w:p>
    <w:p w14:paraId="23A1715F" w14:textId="77777777" w:rsidR="001226DB" w:rsidRDefault="001226DB" w:rsidP="0006261F"/>
    <w:tbl>
      <w:tblPr>
        <w:tblStyle w:val="TableGrid"/>
        <w:tblW w:w="8384" w:type="dxa"/>
        <w:tblInd w:w="1080" w:type="dxa"/>
        <w:tblLook w:val="04A0" w:firstRow="1" w:lastRow="0" w:firstColumn="1" w:lastColumn="0" w:noHBand="0" w:noVBand="1"/>
      </w:tblPr>
      <w:tblGrid>
        <w:gridCol w:w="1964"/>
        <w:gridCol w:w="1831"/>
        <w:gridCol w:w="2267"/>
        <w:gridCol w:w="2322"/>
      </w:tblGrid>
      <w:tr w:rsidR="00F317A4" w14:paraId="23A17164" w14:textId="77777777" w:rsidTr="0006261F">
        <w:tc>
          <w:tcPr>
            <w:tcW w:w="1964" w:type="dxa"/>
            <w:shd w:val="clear" w:color="auto" w:fill="D9D9D9" w:themeFill="background1" w:themeFillShade="D9"/>
          </w:tcPr>
          <w:p w14:paraId="23A17160" w14:textId="77777777" w:rsidR="00B25FB3" w:rsidRPr="0006261F" w:rsidRDefault="006C222A" w:rsidP="00843861">
            <w:pPr>
              <w:ind w:left="0"/>
              <w:rPr>
                <w:b/>
              </w:rPr>
            </w:pPr>
            <w:r w:rsidRPr="0006261F">
              <w:rPr>
                <w:b/>
              </w:rPr>
              <w:t xml:space="preserve">Field Name </w:t>
            </w:r>
          </w:p>
        </w:tc>
        <w:tc>
          <w:tcPr>
            <w:tcW w:w="1831" w:type="dxa"/>
            <w:shd w:val="clear" w:color="auto" w:fill="D9D9D9" w:themeFill="background1" w:themeFillShade="D9"/>
          </w:tcPr>
          <w:p w14:paraId="23A17161" w14:textId="77777777" w:rsidR="00B25FB3" w:rsidRPr="0006261F" w:rsidRDefault="00801291" w:rsidP="00843861">
            <w:pPr>
              <w:ind w:left="0"/>
              <w:rPr>
                <w:b/>
              </w:rPr>
            </w:pPr>
            <w:r w:rsidRPr="00843861">
              <w:rPr>
                <w:b/>
              </w:rPr>
              <w:t>Used To Derive</w:t>
            </w:r>
          </w:p>
        </w:tc>
        <w:tc>
          <w:tcPr>
            <w:tcW w:w="2267" w:type="dxa"/>
            <w:shd w:val="clear" w:color="auto" w:fill="D9D9D9" w:themeFill="background1" w:themeFillShade="D9"/>
          </w:tcPr>
          <w:p w14:paraId="23A17162" w14:textId="77777777" w:rsidR="00B25FB3" w:rsidRPr="00843861" w:rsidRDefault="00801291" w:rsidP="00801291">
            <w:pPr>
              <w:ind w:left="0"/>
              <w:rPr>
                <w:b/>
              </w:rPr>
            </w:pPr>
            <w:r>
              <w:rPr>
                <w:b/>
              </w:rPr>
              <w:t>Referenced</w:t>
            </w:r>
            <w:r w:rsidR="00B25FB3">
              <w:rPr>
                <w:b/>
              </w:rPr>
              <w:t xml:space="preserve"> </w:t>
            </w:r>
            <w:r>
              <w:rPr>
                <w:b/>
              </w:rPr>
              <w:t>T</w:t>
            </w:r>
            <w:r w:rsidR="00B25FB3">
              <w:rPr>
                <w:b/>
              </w:rPr>
              <w:t xml:space="preserve">able and </w:t>
            </w:r>
            <w:r>
              <w:rPr>
                <w:b/>
              </w:rPr>
              <w:t>C</w:t>
            </w:r>
            <w:r w:rsidR="00B25FB3">
              <w:rPr>
                <w:b/>
              </w:rPr>
              <w:t>olumn</w:t>
            </w:r>
            <w:r>
              <w:rPr>
                <w:b/>
              </w:rPr>
              <w:t xml:space="preserve"> Name</w:t>
            </w:r>
          </w:p>
        </w:tc>
        <w:tc>
          <w:tcPr>
            <w:tcW w:w="2322" w:type="dxa"/>
            <w:shd w:val="clear" w:color="auto" w:fill="D9D9D9" w:themeFill="background1" w:themeFillShade="D9"/>
          </w:tcPr>
          <w:p w14:paraId="23A17163" w14:textId="77777777" w:rsidR="00B25FB3" w:rsidRDefault="00B25FB3" w:rsidP="00843861">
            <w:pPr>
              <w:ind w:left="0"/>
              <w:rPr>
                <w:b/>
              </w:rPr>
            </w:pPr>
            <w:r>
              <w:rPr>
                <w:b/>
              </w:rPr>
              <w:t xml:space="preserve">Key </w:t>
            </w:r>
            <w:r w:rsidR="00801291">
              <w:rPr>
                <w:b/>
              </w:rPr>
              <w:t xml:space="preserve">Used </w:t>
            </w:r>
            <w:r>
              <w:rPr>
                <w:b/>
              </w:rPr>
              <w:t xml:space="preserve">in </w:t>
            </w:r>
            <w:r w:rsidR="00801291">
              <w:rPr>
                <w:b/>
              </w:rPr>
              <w:t xml:space="preserve">Join </w:t>
            </w:r>
            <w:r>
              <w:rPr>
                <w:b/>
              </w:rPr>
              <w:t xml:space="preserve">to </w:t>
            </w:r>
            <w:r w:rsidR="00801291">
              <w:rPr>
                <w:b/>
              </w:rPr>
              <w:t xml:space="preserve">Referenced Table </w:t>
            </w:r>
          </w:p>
        </w:tc>
      </w:tr>
      <w:tr w:rsidR="00F317A4" w14:paraId="23A1716C" w14:textId="77777777" w:rsidTr="0006261F">
        <w:tc>
          <w:tcPr>
            <w:tcW w:w="1964" w:type="dxa"/>
          </w:tcPr>
          <w:p w14:paraId="23A17165" w14:textId="77777777" w:rsidR="00D25ABE" w:rsidRDefault="00B25FB3" w:rsidP="00843861">
            <w:pPr>
              <w:ind w:left="0"/>
            </w:pPr>
            <w:r>
              <w:t>Accno</w:t>
            </w:r>
          </w:p>
          <w:p w14:paraId="23A17166" w14:textId="77777777" w:rsidR="00B25FB3" w:rsidRDefault="00D25ABE" w:rsidP="00843861">
            <w:pPr>
              <w:ind w:left="0"/>
            </w:pPr>
            <w:r>
              <w:t>A</w:t>
            </w:r>
            <w:r w:rsidR="00801291">
              <w:t>cccurr</w:t>
            </w:r>
          </w:p>
        </w:tc>
        <w:tc>
          <w:tcPr>
            <w:tcW w:w="1831" w:type="dxa"/>
          </w:tcPr>
          <w:p w14:paraId="23A17167" w14:textId="77777777" w:rsidR="00B25FB3" w:rsidRDefault="00B25FB3" w:rsidP="00843861">
            <w:pPr>
              <w:ind w:left="0"/>
            </w:pPr>
            <w:r>
              <w:t>accdet_id</w:t>
            </w:r>
          </w:p>
        </w:tc>
        <w:tc>
          <w:tcPr>
            <w:tcW w:w="2267" w:type="dxa"/>
          </w:tcPr>
          <w:p w14:paraId="23A17168" w14:textId="77777777" w:rsidR="00B25FB3" w:rsidRDefault="00B25FB3" w:rsidP="00843861">
            <w:pPr>
              <w:ind w:left="0"/>
            </w:pPr>
            <w:r>
              <w:t>ACCDET.id</w:t>
            </w:r>
          </w:p>
        </w:tc>
        <w:tc>
          <w:tcPr>
            <w:tcW w:w="2322" w:type="dxa"/>
          </w:tcPr>
          <w:p w14:paraId="23A17169" w14:textId="77777777" w:rsidR="00B25FB3" w:rsidRDefault="00B25FB3" w:rsidP="00843861">
            <w:pPr>
              <w:ind w:left="0"/>
            </w:pPr>
            <w:r>
              <w:t xml:space="preserve">Inst_id </w:t>
            </w:r>
          </w:p>
          <w:p w14:paraId="23A1716A" w14:textId="77777777" w:rsidR="00B25FB3" w:rsidRDefault="00B25FB3" w:rsidP="00843861">
            <w:pPr>
              <w:ind w:left="0"/>
            </w:pPr>
            <w:r>
              <w:t xml:space="preserve">Accno </w:t>
            </w:r>
          </w:p>
          <w:p w14:paraId="23A1716B" w14:textId="77777777" w:rsidR="00D25ABE" w:rsidRDefault="00D25ABE" w:rsidP="00843861">
            <w:pPr>
              <w:ind w:left="0"/>
            </w:pPr>
            <w:r>
              <w:t>currcode</w:t>
            </w:r>
          </w:p>
        </w:tc>
      </w:tr>
      <w:tr w:rsidR="00F317A4" w14:paraId="23A17171" w14:textId="77777777" w:rsidTr="0006261F">
        <w:tc>
          <w:tcPr>
            <w:tcW w:w="1964" w:type="dxa"/>
          </w:tcPr>
          <w:p w14:paraId="23A1716D" w14:textId="77777777" w:rsidR="00B25FB3" w:rsidRDefault="00B25FB3" w:rsidP="00843861">
            <w:pPr>
              <w:ind w:left="0"/>
            </w:pPr>
            <w:r>
              <w:t xml:space="preserve">Instcode </w:t>
            </w:r>
          </w:p>
        </w:tc>
        <w:tc>
          <w:tcPr>
            <w:tcW w:w="1831" w:type="dxa"/>
          </w:tcPr>
          <w:p w14:paraId="23A1716E" w14:textId="77777777" w:rsidR="00B25FB3" w:rsidRDefault="00B25FB3" w:rsidP="00843861">
            <w:pPr>
              <w:ind w:left="0"/>
            </w:pPr>
            <w:r>
              <w:t xml:space="preserve">inst_id </w:t>
            </w:r>
          </w:p>
        </w:tc>
        <w:tc>
          <w:tcPr>
            <w:tcW w:w="2267" w:type="dxa"/>
          </w:tcPr>
          <w:p w14:paraId="23A1716F" w14:textId="77777777" w:rsidR="00B25FB3" w:rsidRDefault="00B25FB3" w:rsidP="00843861">
            <w:pPr>
              <w:ind w:left="0"/>
            </w:pPr>
            <w:r>
              <w:t>INST.id</w:t>
            </w:r>
          </w:p>
        </w:tc>
        <w:tc>
          <w:tcPr>
            <w:tcW w:w="2322" w:type="dxa"/>
          </w:tcPr>
          <w:p w14:paraId="23A17170" w14:textId="77777777" w:rsidR="00B25FB3" w:rsidRDefault="00B25FB3" w:rsidP="00843861">
            <w:pPr>
              <w:ind w:left="0"/>
            </w:pPr>
            <w:r>
              <w:t xml:space="preserve">Instcode </w:t>
            </w:r>
          </w:p>
        </w:tc>
      </w:tr>
      <w:tr w:rsidR="00F317A4" w14:paraId="23A17176" w14:textId="77777777" w:rsidTr="0006261F">
        <w:tc>
          <w:tcPr>
            <w:tcW w:w="1964" w:type="dxa"/>
          </w:tcPr>
          <w:p w14:paraId="23A17172" w14:textId="77777777" w:rsidR="00B25FB3" w:rsidRDefault="00B25FB3" w:rsidP="00801291">
            <w:pPr>
              <w:ind w:left="0"/>
            </w:pPr>
            <w:r>
              <w:t>Branch</w:t>
            </w:r>
          </w:p>
        </w:tc>
        <w:tc>
          <w:tcPr>
            <w:tcW w:w="1831" w:type="dxa"/>
          </w:tcPr>
          <w:p w14:paraId="23A17173" w14:textId="77777777" w:rsidR="00B25FB3" w:rsidRDefault="00B25FB3" w:rsidP="00843861">
            <w:pPr>
              <w:ind w:left="0"/>
            </w:pPr>
            <w:r>
              <w:t>branch_id</w:t>
            </w:r>
          </w:p>
        </w:tc>
        <w:tc>
          <w:tcPr>
            <w:tcW w:w="2267" w:type="dxa"/>
          </w:tcPr>
          <w:p w14:paraId="23A17174" w14:textId="77777777" w:rsidR="00B25FB3" w:rsidRDefault="00B25FB3" w:rsidP="00843861">
            <w:pPr>
              <w:ind w:left="0"/>
            </w:pPr>
            <w:r>
              <w:t>BRANCH.id</w:t>
            </w:r>
          </w:p>
        </w:tc>
        <w:tc>
          <w:tcPr>
            <w:tcW w:w="2322" w:type="dxa"/>
          </w:tcPr>
          <w:p w14:paraId="23A17175" w14:textId="77777777" w:rsidR="00B25FB3" w:rsidRDefault="00B25FB3" w:rsidP="00843861">
            <w:pPr>
              <w:ind w:left="0"/>
            </w:pPr>
            <w:r>
              <w:t>Brncode</w:t>
            </w:r>
          </w:p>
        </w:tc>
      </w:tr>
      <w:tr w:rsidR="00F317A4" w14:paraId="23A1717C" w14:textId="77777777" w:rsidTr="0006261F">
        <w:tc>
          <w:tcPr>
            <w:tcW w:w="1964" w:type="dxa"/>
          </w:tcPr>
          <w:p w14:paraId="23A17177" w14:textId="77777777" w:rsidR="00B25FB3" w:rsidRDefault="00B25FB3" w:rsidP="00843861">
            <w:pPr>
              <w:ind w:left="0"/>
            </w:pPr>
            <w:r>
              <w:t xml:space="preserve">Crdproduct </w:t>
            </w:r>
          </w:p>
        </w:tc>
        <w:tc>
          <w:tcPr>
            <w:tcW w:w="1831" w:type="dxa"/>
          </w:tcPr>
          <w:p w14:paraId="23A17178" w14:textId="77777777" w:rsidR="00B25FB3" w:rsidRDefault="00B25FB3" w:rsidP="00843861">
            <w:pPr>
              <w:ind w:left="0"/>
            </w:pPr>
            <w:r>
              <w:t>crdproduct_id</w:t>
            </w:r>
          </w:p>
        </w:tc>
        <w:tc>
          <w:tcPr>
            <w:tcW w:w="2267" w:type="dxa"/>
          </w:tcPr>
          <w:p w14:paraId="23A17179" w14:textId="77777777" w:rsidR="00B25FB3" w:rsidRDefault="00B25FB3" w:rsidP="00843861">
            <w:pPr>
              <w:ind w:left="0"/>
            </w:pPr>
            <w:r>
              <w:t>CRDPRODUCT.id</w:t>
            </w:r>
          </w:p>
        </w:tc>
        <w:tc>
          <w:tcPr>
            <w:tcW w:w="2322" w:type="dxa"/>
          </w:tcPr>
          <w:p w14:paraId="23A1717A" w14:textId="77777777" w:rsidR="00B25FB3" w:rsidRDefault="00B25FB3" w:rsidP="00843861">
            <w:pPr>
              <w:ind w:left="0"/>
            </w:pPr>
            <w:r>
              <w:t>Inst_id</w:t>
            </w:r>
          </w:p>
          <w:p w14:paraId="23A1717B" w14:textId="77777777" w:rsidR="00B25FB3" w:rsidRDefault="00B25FB3" w:rsidP="00843861">
            <w:pPr>
              <w:ind w:left="0"/>
            </w:pPr>
            <w:r>
              <w:lastRenderedPageBreak/>
              <w:t>crdproduct</w:t>
            </w:r>
          </w:p>
        </w:tc>
      </w:tr>
      <w:tr w:rsidR="00F317A4" w14:paraId="23A17182" w14:textId="77777777" w:rsidTr="0006261F">
        <w:tc>
          <w:tcPr>
            <w:tcW w:w="1964" w:type="dxa"/>
          </w:tcPr>
          <w:p w14:paraId="23A1717D" w14:textId="77777777" w:rsidR="00B25FB3" w:rsidRDefault="00B25FB3" w:rsidP="00843861">
            <w:pPr>
              <w:ind w:left="0"/>
            </w:pPr>
            <w:r>
              <w:lastRenderedPageBreak/>
              <w:t>Mrchno</w:t>
            </w:r>
          </w:p>
        </w:tc>
        <w:tc>
          <w:tcPr>
            <w:tcW w:w="1831" w:type="dxa"/>
          </w:tcPr>
          <w:p w14:paraId="23A1717E" w14:textId="77777777" w:rsidR="00B25FB3" w:rsidRDefault="00B25FB3" w:rsidP="00843861">
            <w:pPr>
              <w:ind w:left="0"/>
            </w:pPr>
            <w:r>
              <w:t xml:space="preserve">merchant_id </w:t>
            </w:r>
          </w:p>
        </w:tc>
        <w:tc>
          <w:tcPr>
            <w:tcW w:w="2267" w:type="dxa"/>
          </w:tcPr>
          <w:p w14:paraId="23A1717F" w14:textId="77777777" w:rsidR="00B25FB3" w:rsidRDefault="00B25FB3" w:rsidP="00843861">
            <w:pPr>
              <w:ind w:left="0"/>
            </w:pPr>
            <w:r>
              <w:t>MERCHANT.id</w:t>
            </w:r>
          </w:p>
        </w:tc>
        <w:tc>
          <w:tcPr>
            <w:tcW w:w="2322" w:type="dxa"/>
          </w:tcPr>
          <w:p w14:paraId="23A17180" w14:textId="77777777" w:rsidR="00B25FB3" w:rsidRDefault="00B25FB3" w:rsidP="00843861">
            <w:pPr>
              <w:ind w:left="0"/>
            </w:pPr>
            <w:r>
              <w:t>Inst_id</w:t>
            </w:r>
          </w:p>
          <w:p w14:paraId="23A17181" w14:textId="77777777" w:rsidR="00B25FB3" w:rsidRDefault="00B25FB3" w:rsidP="00843861">
            <w:pPr>
              <w:ind w:left="0"/>
            </w:pPr>
            <w:r>
              <w:t xml:space="preserve">mrchno </w:t>
            </w:r>
          </w:p>
        </w:tc>
      </w:tr>
      <w:tr w:rsidR="00F317A4" w14:paraId="23A17188" w14:textId="77777777" w:rsidTr="0006261F">
        <w:tc>
          <w:tcPr>
            <w:tcW w:w="1964" w:type="dxa"/>
          </w:tcPr>
          <w:p w14:paraId="23A17183" w14:textId="77777777" w:rsidR="005F2C12" w:rsidRDefault="005F2C12" w:rsidP="00843861">
            <w:pPr>
              <w:ind w:left="0"/>
            </w:pPr>
            <w:r>
              <w:t>Custcode</w:t>
            </w:r>
          </w:p>
        </w:tc>
        <w:tc>
          <w:tcPr>
            <w:tcW w:w="1831" w:type="dxa"/>
          </w:tcPr>
          <w:p w14:paraId="23A17184" w14:textId="77777777" w:rsidR="005F2C12" w:rsidRDefault="005F2C12" w:rsidP="00843861">
            <w:pPr>
              <w:ind w:left="0"/>
            </w:pPr>
            <w:r>
              <w:t>custdet_id</w:t>
            </w:r>
          </w:p>
        </w:tc>
        <w:tc>
          <w:tcPr>
            <w:tcW w:w="2267" w:type="dxa"/>
          </w:tcPr>
          <w:p w14:paraId="23A17185" w14:textId="77777777" w:rsidR="005F2C12" w:rsidRDefault="005F2C12" w:rsidP="00843861">
            <w:pPr>
              <w:ind w:left="0"/>
            </w:pPr>
            <w:r>
              <w:t>CUSTDET.id</w:t>
            </w:r>
          </w:p>
        </w:tc>
        <w:tc>
          <w:tcPr>
            <w:tcW w:w="2322" w:type="dxa"/>
          </w:tcPr>
          <w:p w14:paraId="23A17186" w14:textId="77777777" w:rsidR="005F2C12" w:rsidRDefault="005F2C12" w:rsidP="00843861">
            <w:pPr>
              <w:ind w:left="0"/>
            </w:pPr>
            <w:r>
              <w:t>Inst_id</w:t>
            </w:r>
          </w:p>
          <w:p w14:paraId="23A17187" w14:textId="77777777" w:rsidR="005F2C12" w:rsidRDefault="00F317A4" w:rsidP="00843861">
            <w:pPr>
              <w:ind w:left="0"/>
            </w:pPr>
            <w:r>
              <w:t>C</w:t>
            </w:r>
            <w:r w:rsidR="005F2C12">
              <w:t>ustcode</w:t>
            </w:r>
          </w:p>
        </w:tc>
      </w:tr>
      <w:tr w:rsidR="00F317A4" w14:paraId="23A1718D" w14:textId="77777777" w:rsidTr="0006261F">
        <w:tc>
          <w:tcPr>
            <w:tcW w:w="1964" w:type="dxa"/>
          </w:tcPr>
          <w:p w14:paraId="23A17189" w14:textId="77777777" w:rsidR="00F317A4" w:rsidRDefault="00F317A4" w:rsidP="00F317A4">
            <w:pPr>
              <w:ind w:left="0"/>
            </w:pPr>
            <w:r>
              <w:t xml:space="preserve">cat_isscomm </w:t>
            </w:r>
          </w:p>
        </w:tc>
        <w:tc>
          <w:tcPr>
            <w:tcW w:w="1831" w:type="dxa"/>
          </w:tcPr>
          <w:p w14:paraId="23A1718A" w14:textId="77777777" w:rsidR="00F317A4" w:rsidRDefault="00F317A4" w:rsidP="00843861">
            <w:pPr>
              <w:ind w:left="0"/>
            </w:pPr>
            <w:r w:rsidRPr="00F317A4">
              <w:t>cat_isscomm_id</w:t>
            </w:r>
          </w:p>
        </w:tc>
        <w:tc>
          <w:tcPr>
            <w:tcW w:w="2267" w:type="dxa"/>
          </w:tcPr>
          <w:p w14:paraId="23A1718B" w14:textId="77777777" w:rsidR="00F317A4" w:rsidRDefault="00F317A4" w:rsidP="00843861">
            <w:pPr>
              <w:ind w:left="0"/>
            </w:pPr>
            <w:r>
              <w:t>CAT_ISSCOMM.id</w:t>
            </w:r>
          </w:p>
        </w:tc>
        <w:tc>
          <w:tcPr>
            <w:tcW w:w="2322" w:type="dxa"/>
          </w:tcPr>
          <w:p w14:paraId="23A1718C" w14:textId="77777777" w:rsidR="00F317A4" w:rsidRDefault="00F317A4" w:rsidP="00843861">
            <w:pPr>
              <w:ind w:left="0"/>
            </w:pPr>
            <w:r w:rsidRPr="00F317A4">
              <w:t>Catvalue</w:t>
            </w:r>
          </w:p>
        </w:tc>
      </w:tr>
      <w:tr w:rsidR="00F317A4" w14:paraId="23A17192" w14:textId="77777777" w:rsidTr="0006261F">
        <w:tc>
          <w:tcPr>
            <w:tcW w:w="1964" w:type="dxa"/>
          </w:tcPr>
          <w:p w14:paraId="23A1718E" w14:textId="77777777" w:rsidR="00F317A4" w:rsidRDefault="00F317A4" w:rsidP="00843861">
            <w:pPr>
              <w:ind w:left="0"/>
            </w:pPr>
            <w:r>
              <w:t>cat_issrisk</w:t>
            </w:r>
          </w:p>
        </w:tc>
        <w:tc>
          <w:tcPr>
            <w:tcW w:w="1831" w:type="dxa"/>
          </w:tcPr>
          <w:p w14:paraId="23A1718F" w14:textId="77777777" w:rsidR="00F317A4" w:rsidRDefault="00F317A4" w:rsidP="00843861">
            <w:pPr>
              <w:ind w:left="0"/>
            </w:pPr>
            <w:r w:rsidRPr="00F317A4">
              <w:t>cat_issrisk_id</w:t>
            </w:r>
          </w:p>
        </w:tc>
        <w:tc>
          <w:tcPr>
            <w:tcW w:w="2267" w:type="dxa"/>
          </w:tcPr>
          <w:p w14:paraId="23A17190" w14:textId="77777777" w:rsidR="00F317A4" w:rsidRDefault="00F317A4" w:rsidP="00843861">
            <w:pPr>
              <w:ind w:left="0"/>
            </w:pPr>
            <w:r>
              <w:t>CAT_ISSRISK.id</w:t>
            </w:r>
          </w:p>
        </w:tc>
        <w:tc>
          <w:tcPr>
            <w:tcW w:w="2322" w:type="dxa"/>
          </w:tcPr>
          <w:p w14:paraId="23A17191" w14:textId="77777777" w:rsidR="00F317A4" w:rsidRDefault="00F317A4" w:rsidP="00843861">
            <w:pPr>
              <w:ind w:left="0"/>
            </w:pPr>
            <w:r w:rsidRPr="00F317A4">
              <w:t>Catvalue</w:t>
            </w:r>
          </w:p>
        </w:tc>
      </w:tr>
      <w:tr w:rsidR="0006261F" w14:paraId="23A17198" w14:textId="77777777" w:rsidTr="0006261F">
        <w:tc>
          <w:tcPr>
            <w:tcW w:w="1964" w:type="dxa"/>
          </w:tcPr>
          <w:p w14:paraId="23A17193" w14:textId="77777777" w:rsidR="0006261F" w:rsidRDefault="0006261F" w:rsidP="00843861">
            <w:pPr>
              <w:ind w:left="0"/>
            </w:pPr>
            <w:r>
              <w:t>cat_custseg</w:t>
            </w:r>
          </w:p>
        </w:tc>
        <w:tc>
          <w:tcPr>
            <w:tcW w:w="1831" w:type="dxa"/>
          </w:tcPr>
          <w:p w14:paraId="23A17194" w14:textId="77777777" w:rsidR="0006261F" w:rsidRPr="00F317A4" w:rsidRDefault="0006261F" w:rsidP="00843861">
            <w:pPr>
              <w:ind w:left="0"/>
            </w:pPr>
            <w:r>
              <w:t>Cat_custseg)id</w:t>
            </w:r>
          </w:p>
        </w:tc>
        <w:tc>
          <w:tcPr>
            <w:tcW w:w="2267" w:type="dxa"/>
          </w:tcPr>
          <w:p w14:paraId="23A17195" w14:textId="77777777" w:rsidR="0006261F" w:rsidRDefault="0006261F" w:rsidP="00843861">
            <w:pPr>
              <w:ind w:left="0"/>
            </w:pPr>
            <w:r>
              <w:t>CAT_CUSTSEG</w:t>
            </w:r>
          </w:p>
        </w:tc>
        <w:tc>
          <w:tcPr>
            <w:tcW w:w="2322" w:type="dxa"/>
          </w:tcPr>
          <w:p w14:paraId="23A17196" w14:textId="77777777" w:rsidR="0006261F" w:rsidRDefault="0006261F" w:rsidP="00843861">
            <w:pPr>
              <w:ind w:left="0"/>
            </w:pPr>
            <w:r>
              <w:t>Inst_id</w:t>
            </w:r>
          </w:p>
          <w:p w14:paraId="23A17197" w14:textId="77777777" w:rsidR="0006261F" w:rsidRPr="00F317A4" w:rsidRDefault="0006261F" w:rsidP="00843861">
            <w:pPr>
              <w:ind w:left="0"/>
            </w:pPr>
            <w:r>
              <w:t>catvalue</w:t>
            </w:r>
          </w:p>
        </w:tc>
      </w:tr>
      <w:tr w:rsidR="0006261F" w14:paraId="23A1719E" w14:textId="77777777" w:rsidTr="0006261F">
        <w:tc>
          <w:tcPr>
            <w:tcW w:w="1964" w:type="dxa"/>
          </w:tcPr>
          <w:p w14:paraId="23A17199" w14:textId="77777777" w:rsidR="0006261F" w:rsidRDefault="0006261F" w:rsidP="00843861">
            <w:pPr>
              <w:ind w:left="0"/>
            </w:pPr>
            <w:r>
              <w:t>Cat_crdiss</w:t>
            </w:r>
          </w:p>
        </w:tc>
        <w:tc>
          <w:tcPr>
            <w:tcW w:w="1831" w:type="dxa"/>
          </w:tcPr>
          <w:p w14:paraId="23A1719A" w14:textId="77777777" w:rsidR="0006261F" w:rsidRDefault="0006261F" w:rsidP="00843861">
            <w:pPr>
              <w:ind w:left="0"/>
            </w:pPr>
            <w:r>
              <w:t>Cat_crdiss_id</w:t>
            </w:r>
          </w:p>
        </w:tc>
        <w:tc>
          <w:tcPr>
            <w:tcW w:w="2267" w:type="dxa"/>
          </w:tcPr>
          <w:p w14:paraId="23A1719B" w14:textId="77777777" w:rsidR="0006261F" w:rsidRDefault="0006261F" w:rsidP="00843861">
            <w:pPr>
              <w:ind w:left="0"/>
            </w:pPr>
            <w:r>
              <w:t>CAT_CRDISS</w:t>
            </w:r>
          </w:p>
        </w:tc>
        <w:tc>
          <w:tcPr>
            <w:tcW w:w="2322" w:type="dxa"/>
          </w:tcPr>
          <w:p w14:paraId="23A1719C" w14:textId="77777777" w:rsidR="0006261F" w:rsidRDefault="0006261F" w:rsidP="00830117">
            <w:pPr>
              <w:ind w:left="0"/>
            </w:pPr>
            <w:r>
              <w:t>Inst_id</w:t>
            </w:r>
          </w:p>
          <w:p w14:paraId="23A1719D" w14:textId="77777777" w:rsidR="0006261F" w:rsidRDefault="0006261F" w:rsidP="00843861">
            <w:pPr>
              <w:ind w:left="0"/>
            </w:pPr>
            <w:r>
              <w:t>catvalue</w:t>
            </w:r>
          </w:p>
        </w:tc>
      </w:tr>
    </w:tbl>
    <w:p w14:paraId="23A1719F" w14:textId="77777777" w:rsidR="001226DB" w:rsidRDefault="001226DB" w:rsidP="0006261F"/>
    <w:p w14:paraId="23A171A0" w14:textId="77777777" w:rsidR="00C71AE4" w:rsidRDefault="00C71AE4" w:rsidP="005F2C12">
      <w:pPr>
        <w:pStyle w:val="Heading2"/>
      </w:pPr>
      <w:bookmarkStart w:id="68" w:name="_Ref500242436"/>
      <w:bookmarkStart w:id="69" w:name="_Ref500242460"/>
      <w:bookmarkStart w:id="70" w:name="_Ref500242506"/>
      <w:bookmarkStart w:id="71" w:name="_Ref500242529"/>
      <w:bookmarkStart w:id="72" w:name="_Ref500242544"/>
      <w:bookmarkStart w:id="73" w:name="_Ref500242558"/>
      <w:bookmarkStart w:id="74" w:name="_Ref500242581"/>
      <w:bookmarkStart w:id="75" w:name="_Ref500242590"/>
      <w:bookmarkStart w:id="76" w:name="_Ref500242606"/>
      <w:bookmarkStart w:id="77" w:name="_Toc520892101"/>
      <w:bookmarkStart w:id="78" w:name="_Toc341774742"/>
      <w:r>
        <w:t>Record Header field</w:t>
      </w:r>
      <w:bookmarkEnd w:id="68"/>
      <w:bookmarkEnd w:id="69"/>
      <w:bookmarkEnd w:id="70"/>
      <w:bookmarkEnd w:id="71"/>
      <w:bookmarkEnd w:id="72"/>
      <w:bookmarkEnd w:id="73"/>
      <w:bookmarkEnd w:id="74"/>
      <w:bookmarkEnd w:id="75"/>
      <w:bookmarkEnd w:id="76"/>
      <w:bookmarkEnd w:id="77"/>
      <w:bookmarkEnd w:id="78"/>
    </w:p>
    <w:p w14:paraId="23A171A1" w14:textId="77777777" w:rsidR="00C71AE4" w:rsidRDefault="00BE7F74">
      <w:pPr>
        <w:spacing w:after="240"/>
      </w:pPr>
      <w:r>
        <w:fldChar w:fldCharType="begin"/>
      </w:r>
      <w:r>
        <w:instrText xml:space="preserve"> REF _Ref500232371 \h  \* MERGEFORMAT </w:instrText>
      </w:r>
      <w:r>
        <w:fldChar w:fldCharType="separate"/>
      </w:r>
      <w:r w:rsidR="00A16F23">
        <w:t>Table 2</w:t>
      </w:r>
      <w:r>
        <w:fldChar w:fldCharType="end"/>
      </w:r>
      <w:r w:rsidR="00C71AE4">
        <w:t xml:space="preserve"> below provides a detailed description of the reached field, which is present in all records:</w:t>
      </w:r>
    </w:p>
    <w:p w14:paraId="23A171A2" w14:textId="77777777" w:rsidR="00C71AE4" w:rsidRDefault="00C71AE4">
      <w:pPr>
        <w:pStyle w:val="Caption"/>
        <w:spacing w:before="0"/>
      </w:pPr>
      <w:bookmarkStart w:id="79" w:name="_Ref500232371"/>
      <w:bookmarkStart w:id="80" w:name="_Toc341774779"/>
      <w:r>
        <w:t xml:space="preserve">Table </w:t>
      </w:r>
      <w:r w:rsidR="00BE7F74">
        <w:fldChar w:fldCharType="begin"/>
      </w:r>
      <w:r w:rsidR="00BE7F74">
        <w:instrText xml:space="preserve"> SEQ Table \* ARABIC </w:instrText>
      </w:r>
      <w:r w:rsidR="00BE7F74">
        <w:fldChar w:fldCharType="separate"/>
      </w:r>
      <w:r w:rsidR="00A16F23">
        <w:rPr>
          <w:noProof/>
        </w:rPr>
        <w:t>2</w:t>
      </w:r>
      <w:r w:rsidR="00BE7F74">
        <w:rPr>
          <w:noProof/>
        </w:rPr>
        <w:fldChar w:fldCharType="end"/>
      </w:r>
      <w:bookmarkEnd w:id="79"/>
      <w:r>
        <w:t>: Definition of a Record Header field</w:t>
      </w:r>
      <w:bookmarkEnd w:id="80"/>
    </w:p>
    <w:tbl>
      <w:tblPr>
        <w:tblW w:w="0" w:type="auto"/>
        <w:tblInd w:w="11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70"/>
        <w:gridCol w:w="1350"/>
        <w:gridCol w:w="1170"/>
        <w:gridCol w:w="3330"/>
      </w:tblGrid>
      <w:tr w:rsidR="00C71AE4" w14:paraId="23A171A4" w14:textId="77777777">
        <w:trPr>
          <w:tblHeader/>
        </w:trPr>
        <w:tc>
          <w:tcPr>
            <w:tcW w:w="7920" w:type="dxa"/>
            <w:gridSpan w:val="4"/>
            <w:shd w:val="pct12" w:color="auto" w:fill="auto"/>
          </w:tcPr>
          <w:p w14:paraId="23A171A3" w14:textId="77777777" w:rsidR="00C71AE4" w:rsidRDefault="00C71AE4">
            <w:pPr>
              <w:pStyle w:val="TableHeading"/>
              <w:spacing w:before="60" w:after="60"/>
            </w:pPr>
            <w:r>
              <w:t>RECORD HEADER FIELD</w:t>
            </w:r>
          </w:p>
        </w:tc>
      </w:tr>
      <w:tr w:rsidR="00C71AE4" w14:paraId="23A171A9" w14:textId="77777777">
        <w:trPr>
          <w:tblHeader/>
        </w:trPr>
        <w:tc>
          <w:tcPr>
            <w:tcW w:w="2070" w:type="dxa"/>
            <w:shd w:val="pct12" w:color="auto" w:fill="auto"/>
          </w:tcPr>
          <w:p w14:paraId="23A171A5" w14:textId="77777777" w:rsidR="00C71AE4" w:rsidRDefault="00C71AE4">
            <w:pPr>
              <w:pStyle w:val="TableHeading"/>
            </w:pPr>
            <w:r>
              <w:t>Field</w:t>
            </w:r>
          </w:p>
        </w:tc>
        <w:tc>
          <w:tcPr>
            <w:tcW w:w="1350" w:type="dxa"/>
            <w:shd w:val="pct12" w:color="auto" w:fill="auto"/>
          </w:tcPr>
          <w:p w14:paraId="23A171A6" w14:textId="77777777" w:rsidR="00C71AE4" w:rsidRDefault="00C71AE4">
            <w:pPr>
              <w:pStyle w:val="TableHeading"/>
            </w:pPr>
            <w:r>
              <w:t>Type</w:t>
            </w:r>
          </w:p>
        </w:tc>
        <w:tc>
          <w:tcPr>
            <w:tcW w:w="1170" w:type="dxa"/>
            <w:shd w:val="pct12" w:color="auto" w:fill="auto"/>
          </w:tcPr>
          <w:p w14:paraId="23A171A7" w14:textId="77777777" w:rsidR="00C71AE4" w:rsidRDefault="00C71AE4">
            <w:pPr>
              <w:pStyle w:val="TableHeading"/>
            </w:pPr>
            <w:r>
              <w:t>Length</w:t>
            </w:r>
          </w:p>
        </w:tc>
        <w:tc>
          <w:tcPr>
            <w:tcW w:w="3330" w:type="dxa"/>
            <w:shd w:val="pct12" w:color="auto" w:fill="auto"/>
          </w:tcPr>
          <w:p w14:paraId="23A171A8" w14:textId="77777777" w:rsidR="00C71AE4" w:rsidRDefault="00C71AE4">
            <w:pPr>
              <w:pStyle w:val="TableHeading"/>
            </w:pPr>
            <w:r>
              <w:t>Description</w:t>
            </w:r>
          </w:p>
        </w:tc>
      </w:tr>
      <w:tr w:rsidR="00C71AE4" w14:paraId="23A171B9" w14:textId="77777777">
        <w:tc>
          <w:tcPr>
            <w:tcW w:w="2070" w:type="dxa"/>
          </w:tcPr>
          <w:p w14:paraId="23A171AA" w14:textId="77777777" w:rsidR="00C71AE4" w:rsidRDefault="00C71AE4" w:rsidP="005F2C12">
            <w:pPr>
              <w:pStyle w:val="TableText"/>
            </w:pPr>
            <w:r>
              <w:t>Actioncode</w:t>
            </w:r>
          </w:p>
        </w:tc>
        <w:tc>
          <w:tcPr>
            <w:tcW w:w="1350" w:type="dxa"/>
          </w:tcPr>
          <w:p w14:paraId="23A171AB" w14:textId="77777777" w:rsidR="00C71AE4" w:rsidRDefault="00C71AE4">
            <w:pPr>
              <w:pStyle w:val="TableText"/>
            </w:pPr>
            <w:r>
              <w:t>n</w:t>
            </w:r>
          </w:p>
        </w:tc>
        <w:tc>
          <w:tcPr>
            <w:tcW w:w="1170" w:type="dxa"/>
          </w:tcPr>
          <w:p w14:paraId="23A171AC" w14:textId="77777777" w:rsidR="00C71AE4" w:rsidRDefault="00C71AE4">
            <w:pPr>
              <w:pStyle w:val="TableText"/>
            </w:pPr>
            <w:r>
              <w:t>2</w:t>
            </w:r>
          </w:p>
        </w:tc>
        <w:tc>
          <w:tcPr>
            <w:tcW w:w="3330" w:type="dxa"/>
          </w:tcPr>
          <w:p w14:paraId="23A171AD" w14:textId="77777777" w:rsidR="00C71AE4" w:rsidRDefault="00C71AE4">
            <w:pPr>
              <w:pStyle w:val="TableText"/>
            </w:pPr>
            <w:r>
              <w:t>Actioncode:</w:t>
            </w:r>
          </w:p>
          <w:p w14:paraId="23A171AE" w14:textId="77777777" w:rsidR="00C71AE4" w:rsidRDefault="00C71AE4">
            <w:pPr>
              <w:pStyle w:val="TableText"/>
            </w:pPr>
            <w:r>
              <w:t>00: Header</w:t>
            </w:r>
          </w:p>
          <w:p w14:paraId="23A171AF" w14:textId="77777777" w:rsidR="00C71AE4" w:rsidRDefault="00C71AE4">
            <w:pPr>
              <w:pStyle w:val="TableText"/>
            </w:pPr>
            <w:r>
              <w:t>01: Import Add</w:t>
            </w:r>
          </w:p>
          <w:p w14:paraId="23A171B0" w14:textId="77777777" w:rsidR="00C71AE4" w:rsidRDefault="00C71AE4">
            <w:pPr>
              <w:pStyle w:val="TableText"/>
            </w:pPr>
            <w:r>
              <w:t>02: Import Amend</w:t>
            </w:r>
          </w:p>
          <w:p w14:paraId="23A171B1" w14:textId="77777777" w:rsidR="00C71AE4" w:rsidRDefault="00C71AE4">
            <w:pPr>
              <w:pStyle w:val="TableText"/>
            </w:pPr>
            <w:r>
              <w:t>03: Import Delete</w:t>
            </w:r>
          </w:p>
          <w:p w14:paraId="23A171B2" w14:textId="77777777" w:rsidR="00C71AE4" w:rsidRDefault="00C71AE4">
            <w:pPr>
              <w:pStyle w:val="TableText"/>
            </w:pPr>
            <w:r>
              <w:t>04: Import associated add</w:t>
            </w:r>
          </w:p>
          <w:p w14:paraId="23A171B3" w14:textId="77777777" w:rsidR="00C71AE4" w:rsidRDefault="00C71AE4">
            <w:pPr>
              <w:pStyle w:val="TableText"/>
            </w:pPr>
            <w:r>
              <w:t>10: Import re-issue</w:t>
            </w:r>
          </w:p>
          <w:p w14:paraId="23A171B4" w14:textId="77777777" w:rsidR="00C71AE4" w:rsidRDefault="00C71AE4">
            <w:pPr>
              <w:pStyle w:val="TableText"/>
            </w:pPr>
            <w:r>
              <w:t>11: Import replace</w:t>
            </w:r>
            <w:r w:rsidR="00557B35">
              <w:t xml:space="preserve"> (lost/stolen)</w:t>
            </w:r>
          </w:p>
          <w:p w14:paraId="23A171B5" w14:textId="77777777" w:rsidR="00C71AE4" w:rsidRDefault="00C71AE4">
            <w:pPr>
              <w:pStyle w:val="TableText"/>
            </w:pPr>
            <w:r>
              <w:t>13: Import reissue PIN</w:t>
            </w:r>
          </w:p>
          <w:p w14:paraId="23A171B6" w14:textId="77777777" w:rsidR="00557B35" w:rsidRDefault="00557B35">
            <w:pPr>
              <w:pStyle w:val="TableText"/>
            </w:pPr>
            <w:r>
              <w:t>14: Import replace (fraud use)</w:t>
            </w:r>
          </w:p>
          <w:p w14:paraId="23A171B7" w14:textId="77777777" w:rsidR="00C71AE4" w:rsidRPr="00021813" w:rsidRDefault="00C71AE4">
            <w:pPr>
              <w:pStyle w:val="TableText"/>
            </w:pPr>
            <w:r w:rsidRPr="00021813">
              <w:t>21: Import New Card</w:t>
            </w:r>
          </w:p>
          <w:p w14:paraId="23A171B8" w14:textId="77777777" w:rsidR="00C71AE4" w:rsidRDefault="00C71AE4">
            <w:pPr>
              <w:pStyle w:val="TableText"/>
            </w:pPr>
            <w:r>
              <w:t>99: Trailer</w:t>
            </w:r>
          </w:p>
        </w:tc>
      </w:tr>
      <w:tr w:rsidR="00C71AE4" w14:paraId="23A171BE" w14:textId="77777777">
        <w:tc>
          <w:tcPr>
            <w:tcW w:w="2070" w:type="dxa"/>
          </w:tcPr>
          <w:p w14:paraId="23A171BA" w14:textId="77777777" w:rsidR="00C71AE4" w:rsidRDefault="00C71AE4">
            <w:pPr>
              <w:pStyle w:val="TableText"/>
            </w:pPr>
            <w:r>
              <w:t>Recseq</w:t>
            </w:r>
          </w:p>
        </w:tc>
        <w:tc>
          <w:tcPr>
            <w:tcW w:w="1350" w:type="dxa"/>
          </w:tcPr>
          <w:p w14:paraId="23A171BB" w14:textId="77777777" w:rsidR="00C71AE4" w:rsidRDefault="00C71AE4">
            <w:pPr>
              <w:pStyle w:val="TableText"/>
            </w:pPr>
            <w:r>
              <w:t>n</w:t>
            </w:r>
          </w:p>
        </w:tc>
        <w:tc>
          <w:tcPr>
            <w:tcW w:w="1170" w:type="dxa"/>
          </w:tcPr>
          <w:p w14:paraId="23A171BC" w14:textId="77777777" w:rsidR="00C71AE4" w:rsidRDefault="00C71AE4">
            <w:pPr>
              <w:pStyle w:val="TableText"/>
            </w:pPr>
            <w:r>
              <w:t>2</w:t>
            </w:r>
          </w:p>
        </w:tc>
        <w:tc>
          <w:tcPr>
            <w:tcW w:w="3330" w:type="dxa"/>
          </w:tcPr>
          <w:p w14:paraId="23A171BD" w14:textId="77777777" w:rsidR="00C71AE4" w:rsidRDefault="00C71AE4">
            <w:pPr>
              <w:pStyle w:val="TableText"/>
            </w:pPr>
            <w:r>
              <w:t>Record sequence</w:t>
            </w:r>
          </w:p>
        </w:tc>
      </w:tr>
      <w:tr w:rsidR="00C71AE4" w14:paraId="23A171C9" w14:textId="77777777">
        <w:tc>
          <w:tcPr>
            <w:tcW w:w="2070" w:type="dxa"/>
          </w:tcPr>
          <w:p w14:paraId="23A171BF" w14:textId="77777777" w:rsidR="00C71AE4" w:rsidRDefault="00C71AE4">
            <w:pPr>
              <w:pStyle w:val="TableText"/>
            </w:pPr>
            <w:r>
              <w:t>Rectype</w:t>
            </w:r>
          </w:p>
        </w:tc>
        <w:tc>
          <w:tcPr>
            <w:tcW w:w="1350" w:type="dxa"/>
          </w:tcPr>
          <w:p w14:paraId="23A171C0" w14:textId="77777777" w:rsidR="00C71AE4" w:rsidRDefault="00C71AE4">
            <w:pPr>
              <w:pStyle w:val="TableText"/>
            </w:pPr>
            <w:r>
              <w:t>n</w:t>
            </w:r>
          </w:p>
        </w:tc>
        <w:tc>
          <w:tcPr>
            <w:tcW w:w="1170" w:type="dxa"/>
          </w:tcPr>
          <w:p w14:paraId="23A171C1" w14:textId="77777777" w:rsidR="00C71AE4" w:rsidRDefault="00C71AE4">
            <w:pPr>
              <w:pStyle w:val="TableText"/>
            </w:pPr>
            <w:r>
              <w:t>2</w:t>
            </w:r>
          </w:p>
        </w:tc>
        <w:tc>
          <w:tcPr>
            <w:tcW w:w="3330" w:type="dxa"/>
          </w:tcPr>
          <w:p w14:paraId="23A171C2" w14:textId="77777777" w:rsidR="00C71AE4" w:rsidRDefault="00C71AE4">
            <w:pPr>
              <w:pStyle w:val="TableText"/>
            </w:pPr>
            <w:r>
              <w:t>Record type:</w:t>
            </w:r>
          </w:p>
          <w:p w14:paraId="23A171C3" w14:textId="77777777" w:rsidR="00C71AE4" w:rsidRDefault="00C71AE4">
            <w:pPr>
              <w:pStyle w:val="TableText"/>
            </w:pPr>
            <w:r>
              <w:t>00: Header</w:t>
            </w:r>
          </w:p>
          <w:p w14:paraId="23A171C4" w14:textId="77777777" w:rsidR="00C71AE4" w:rsidRDefault="00C71AE4">
            <w:pPr>
              <w:pStyle w:val="TableText"/>
            </w:pPr>
            <w:r>
              <w:t>01: Customer</w:t>
            </w:r>
          </w:p>
          <w:p w14:paraId="23A171C5" w14:textId="77777777" w:rsidR="00C71AE4" w:rsidRDefault="00C71AE4">
            <w:pPr>
              <w:pStyle w:val="TableText"/>
            </w:pPr>
            <w:r>
              <w:lastRenderedPageBreak/>
              <w:t>02: Account</w:t>
            </w:r>
          </w:p>
          <w:p w14:paraId="23A171C6" w14:textId="77777777" w:rsidR="00C71AE4" w:rsidRDefault="00C71AE4">
            <w:pPr>
              <w:pStyle w:val="TableText"/>
            </w:pPr>
            <w:r>
              <w:t>03: Card import</w:t>
            </w:r>
          </w:p>
          <w:p w14:paraId="23A171C7" w14:textId="77777777" w:rsidR="00CE6776" w:rsidRDefault="00CE6776" w:rsidP="00304F88">
            <w:pPr>
              <w:pStyle w:val="TableText"/>
            </w:pPr>
            <w:r>
              <w:t>12: Postal Address</w:t>
            </w:r>
          </w:p>
          <w:p w14:paraId="23A171C8" w14:textId="77777777" w:rsidR="00C71AE4" w:rsidRDefault="00C71AE4">
            <w:pPr>
              <w:pStyle w:val="TableText"/>
            </w:pPr>
            <w:r>
              <w:t>99: Trailer</w:t>
            </w:r>
          </w:p>
        </w:tc>
      </w:tr>
      <w:tr w:rsidR="00C71AE4" w14:paraId="23A171CE" w14:textId="77777777">
        <w:tc>
          <w:tcPr>
            <w:tcW w:w="2070" w:type="dxa"/>
          </w:tcPr>
          <w:p w14:paraId="23A171CA" w14:textId="77777777" w:rsidR="00C71AE4" w:rsidRDefault="00C71AE4">
            <w:pPr>
              <w:pStyle w:val="TableText"/>
            </w:pPr>
            <w:r>
              <w:lastRenderedPageBreak/>
              <w:t>Recver</w:t>
            </w:r>
          </w:p>
        </w:tc>
        <w:tc>
          <w:tcPr>
            <w:tcW w:w="1350" w:type="dxa"/>
          </w:tcPr>
          <w:p w14:paraId="23A171CB" w14:textId="77777777" w:rsidR="00C71AE4" w:rsidRDefault="00C71AE4">
            <w:pPr>
              <w:pStyle w:val="TableText"/>
            </w:pPr>
            <w:r>
              <w:t>n</w:t>
            </w:r>
          </w:p>
        </w:tc>
        <w:tc>
          <w:tcPr>
            <w:tcW w:w="1170" w:type="dxa"/>
          </w:tcPr>
          <w:p w14:paraId="23A171CC" w14:textId="77777777" w:rsidR="00C71AE4" w:rsidRDefault="00C71AE4">
            <w:pPr>
              <w:pStyle w:val="TableText"/>
            </w:pPr>
            <w:r>
              <w:t>2</w:t>
            </w:r>
          </w:p>
        </w:tc>
        <w:tc>
          <w:tcPr>
            <w:tcW w:w="3330" w:type="dxa"/>
          </w:tcPr>
          <w:p w14:paraId="23A171CD" w14:textId="77777777" w:rsidR="00C71AE4" w:rsidRDefault="00C71AE4">
            <w:pPr>
              <w:pStyle w:val="TableText"/>
            </w:pPr>
            <w:r>
              <w:t>Record version number: 01</w:t>
            </w:r>
            <w:r>
              <w:br/>
              <w:t>(unless otherwise specified)</w:t>
            </w:r>
          </w:p>
        </w:tc>
      </w:tr>
      <w:tr w:rsidR="00C71AE4" w14:paraId="23A171D3" w14:textId="77777777">
        <w:tc>
          <w:tcPr>
            <w:tcW w:w="2070" w:type="dxa"/>
          </w:tcPr>
          <w:p w14:paraId="23A171CF" w14:textId="77777777" w:rsidR="00C71AE4" w:rsidRDefault="00C71AE4">
            <w:pPr>
              <w:pStyle w:val="TableText"/>
            </w:pPr>
            <w:r>
              <w:t>TOTAL</w:t>
            </w:r>
          </w:p>
        </w:tc>
        <w:tc>
          <w:tcPr>
            <w:tcW w:w="1350" w:type="dxa"/>
          </w:tcPr>
          <w:p w14:paraId="23A171D0" w14:textId="77777777" w:rsidR="00C71AE4" w:rsidRDefault="00C71AE4">
            <w:pPr>
              <w:pStyle w:val="TableText"/>
            </w:pPr>
          </w:p>
        </w:tc>
        <w:tc>
          <w:tcPr>
            <w:tcW w:w="1170" w:type="dxa"/>
          </w:tcPr>
          <w:p w14:paraId="23A171D1" w14:textId="77777777" w:rsidR="00C71AE4" w:rsidRDefault="00C71AE4">
            <w:pPr>
              <w:pStyle w:val="TableText"/>
            </w:pPr>
            <w:r>
              <w:t>8</w:t>
            </w:r>
          </w:p>
        </w:tc>
        <w:tc>
          <w:tcPr>
            <w:tcW w:w="3330" w:type="dxa"/>
          </w:tcPr>
          <w:p w14:paraId="23A171D2" w14:textId="77777777" w:rsidR="00C71AE4" w:rsidRDefault="00C71AE4">
            <w:pPr>
              <w:pStyle w:val="TableText"/>
            </w:pPr>
          </w:p>
        </w:tc>
      </w:tr>
    </w:tbl>
    <w:p w14:paraId="23A171D4" w14:textId="77777777" w:rsidR="00C71AE4" w:rsidRDefault="00C71AE4">
      <w:r>
        <w:t>The recver field specifies the record version. Fields within individual records may be flagged as Version XX. This means that the field was not present in versions prior to the version mentioned. For example, in Record Type 05, fields title_t1, firstname_t1, lastname_t1 and encodename only appear in Version 02 and onwards. The version number in the record header determines which fields appear within the record, i.e. a record with recver 01 must contain only Version 01 fields, a record with recver 02 must contain all Version 01 and version 02 fields, etc.</w:t>
      </w:r>
    </w:p>
    <w:p w14:paraId="23A171D5" w14:textId="77777777" w:rsidR="00C71AE4" w:rsidRDefault="00C71AE4">
      <w:r>
        <w:t>Use of version number is controlled by a configuration parameter. Cortex will only generate export records with version number less than or equal to the version number specified in the configuration. It will accept import records with any valid version number.</w:t>
      </w:r>
    </w:p>
    <w:p w14:paraId="23A171D6" w14:textId="77777777" w:rsidR="003C1108" w:rsidRPr="005F2C12" w:rsidRDefault="003C1108" w:rsidP="005F2C12">
      <w:pPr>
        <w:pStyle w:val="Heading2"/>
        <w:sectPr w:rsidR="003C1108" w:rsidRPr="005F2C12">
          <w:headerReference w:type="even" r:id="rId15"/>
          <w:headerReference w:type="default" r:id="rId16"/>
          <w:footerReference w:type="default" r:id="rId17"/>
          <w:headerReference w:type="first" r:id="rId18"/>
          <w:footerReference w:type="first" r:id="rId19"/>
          <w:type w:val="nextColumn"/>
          <w:pgSz w:w="11909" w:h="16834" w:code="9"/>
          <w:pgMar w:top="1440" w:right="1440" w:bottom="1440" w:left="1440" w:header="1152" w:footer="1152" w:gutter="0"/>
          <w:cols w:space="720"/>
          <w:titlePg/>
        </w:sectPr>
      </w:pPr>
      <w:bookmarkStart w:id="85" w:name="_Ref500242385"/>
      <w:bookmarkStart w:id="86" w:name="_Toc520892102"/>
    </w:p>
    <w:p w14:paraId="23A171D7" w14:textId="77777777" w:rsidR="00C71AE4" w:rsidRPr="005F2C12" w:rsidRDefault="00C71AE4" w:rsidP="005F2C12">
      <w:pPr>
        <w:pStyle w:val="Heading2"/>
      </w:pPr>
      <w:bookmarkStart w:id="87" w:name="_Toc341774743"/>
      <w:r w:rsidRPr="005F2C12">
        <w:lastRenderedPageBreak/>
        <w:t>Record Type 00: File Header record</w:t>
      </w:r>
      <w:bookmarkEnd w:id="85"/>
      <w:bookmarkEnd w:id="86"/>
      <w:bookmarkEnd w:id="87"/>
    </w:p>
    <w:p w14:paraId="23A171D8" w14:textId="77777777" w:rsidR="00C71AE4" w:rsidRDefault="00C71AE4">
      <w:r>
        <w:t>Each static data file (import or export) begins with the file header record.</w:t>
      </w:r>
    </w:p>
    <w:p w14:paraId="23A171D9" w14:textId="77777777" w:rsidR="00C71AE4" w:rsidRDefault="00BE7F74">
      <w:pPr>
        <w:spacing w:after="360"/>
      </w:pPr>
      <w:r>
        <w:fldChar w:fldCharType="begin"/>
      </w:r>
      <w:r>
        <w:instrText xml:space="preserve"> REF _Ref500232532 \h  \* MERGEFORMAT </w:instrText>
      </w:r>
      <w:r>
        <w:fldChar w:fldCharType="separate"/>
      </w:r>
      <w:r w:rsidR="00A16F23">
        <w:t>Table 3</w:t>
      </w:r>
      <w:r>
        <w:fldChar w:fldCharType="end"/>
      </w:r>
      <w:r w:rsidR="00C71AE4">
        <w:t xml:space="preserve"> below provides a detailed description of the file header record:</w:t>
      </w:r>
    </w:p>
    <w:p w14:paraId="23A171DA" w14:textId="77777777" w:rsidR="00C71AE4" w:rsidRDefault="00C71AE4">
      <w:pPr>
        <w:pStyle w:val="Caption"/>
      </w:pPr>
      <w:bookmarkStart w:id="88" w:name="_Ref500232532"/>
      <w:bookmarkStart w:id="89" w:name="_Toc341774780"/>
      <w:r>
        <w:t xml:space="preserve">Table </w:t>
      </w:r>
      <w:r w:rsidR="00BE7F74">
        <w:fldChar w:fldCharType="begin"/>
      </w:r>
      <w:r w:rsidR="00BE7F74">
        <w:instrText xml:space="preserve"> SEQ Table \* ARABIC </w:instrText>
      </w:r>
      <w:r w:rsidR="00BE7F74">
        <w:fldChar w:fldCharType="separate"/>
      </w:r>
      <w:r w:rsidR="00A16F23">
        <w:rPr>
          <w:noProof/>
        </w:rPr>
        <w:t>3</w:t>
      </w:r>
      <w:r w:rsidR="00BE7F74">
        <w:rPr>
          <w:noProof/>
        </w:rPr>
        <w:fldChar w:fldCharType="end"/>
      </w:r>
      <w:bookmarkEnd w:id="88"/>
      <w:r>
        <w:t>: Definition of a File Header record</w:t>
      </w:r>
      <w:bookmarkEnd w:id="89"/>
    </w:p>
    <w:tbl>
      <w:tblPr>
        <w:tblW w:w="0" w:type="auto"/>
        <w:tblInd w:w="11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70"/>
        <w:gridCol w:w="1350"/>
        <w:gridCol w:w="1170"/>
        <w:gridCol w:w="3330"/>
      </w:tblGrid>
      <w:tr w:rsidR="00C71AE4" w14:paraId="23A171DC" w14:textId="77777777">
        <w:trPr>
          <w:cantSplit/>
          <w:tblHeader/>
        </w:trPr>
        <w:tc>
          <w:tcPr>
            <w:tcW w:w="7920" w:type="dxa"/>
            <w:gridSpan w:val="4"/>
            <w:shd w:val="pct12" w:color="auto" w:fill="auto"/>
          </w:tcPr>
          <w:p w14:paraId="23A171DB" w14:textId="77777777" w:rsidR="00C71AE4" w:rsidRDefault="00C71AE4">
            <w:pPr>
              <w:pStyle w:val="TableHeading"/>
              <w:spacing w:before="60" w:after="60"/>
            </w:pPr>
            <w:smartTag w:uri="urn:schemas-microsoft-com:office:smarttags" w:element="stockticker">
              <w:r>
                <w:t>FILE</w:t>
              </w:r>
            </w:smartTag>
            <w:r>
              <w:t xml:space="preserve"> HEADER RECORD</w:t>
            </w:r>
          </w:p>
        </w:tc>
      </w:tr>
      <w:tr w:rsidR="00C71AE4" w14:paraId="23A171E1" w14:textId="77777777">
        <w:trPr>
          <w:cantSplit/>
          <w:tblHeader/>
        </w:trPr>
        <w:tc>
          <w:tcPr>
            <w:tcW w:w="2070" w:type="dxa"/>
            <w:shd w:val="pct12" w:color="auto" w:fill="auto"/>
          </w:tcPr>
          <w:p w14:paraId="23A171DD" w14:textId="77777777" w:rsidR="00C71AE4" w:rsidRDefault="00C71AE4">
            <w:pPr>
              <w:pStyle w:val="TableHeading"/>
            </w:pPr>
            <w:r>
              <w:t>Field</w:t>
            </w:r>
          </w:p>
        </w:tc>
        <w:tc>
          <w:tcPr>
            <w:tcW w:w="1350" w:type="dxa"/>
            <w:shd w:val="pct12" w:color="auto" w:fill="auto"/>
          </w:tcPr>
          <w:p w14:paraId="23A171DE" w14:textId="77777777" w:rsidR="00C71AE4" w:rsidRDefault="00C71AE4">
            <w:pPr>
              <w:pStyle w:val="TableHeading"/>
            </w:pPr>
            <w:r>
              <w:t>Type</w:t>
            </w:r>
          </w:p>
        </w:tc>
        <w:tc>
          <w:tcPr>
            <w:tcW w:w="1170" w:type="dxa"/>
            <w:shd w:val="pct12" w:color="auto" w:fill="auto"/>
          </w:tcPr>
          <w:p w14:paraId="23A171DF" w14:textId="77777777" w:rsidR="00C71AE4" w:rsidRDefault="00C71AE4">
            <w:pPr>
              <w:pStyle w:val="TableHeading"/>
            </w:pPr>
            <w:r>
              <w:t>Length</w:t>
            </w:r>
          </w:p>
        </w:tc>
        <w:tc>
          <w:tcPr>
            <w:tcW w:w="3330" w:type="dxa"/>
            <w:shd w:val="pct12" w:color="auto" w:fill="auto"/>
          </w:tcPr>
          <w:p w14:paraId="23A171E0" w14:textId="77777777" w:rsidR="00C71AE4" w:rsidRDefault="00C71AE4">
            <w:pPr>
              <w:pStyle w:val="TableHeading"/>
            </w:pPr>
            <w:r>
              <w:t>Description</w:t>
            </w:r>
          </w:p>
        </w:tc>
      </w:tr>
      <w:tr w:rsidR="00C71AE4" w14:paraId="23A171E6" w14:textId="77777777">
        <w:tc>
          <w:tcPr>
            <w:tcW w:w="2070" w:type="dxa"/>
          </w:tcPr>
          <w:p w14:paraId="23A171E2" w14:textId="77777777" w:rsidR="00C71AE4" w:rsidRDefault="00C71AE4">
            <w:pPr>
              <w:pStyle w:val="TableText"/>
            </w:pPr>
            <w:r>
              <w:t>Rechead</w:t>
            </w:r>
          </w:p>
        </w:tc>
        <w:tc>
          <w:tcPr>
            <w:tcW w:w="1350" w:type="dxa"/>
          </w:tcPr>
          <w:p w14:paraId="23A171E3" w14:textId="77777777" w:rsidR="00C71AE4" w:rsidRDefault="00C71AE4">
            <w:pPr>
              <w:pStyle w:val="TableText"/>
            </w:pPr>
            <w:r>
              <w:t>an</w:t>
            </w:r>
          </w:p>
        </w:tc>
        <w:tc>
          <w:tcPr>
            <w:tcW w:w="1170" w:type="dxa"/>
          </w:tcPr>
          <w:p w14:paraId="23A171E4" w14:textId="77777777" w:rsidR="00C71AE4" w:rsidRDefault="00C71AE4">
            <w:pPr>
              <w:pStyle w:val="TableText"/>
            </w:pPr>
            <w:r>
              <w:t>8</w:t>
            </w:r>
          </w:p>
        </w:tc>
        <w:tc>
          <w:tcPr>
            <w:tcW w:w="3330" w:type="dxa"/>
          </w:tcPr>
          <w:p w14:paraId="23A171E5" w14:textId="77777777" w:rsidR="00C71AE4" w:rsidRDefault="00C71AE4">
            <w:pPr>
              <w:pStyle w:val="TableText"/>
            </w:pPr>
            <w:r>
              <w:t xml:space="preserve">Record header (see section </w:t>
            </w:r>
            <w:r w:rsidR="006C222A">
              <w:fldChar w:fldCharType="begin"/>
            </w:r>
            <w:r>
              <w:instrText xml:space="preserve"> REF _Ref500242506 \r \h </w:instrText>
            </w:r>
            <w:r w:rsidR="006C222A">
              <w:fldChar w:fldCharType="separate"/>
            </w:r>
            <w:r w:rsidR="00A16F23">
              <w:t>2.3</w:t>
            </w:r>
            <w:r w:rsidR="006C222A">
              <w:fldChar w:fldCharType="end"/>
            </w:r>
            <w:r>
              <w:t>)</w:t>
            </w:r>
          </w:p>
        </w:tc>
      </w:tr>
      <w:tr w:rsidR="00C71AE4" w14:paraId="23A171EB" w14:textId="77777777">
        <w:tc>
          <w:tcPr>
            <w:tcW w:w="2070" w:type="dxa"/>
          </w:tcPr>
          <w:p w14:paraId="23A171E7" w14:textId="77777777" w:rsidR="00C71AE4" w:rsidRDefault="00C71AE4">
            <w:pPr>
              <w:pStyle w:val="TableText"/>
            </w:pPr>
            <w:r>
              <w:t>Filename</w:t>
            </w:r>
          </w:p>
        </w:tc>
        <w:tc>
          <w:tcPr>
            <w:tcW w:w="1350" w:type="dxa"/>
          </w:tcPr>
          <w:p w14:paraId="23A171E8" w14:textId="77777777" w:rsidR="00C71AE4" w:rsidRDefault="00C71AE4">
            <w:pPr>
              <w:pStyle w:val="TableText"/>
            </w:pPr>
            <w:r>
              <w:t>a</w:t>
            </w:r>
          </w:p>
        </w:tc>
        <w:tc>
          <w:tcPr>
            <w:tcW w:w="1170" w:type="dxa"/>
          </w:tcPr>
          <w:p w14:paraId="23A171E9" w14:textId="77777777" w:rsidR="00C71AE4" w:rsidRDefault="00C71AE4">
            <w:pPr>
              <w:pStyle w:val="TableText"/>
            </w:pPr>
            <w:r>
              <w:t>20</w:t>
            </w:r>
          </w:p>
        </w:tc>
        <w:tc>
          <w:tcPr>
            <w:tcW w:w="3330" w:type="dxa"/>
          </w:tcPr>
          <w:p w14:paraId="23A171EA" w14:textId="77777777" w:rsidR="00C71AE4" w:rsidRDefault="00C71AE4">
            <w:pPr>
              <w:pStyle w:val="TableText"/>
            </w:pPr>
            <w:r>
              <w:t xml:space="preserve">‘CORTEX STATIC </w:t>
            </w:r>
            <w:smartTag w:uri="urn:schemas-microsoft-com:office:smarttags" w:element="stockticker">
              <w:r>
                <w:t>DATA</w:t>
              </w:r>
            </w:smartTag>
            <w:r>
              <w:t>’</w:t>
            </w:r>
          </w:p>
        </w:tc>
      </w:tr>
      <w:tr w:rsidR="00C71AE4" w14:paraId="23A171F0" w14:textId="77777777">
        <w:tc>
          <w:tcPr>
            <w:tcW w:w="2070" w:type="dxa"/>
          </w:tcPr>
          <w:p w14:paraId="23A171EC" w14:textId="77777777" w:rsidR="00C71AE4" w:rsidRDefault="00C71AE4">
            <w:pPr>
              <w:pStyle w:val="TableText"/>
            </w:pPr>
            <w:r>
              <w:t>Filenum</w:t>
            </w:r>
          </w:p>
        </w:tc>
        <w:tc>
          <w:tcPr>
            <w:tcW w:w="1350" w:type="dxa"/>
          </w:tcPr>
          <w:p w14:paraId="23A171ED" w14:textId="77777777" w:rsidR="00C71AE4" w:rsidRDefault="00C71AE4">
            <w:pPr>
              <w:pStyle w:val="TableText"/>
            </w:pPr>
            <w:r>
              <w:t>n</w:t>
            </w:r>
          </w:p>
        </w:tc>
        <w:tc>
          <w:tcPr>
            <w:tcW w:w="1170" w:type="dxa"/>
          </w:tcPr>
          <w:p w14:paraId="23A171EE" w14:textId="77777777" w:rsidR="00C71AE4" w:rsidRDefault="00C71AE4">
            <w:pPr>
              <w:pStyle w:val="TableText"/>
            </w:pPr>
            <w:r>
              <w:t>8</w:t>
            </w:r>
          </w:p>
        </w:tc>
        <w:tc>
          <w:tcPr>
            <w:tcW w:w="3330" w:type="dxa"/>
          </w:tcPr>
          <w:p w14:paraId="23A171EF" w14:textId="77777777" w:rsidR="00C71AE4" w:rsidRDefault="00C71AE4">
            <w:pPr>
              <w:pStyle w:val="TableText"/>
            </w:pPr>
            <w:r>
              <w:t>File number</w:t>
            </w:r>
          </w:p>
        </w:tc>
      </w:tr>
      <w:tr w:rsidR="00C71AE4" w14:paraId="23A171F5" w14:textId="77777777">
        <w:tc>
          <w:tcPr>
            <w:tcW w:w="2070" w:type="dxa"/>
          </w:tcPr>
          <w:p w14:paraId="23A171F1" w14:textId="77777777" w:rsidR="00C71AE4" w:rsidRDefault="00C71AE4">
            <w:pPr>
              <w:pStyle w:val="TableText"/>
            </w:pPr>
            <w:r>
              <w:t>Processdate</w:t>
            </w:r>
          </w:p>
        </w:tc>
        <w:tc>
          <w:tcPr>
            <w:tcW w:w="1350" w:type="dxa"/>
          </w:tcPr>
          <w:p w14:paraId="23A171F2" w14:textId="77777777" w:rsidR="00C71AE4" w:rsidRDefault="00C71AE4">
            <w:pPr>
              <w:pStyle w:val="TableText"/>
            </w:pPr>
            <w:r>
              <w:t>d</w:t>
            </w:r>
          </w:p>
        </w:tc>
        <w:tc>
          <w:tcPr>
            <w:tcW w:w="1170" w:type="dxa"/>
          </w:tcPr>
          <w:p w14:paraId="23A171F3" w14:textId="77777777" w:rsidR="00C71AE4" w:rsidRDefault="00C71AE4">
            <w:pPr>
              <w:pStyle w:val="TableText"/>
            </w:pPr>
            <w:r>
              <w:t>8</w:t>
            </w:r>
          </w:p>
        </w:tc>
        <w:tc>
          <w:tcPr>
            <w:tcW w:w="3330" w:type="dxa"/>
          </w:tcPr>
          <w:p w14:paraId="23A171F4" w14:textId="77777777" w:rsidR="00C71AE4" w:rsidRDefault="00C71AE4">
            <w:pPr>
              <w:pStyle w:val="TableText"/>
            </w:pPr>
            <w:r>
              <w:t>Processing date</w:t>
            </w:r>
          </w:p>
        </w:tc>
      </w:tr>
      <w:tr w:rsidR="00C71AE4" w14:paraId="23A171FA" w14:textId="77777777">
        <w:tc>
          <w:tcPr>
            <w:tcW w:w="2070" w:type="dxa"/>
          </w:tcPr>
          <w:p w14:paraId="23A171F6" w14:textId="77777777" w:rsidR="00C71AE4" w:rsidRDefault="00C71AE4">
            <w:pPr>
              <w:pStyle w:val="TableText"/>
            </w:pPr>
            <w:r>
              <w:t>TOTAL</w:t>
            </w:r>
          </w:p>
        </w:tc>
        <w:tc>
          <w:tcPr>
            <w:tcW w:w="1350" w:type="dxa"/>
          </w:tcPr>
          <w:p w14:paraId="23A171F7" w14:textId="77777777" w:rsidR="00C71AE4" w:rsidRDefault="00C71AE4">
            <w:pPr>
              <w:pStyle w:val="TableText"/>
            </w:pPr>
          </w:p>
        </w:tc>
        <w:tc>
          <w:tcPr>
            <w:tcW w:w="1170" w:type="dxa"/>
          </w:tcPr>
          <w:p w14:paraId="23A171F8" w14:textId="77777777" w:rsidR="00C71AE4" w:rsidRDefault="00C71AE4">
            <w:pPr>
              <w:pStyle w:val="TableText"/>
            </w:pPr>
            <w:r>
              <w:t>44</w:t>
            </w:r>
          </w:p>
        </w:tc>
        <w:tc>
          <w:tcPr>
            <w:tcW w:w="3330" w:type="dxa"/>
          </w:tcPr>
          <w:p w14:paraId="23A171F9" w14:textId="77777777" w:rsidR="00C71AE4" w:rsidRDefault="00C71AE4">
            <w:pPr>
              <w:pStyle w:val="TableText"/>
            </w:pPr>
          </w:p>
        </w:tc>
      </w:tr>
    </w:tbl>
    <w:p w14:paraId="23A171FB" w14:textId="77777777" w:rsidR="00C71AE4" w:rsidRPr="005F2C12" w:rsidRDefault="00C71AE4" w:rsidP="005F2C12">
      <w:pPr>
        <w:pStyle w:val="Heading2"/>
      </w:pPr>
      <w:bookmarkStart w:id="90" w:name="_Ref500242394"/>
      <w:bookmarkStart w:id="91" w:name="_Ref500242625"/>
      <w:bookmarkStart w:id="92" w:name="_Ref500242647"/>
      <w:bookmarkStart w:id="93" w:name="_Ref500242807"/>
      <w:bookmarkStart w:id="94" w:name="_Ref500242856"/>
      <w:bookmarkStart w:id="95" w:name="_Ref500242872"/>
      <w:bookmarkStart w:id="96" w:name="_Ref500243055"/>
      <w:bookmarkStart w:id="97" w:name="_Ref500243066"/>
      <w:bookmarkStart w:id="98" w:name="_Ref500243128"/>
      <w:bookmarkStart w:id="99" w:name="_Ref500243174"/>
      <w:bookmarkStart w:id="100" w:name="_Ref500243199"/>
      <w:bookmarkStart w:id="101" w:name="_Toc520892103"/>
      <w:bookmarkStart w:id="102" w:name="_Toc341774744"/>
      <w:r w:rsidRPr="005F2C12">
        <w:t>Record Type 01: Customer record</w:t>
      </w:r>
      <w:bookmarkEnd w:id="90"/>
      <w:bookmarkEnd w:id="91"/>
      <w:bookmarkEnd w:id="92"/>
      <w:bookmarkEnd w:id="93"/>
      <w:bookmarkEnd w:id="94"/>
      <w:bookmarkEnd w:id="95"/>
      <w:bookmarkEnd w:id="96"/>
      <w:bookmarkEnd w:id="97"/>
      <w:bookmarkEnd w:id="98"/>
      <w:bookmarkEnd w:id="99"/>
      <w:bookmarkEnd w:id="100"/>
      <w:bookmarkEnd w:id="101"/>
      <w:bookmarkEnd w:id="102"/>
    </w:p>
    <w:p w14:paraId="23A171FC" w14:textId="77777777" w:rsidR="00C71AE4" w:rsidRDefault="00BE7F74">
      <w:pPr>
        <w:spacing w:after="360"/>
      </w:pPr>
      <w:r>
        <w:fldChar w:fldCharType="begin"/>
      </w:r>
      <w:r>
        <w:instrText xml:space="preserve"> REF _Ref500232666 \h  \* MERGEFORMAT </w:instrText>
      </w:r>
      <w:r>
        <w:fldChar w:fldCharType="separate"/>
      </w:r>
      <w:r w:rsidR="00A16F23">
        <w:t>Table 4</w:t>
      </w:r>
      <w:r>
        <w:fldChar w:fldCharType="end"/>
      </w:r>
      <w:r w:rsidR="00C71AE4">
        <w:t xml:space="preserve"> below provides a detailed description of the customer record</w:t>
      </w:r>
      <w:r w:rsidR="00843861">
        <w:t>.</w:t>
      </w:r>
    </w:p>
    <w:p w14:paraId="23A171FD" w14:textId="77777777" w:rsidR="00843861" w:rsidRDefault="00843861">
      <w:pPr>
        <w:spacing w:after="360"/>
      </w:pPr>
      <w:r>
        <w:t xml:space="preserve">Unless otherwise specified </w:t>
      </w:r>
      <w:r w:rsidR="00801291">
        <w:t xml:space="preserve">in the </w:t>
      </w:r>
      <w:r w:rsidR="00AD510F">
        <w:t>‘</w:t>
      </w:r>
      <w:r w:rsidR="00801291">
        <w:t>Notes</w:t>
      </w:r>
      <w:r w:rsidR="00AD510F">
        <w:t>’</w:t>
      </w:r>
      <w:r w:rsidR="00801291">
        <w:t xml:space="preserve"> colum</w:t>
      </w:r>
      <w:r w:rsidR="00AD510F">
        <w:t>n</w:t>
      </w:r>
      <w:r w:rsidR="00801291">
        <w:t xml:space="preserve">, </w:t>
      </w:r>
      <w:r>
        <w:t xml:space="preserve">the Field names map directly to columns in the CUSTDET table. </w:t>
      </w:r>
    </w:p>
    <w:p w14:paraId="23A171FE" w14:textId="77777777" w:rsidR="00C71AE4" w:rsidRDefault="00C71AE4">
      <w:pPr>
        <w:pStyle w:val="Caption"/>
      </w:pPr>
      <w:bookmarkStart w:id="103" w:name="_Ref500232666"/>
      <w:bookmarkStart w:id="104" w:name="_Toc341774781"/>
      <w:r>
        <w:t xml:space="preserve">Table </w:t>
      </w:r>
      <w:r w:rsidR="00BE7F74">
        <w:fldChar w:fldCharType="begin"/>
      </w:r>
      <w:r w:rsidR="00BE7F74">
        <w:instrText xml:space="preserve"> SEQ Table \* ARABIC </w:instrText>
      </w:r>
      <w:r w:rsidR="00BE7F74">
        <w:fldChar w:fldCharType="separate"/>
      </w:r>
      <w:r w:rsidR="00A16F23">
        <w:rPr>
          <w:noProof/>
        </w:rPr>
        <w:t>4</w:t>
      </w:r>
      <w:r w:rsidR="00BE7F74">
        <w:rPr>
          <w:noProof/>
        </w:rPr>
        <w:fldChar w:fldCharType="end"/>
      </w:r>
      <w:bookmarkEnd w:id="103"/>
      <w:r>
        <w:t>: Definition of a Customer record</w:t>
      </w:r>
      <w:bookmarkEnd w:id="104"/>
    </w:p>
    <w:tbl>
      <w:tblPr>
        <w:tblW w:w="12245" w:type="dxa"/>
        <w:tblInd w:w="11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72"/>
        <w:gridCol w:w="850"/>
        <w:gridCol w:w="993"/>
        <w:gridCol w:w="3260"/>
        <w:gridCol w:w="590"/>
        <w:gridCol w:w="827"/>
        <w:gridCol w:w="4253"/>
      </w:tblGrid>
      <w:tr w:rsidR="009221DC" w14:paraId="23A17206" w14:textId="77777777" w:rsidTr="00984736">
        <w:trPr>
          <w:cantSplit/>
          <w:tblHeader/>
        </w:trPr>
        <w:tc>
          <w:tcPr>
            <w:tcW w:w="1472" w:type="dxa"/>
            <w:shd w:val="pct12" w:color="auto" w:fill="auto"/>
          </w:tcPr>
          <w:p w14:paraId="23A171FF" w14:textId="77777777" w:rsidR="009221DC" w:rsidRDefault="009221DC">
            <w:pPr>
              <w:pStyle w:val="TableHeading"/>
            </w:pPr>
            <w:r>
              <w:lastRenderedPageBreak/>
              <w:t>Field</w:t>
            </w:r>
          </w:p>
        </w:tc>
        <w:tc>
          <w:tcPr>
            <w:tcW w:w="850" w:type="dxa"/>
            <w:shd w:val="pct12" w:color="auto" w:fill="auto"/>
          </w:tcPr>
          <w:p w14:paraId="23A17200" w14:textId="77777777" w:rsidR="009221DC" w:rsidRDefault="009221DC">
            <w:pPr>
              <w:pStyle w:val="TableHeading"/>
            </w:pPr>
            <w:r>
              <w:t>Type</w:t>
            </w:r>
          </w:p>
        </w:tc>
        <w:tc>
          <w:tcPr>
            <w:tcW w:w="993" w:type="dxa"/>
            <w:shd w:val="pct12" w:color="auto" w:fill="auto"/>
          </w:tcPr>
          <w:p w14:paraId="23A17201" w14:textId="77777777" w:rsidR="009221DC" w:rsidRDefault="009221DC">
            <w:pPr>
              <w:pStyle w:val="TableHeading"/>
            </w:pPr>
            <w:r>
              <w:t>Length</w:t>
            </w:r>
          </w:p>
        </w:tc>
        <w:tc>
          <w:tcPr>
            <w:tcW w:w="3260" w:type="dxa"/>
            <w:shd w:val="pct12" w:color="auto" w:fill="auto"/>
          </w:tcPr>
          <w:p w14:paraId="23A17202" w14:textId="77777777" w:rsidR="009221DC" w:rsidRDefault="009221DC">
            <w:pPr>
              <w:pStyle w:val="TableHeading"/>
            </w:pPr>
            <w:r>
              <w:t>Description</w:t>
            </w:r>
          </w:p>
        </w:tc>
        <w:tc>
          <w:tcPr>
            <w:tcW w:w="590" w:type="dxa"/>
            <w:shd w:val="pct12" w:color="auto" w:fill="auto"/>
          </w:tcPr>
          <w:p w14:paraId="23A17203" w14:textId="77777777" w:rsidR="009221DC" w:rsidRDefault="009221DC">
            <w:pPr>
              <w:pStyle w:val="TableHeading"/>
            </w:pPr>
          </w:p>
        </w:tc>
        <w:tc>
          <w:tcPr>
            <w:tcW w:w="827" w:type="dxa"/>
            <w:shd w:val="pct12" w:color="auto" w:fill="auto"/>
          </w:tcPr>
          <w:p w14:paraId="23A17204" w14:textId="77777777" w:rsidR="009221DC" w:rsidRDefault="009221DC">
            <w:pPr>
              <w:pStyle w:val="TableHeading"/>
            </w:pPr>
            <w:r>
              <w:t>Ver</w:t>
            </w:r>
          </w:p>
        </w:tc>
        <w:tc>
          <w:tcPr>
            <w:tcW w:w="4253" w:type="dxa"/>
            <w:shd w:val="pct12" w:color="auto" w:fill="auto"/>
          </w:tcPr>
          <w:p w14:paraId="23A17205" w14:textId="77777777" w:rsidR="009221DC" w:rsidRDefault="009221DC">
            <w:pPr>
              <w:pStyle w:val="TableHeading"/>
            </w:pPr>
            <w:r>
              <w:t xml:space="preserve">BRE Notes </w:t>
            </w:r>
          </w:p>
        </w:tc>
      </w:tr>
      <w:tr w:rsidR="0008558B" w14:paraId="23A1720E" w14:textId="77777777" w:rsidTr="00984736">
        <w:trPr>
          <w:cantSplit/>
        </w:trPr>
        <w:tc>
          <w:tcPr>
            <w:tcW w:w="1472" w:type="dxa"/>
          </w:tcPr>
          <w:p w14:paraId="23A17207" w14:textId="77777777" w:rsidR="0008558B" w:rsidRDefault="0008558B">
            <w:pPr>
              <w:pStyle w:val="TableText"/>
            </w:pPr>
            <w:r>
              <w:t>Rechead</w:t>
            </w:r>
          </w:p>
        </w:tc>
        <w:tc>
          <w:tcPr>
            <w:tcW w:w="850" w:type="dxa"/>
          </w:tcPr>
          <w:p w14:paraId="23A17208" w14:textId="77777777" w:rsidR="0008558B" w:rsidRDefault="0008558B">
            <w:pPr>
              <w:pStyle w:val="TableText"/>
            </w:pPr>
            <w:r>
              <w:t>an</w:t>
            </w:r>
          </w:p>
        </w:tc>
        <w:tc>
          <w:tcPr>
            <w:tcW w:w="993" w:type="dxa"/>
          </w:tcPr>
          <w:p w14:paraId="23A17209" w14:textId="77777777" w:rsidR="0008558B" w:rsidRDefault="0008558B">
            <w:pPr>
              <w:pStyle w:val="TableText"/>
            </w:pPr>
            <w:r>
              <w:t>8</w:t>
            </w:r>
          </w:p>
        </w:tc>
        <w:tc>
          <w:tcPr>
            <w:tcW w:w="3260" w:type="dxa"/>
          </w:tcPr>
          <w:p w14:paraId="23A1720A" w14:textId="77777777" w:rsidR="0008558B" w:rsidRDefault="0008558B">
            <w:pPr>
              <w:pStyle w:val="TableText"/>
            </w:pPr>
            <w:r>
              <w:t xml:space="preserve">Record header (see section </w:t>
            </w:r>
            <w:r>
              <w:fldChar w:fldCharType="begin"/>
            </w:r>
            <w:r>
              <w:instrText xml:space="preserve"> REF _Ref500242529 \r \h  \* MERGEFORMAT </w:instrText>
            </w:r>
            <w:r>
              <w:fldChar w:fldCharType="separate"/>
            </w:r>
            <w:r>
              <w:t>2.3</w:t>
            </w:r>
            <w:r>
              <w:fldChar w:fldCharType="end"/>
            </w:r>
            <w:r>
              <w:t>)</w:t>
            </w:r>
          </w:p>
        </w:tc>
        <w:tc>
          <w:tcPr>
            <w:tcW w:w="590" w:type="dxa"/>
          </w:tcPr>
          <w:p w14:paraId="23A1720B" w14:textId="77777777" w:rsidR="0008558B" w:rsidRDefault="0008558B">
            <w:pPr>
              <w:pStyle w:val="TableText"/>
            </w:pPr>
          </w:p>
        </w:tc>
        <w:tc>
          <w:tcPr>
            <w:tcW w:w="827" w:type="dxa"/>
          </w:tcPr>
          <w:p w14:paraId="23A1720C" w14:textId="77777777" w:rsidR="0008558B" w:rsidRDefault="0008558B">
            <w:pPr>
              <w:pStyle w:val="TableText"/>
            </w:pPr>
          </w:p>
        </w:tc>
        <w:tc>
          <w:tcPr>
            <w:tcW w:w="4253" w:type="dxa"/>
          </w:tcPr>
          <w:p w14:paraId="23A1720D" w14:textId="77777777" w:rsidR="0008558B" w:rsidRDefault="0008558B" w:rsidP="00DF7B82">
            <w:pPr>
              <w:pStyle w:val="TableText"/>
            </w:pPr>
          </w:p>
        </w:tc>
      </w:tr>
      <w:tr w:rsidR="0008558B" w14:paraId="23A17217" w14:textId="77777777" w:rsidTr="00984736">
        <w:trPr>
          <w:cantSplit/>
        </w:trPr>
        <w:tc>
          <w:tcPr>
            <w:tcW w:w="1472" w:type="dxa"/>
          </w:tcPr>
          <w:p w14:paraId="23A1720F" w14:textId="77777777" w:rsidR="0008558B" w:rsidRDefault="0008558B">
            <w:pPr>
              <w:pStyle w:val="TableText"/>
            </w:pPr>
            <w:r>
              <w:t>Instcode</w:t>
            </w:r>
          </w:p>
        </w:tc>
        <w:tc>
          <w:tcPr>
            <w:tcW w:w="850" w:type="dxa"/>
          </w:tcPr>
          <w:p w14:paraId="23A17210" w14:textId="77777777" w:rsidR="0008558B" w:rsidRDefault="0008558B">
            <w:pPr>
              <w:pStyle w:val="TableText"/>
            </w:pPr>
            <w:r>
              <w:t>an</w:t>
            </w:r>
          </w:p>
        </w:tc>
        <w:tc>
          <w:tcPr>
            <w:tcW w:w="993" w:type="dxa"/>
          </w:tcPr>
          <w:p w14:paraId="23A17211" w14:textId="77777777" w:rsidR="0008558B" w:rsidRDefault="0008558B">
            <w:pPr>
              <w:pStyle w:val="TableText"/>
            </w:pPr>
            <w:r>
              <w:t>4</w:t>
            </w:r>
          </w:p>
        </w:tc>
        <w:tc>
          <w:tcPr>
            <w:tcW w:w="3260" w:type="dxa"/>
          </w:tcPr>
          <w:p w14:paraId="23A17212" w14:textId="77777777" w:rsidR="0008558B" w:rsidRDefault="0008558B">
            <w:pPr>
              <w:pStyle w:val="TableText"/>
            </w:pPr>
            <w:r>
              <w:t>Institution code</w:t>
            </w:r>
          </w:p>
        </w:tc>
        <w:tc>
          <w:tcPr>
            <w:tcW w:w="590" w:type="dxa"/>
          </w:tcPr>
          <w:p w14:paraId="23A17213" w14:textId="77777777" w:rsidR="0008558B" w:rsidRDefault="0008558B">
            <w:pPr>
              <w:pStyle w:val="TableText"/>
            </w:pPr>
            <w:r>
              <w:t>K</w:t>
            </w:r>
          </w:p>
        </w:tc>
        <w:tc>
          <w:tcPr>
            <w:tcW w:w="827" w:type="dxa"/>
          </w:tcPr>
          <w:p w14:paraId="23A17214" w14:textId="77777777" w:rsidR="0008558B" w:rsidRDefault="0008558B">
            <w:pPr>
              <w:pStyle w:val="TableText"/>
            </w:pPr>
          </w:p>
        </w:tc>
        <w:tc>
          <w:tcPr>
            <w:tcW w:w="4253" w:type="dxa"/>
          </w:tcPr>
          <w:p w14:paraId="23A17215" w14:textId="318E4F82" w:rsidR="0008558B" w:rsidRDefault="0008558B" w:rsidP="00DF7B82">
            <w:pPr>
              <w:pStyle w:val="TableText"/>
            </w:pPr>
            <w:r>
              <w:t>Always set to ‘</w:t>
            </w:r>
            <w:del w:id="105" w:author="Sosa Medina, Wilson" w:date="2022-08-17T12:07:00Z">
              <w:r w:rsidDel="00644A9D">
                <w:delText>BRE’</w:delText>
              </w:r>
            </w:del>
            <w:ins w:id="106" w:author="Sosa Medina, Wilson" w:date="2022-08-17T12:07:00Z">
              <w:r w:rsidR="00644A9D">
                <w:t>FCB</w:t>
              </w:r>
            </w:ins>
            <w:ins w:id="107" w:author="Sosa Medina, Wilson" w:date="2022-08-17T12:16:00Z">
              <w:r w:rsidR="00F05DAF">
                <w:t>B</w:t>
              </w:r>
            </w:ins>
            <w:ins w:id="108" w:author="Sosa Medina, Wilson" w:date="2022-08-17T12:07:00Z">
              <w:r w:rsidR="00644A9D">
                <w:t>’</w:t>
              </w:r>
            </w:ins>
            <w:ins w:id="109" w:author="Sosa Medina, Wilson" w:date="2022-08-17T12:16:00Z">
              <w:r w:rsidR="00F05DAF">
                <w:t>/ FCBT</w:t>
              </w:r>
            </w:ins>
          </w:p>
          <w:p w14:paraId="23A17216" w14:textId="77777777" w:rsidR="0008558B" w:rsidRDefault="0008558B" w:rsidP="00DF7B82">
            <w:pPr>
              <w:pStyle w:val="TableText"/>
            </w:pPr>
            <w:r>
              <w:t xml:space="preserve">For field mapping details see section </w:t>
            </w:r>
            <w:r>
              <w:fldChar w:fldCharType="begin"/>
            </w:r>
            <w:r>
              <w:instrText xml:space="preserve"> REF _Ref307816350 \r \h  \* MERGEFORMAT </w:instrText>
            </w:r>
            <w:r>
              <w:fldChar w:fldCharType="separate"/>
            </w:r>
            <w:r>
              <w:t>2.2</w:t>
            </w:r>
            <w:r>
              <w:fldChar w:fldCharType="end"/>
            </w:r>
          </w:p>
        </w:tc>
      </w:tr>
      <w:tr w:rsidR="0008558B" w14:paraId="23A17220" w14:textId="77777777" w:rsidTr="00984736">
        <w:trPr>
          <w:cantSplit/>
        </w:trPr>
        <w:tc>
          <w:tcPr>
            <w:tcW w:w="1472" w:type="dxa"/>
          </w:tcPr>
          <w:p w14:paraId="23A17218" w14:textId="77777777" w:rsidR="0008558B" w:rsidRDefault="0008558B">
            <w:pPr>
              <w:pStyle w:val="TableText"/>
            </w:pPr>
            <w:r>
              <w:t>Branch</w:t>
            </w:r>
          </w:p>
        </w:tc>
        <w:tc>
          <w:tcPr>
            <w:tcW w:w="850" w:type="dxa"/>
          </w:tcPr>
          <w:p w14:paraId="23A17219" w14:textId="77777777" w:rsidR="0008558B" w:rsidRDefault="0008558B">
            <w:pPr>
              <w:pStyle w:val="TableText"/>
            </w:pPr>
            <w:r>
              <w:t>an</w:t>
            </w:r>
          </w:p>
        </w:tc>
        <w:tc>
          <w:tcPr>
            <w:tcW w:w="993" w:type="dxa"/>
          </w:tcPr>
          <w:p w14:paraId="23A1721A" w14:textId="77777777" w:rsidR="0008558B" w:rsidRDefault="0008558B">
            <w:pPr>
              <w:pStyle w:val="TableText"/>
            </w:pPr>
            <w:r>
              <w:t>8</w:t>
            </w:r>
          </w:p>
        </w:tc>
        <w:tc>
          <w:tcPr>
            <w:tcW w:w="3260" w:type="dxa"/>
          </w:tcPr>
          <w:p w14:paraId="23A1721B" w14:textId="77777777" w:rsidR="0008558B" w:rsidRDefault="0008558B">
            <w:pPr>
              <w:pStyle w:val="TableText"/>
            </w:pPr>
            <w:r>
              <w:t>Branch code</w:t>
            </w:r>
          </w:p>
        </w:tc>
        <w:tc>
          <w:tcPr>
            <w:tcW w:w="590" w:type="dxa"/>
          </w:tcPr>
          <w:p w14:paraId="23A1721C" w14:textId="77777777" w:rsidR="0008558B" w:rsidRDefault="0008558B">
            <w:pPr>
              <w:pStyle w:val="TableText"/>
            </w:pPr>
            <w:r>
              <w:t>I</w:t>
            </w:r>
          </w:p>
        </w:tc>
        <w:tc>
          <w:tcPr>
            <w:tcW w:w="827" w:type="dxa"/>
          </w:tcPr>
          <w:p w14:paraId="23A1721D" w14:textId="77777777" w:rsidR="0008558B" w:rsidRDefault="0008558B">
            <w:pPr>
              <w:pStyle w:val="TableText"/>
            </w:pPr>
          </w:p>
        </w:tc>
        <w:tc>
          <w:tcPr>
            <w:tcW w:w="4253" w:type="dxa"/>
          </w:tcPr>
          <w:p w14:paraId="23A1721E" w14:textId="77777777" w:rsidR="0008558B" w:rsidRDefault="0008558B" w:rsidP="00DF7B82">
            <w:pPr>
              <w:pStyle w:val="TableText"/>
            </w:pPr>
            <w:r>
              <w:t xml:space="preserve">Branch code the customer is linked to. </w:t>
            </w:r>
          </w:p>
          <w:p w14:paraId="23A1721F" w14:textId="77777777" w:rsidR="0008558B" w:rsidRDefault="0008558B" w:rsidP="00DF7B82">
            <w:pPr>
              <w:pStyle w:val="TableText"/>
            </w:pPr>
            <w:r>
              <w:t xml:space="preserve">For field mapping details see section </w:t>
            </w:r>
            <w:r>
              <w:fldChar w:fldCharType="begin"/>
            </w:r>
            <w:r>
              <w:instrText xml:space="preserve"> REF _Ref307816350 \r \h  \* MERGEFORMAT </w:instrText>
            </w:r>
            <w:r>
              <w:fldChar w:fldCharType="separate"/>
            </w:r>
            <w:r>
              <w:t>2.2</w:t>
            </w:r>
            <w:r>
              <w:fldChar w:fldCharType="end"/>
            </w:r>
          </w:p>
        </w:tc>
      </w:tr>
      <w:tr w:rsidR="0008558B" w14:paraId="23A17229" w14:textId="77777777" w:rsidTr="00984736">
        <w:trPr>
          <w:cantSplit/>
        </w:trPr>
        <w:tc>
          <w:tcPr>
            <w:tcW w:w="1472" w:type="dxa"/>
          </w:tcPr>
          <w:p w14:paraId="23A17221" w14:textId="77777777" w:rsidR="0008558B" w:rsidRDefault="0008558B">
            <w:pPr>
              <w:pStyle w:val="TableText"/>
            </w:pPr>
            <w:r>
              <w:t>Custcode</w:t>
            </w:r>
          </w:p>
        </w:tc>
        <w:tc>
          <w:tcPr>
            <w:tcW w:w="850" w:type="dxa"/>
          </w:tcPr>
          <w:p w14:paraId="23A17222" w14:textId="77777777" w:rsidR="0008558B" w:rsidRDefault="0008558B">
            <w:pPr>
              <w:pStyle w:val="TableText"/>
            </w:pPr>
            <w:r>
              <w:t>an</w:t>
            </w:r>
          </w:p>
        </w:tc>
        <w:tc>
          <w:tcPr>
            <w:tcW w:w="993" w:type="dxa"/>
          </w:tcPr>
          <w:p w14:paraId="23A17223" w14:textId="77777777" w:rsidR="0008558B" w:rsidRDefault="0008558B">
            <w:pPr>
              <w:pStyle w:val="TableText"/>
            </w:pPr>
            <w:r>
              <w:t>8</w:t>
            </w:r>
          </w:p>
        </w:tc>
        <w:tc>
          <w:tcPr>
            <w:tcW w:w="3260" w:type="dxa"/>
          </w:tcPr>
          <w:p w14:paraId="23A17224" w14:textId="77777777" w:rsidR="0008558B" w:rsidRDefault="0008558B">
            <w:pPr>
              <w:pStyle w:val="TableText"/>
            </w:pPr>
            <w:r>
              <w:t>Customer code</w:t>
            </w:r>
          </w:p>
        </w:tc>
        <w:tc>
          <w:tcPr>
            <w:tcW w:w="590" w:type="dxa"/>
          </w:tcPr>
          <w:p w14:paraId="23A17225" w14:textId="77777777" w:rsidR="0008558B" w:rsidRDefault="0008558B">
            <w:pPr>
              <w:pStyle w:val="TableText"/>
            </w:pPr>
            <w:r>
              <w:t>K</w:t>
            </w:r>
          </w:p>
        </w:tc>
        <w:tc>
          <w:tcPr>
            <w:tcW w:w="827" w:type="dxa"/>
          </w:tcPr>
          <w:p w14:paraId="23A17226" w14:textId="77777777" w:rsidR="0008558B" w:rsidRDefault="0008558B">
            <w:pPr>
              <w:pStyle w:val="TableText"/>
            </w:pPr>
          </w:p>
        </w:tc>
        <w:tc>
          <w:tcPr>
            <w:tcW w:w="4253" w:type="dxa"/>
          </w:tcPr>
          <w:p w14:paraId="23A17227" w14:textId="77777777" w:rsidR="0008558B" w:rsidRDefault="0008558B" w:rsidP="00DF7B82">
            <w:pPr>
              <w:pStyle w:val="TableText"/>
            </w:pPr>
            <w:r>
              <w:t xml:space="preserve">CIF Code </w:t>
            </w:r>
          </w:p>
          <w:p w14:paraId="23A17228" w14:textId="77777777" w:rsidR="0008558B" w:rsidRDefault="0008558B" w:rsidP="00DF7B82">
            <w:pPr>
              <w:pStyle w:val="TableText"/>
            </w:pPr>
            <w:r>
              <w:t xml:space="preserve">For field mapping details see section </w:t>
            </w:r>
            <w:r>
              <w:fldChar w:fldCharType="begin"/>
            </w:r>
            <w:r>
              <w:instrText xml:space="preserve"> REF _Ref307816350 \r \h  \* MERGEFORMAT </w:instrText>
            </w:r>
            <w:r>
              <w:fldChar w:fldCharType="separate"/>
            </w:r>
            <w:r>
              <w:t>2.2</w:t>
            </w:r>
            <w:r>
              <w:fldChar w:fldCharType="end"/>
            </w:r>
          </w:p>
        </w:tc>
      </w:tr>
      <w:tr w:rsidR="0008558B" w14:paraId="23A17234" w14:textId="77777777" w:rsidTr="00984736">
        <w:trPr>
          <w:cantSplit/>
        </w:trPr>
        <w:tc>
          <w:tcPr>
            <w:tcW w:w="1472" w:type="dxa"/>
          </w:tcPr>
          <w:p w14:paraId="23A1722A" w14:textId="77777777" w:rsidR="0008558B" w:rsidRDefault="0008558B">
            <w:pPr>
              <w:pStyle w:val="TableText"/>
            </w:pPr>
            <w:r>
              <w:t>Custtype</w:t>
            </w:r>
          </w:p>
        </w:tc>
        <w:tc>
          <w:tcPr>
            <w:tcW w:w="850" w:type="dxa"/>
          </w:tcPr>
          <w:p w14:paraId="23A1722B" w14:textId="77777777" w:rsidR="0008558B" w:rsidRDefault="0008558B">
            <w:pPr>
              <w:pStyle w:val="TableText"/>
            </w:pPr>
            <w:r>
              <w:t>n</w:t>
            </w:r>
          </w:p>
        </w:tc>
        <w:tc>
          <w:tcPr>
            <w:tcW w:w="993" w:type="dxa"/>
          </w:tcPr>
          <w:p w14:paraId="23A1722C" w14:textId="77777777" w:rsidR="0008558B" w:rsidRDefault="0008558B">
            <w:pPr>
              <w:pStyle w:val="TableText"/>
            </w:pPr>
            <w:r>
              <w:t>1</w:t>
            </w:r>
          </w:p>
        </w:tc>
        <w:tc>
          <w:tcPr>
            <w:tcW w:w="3260" w:type="dxa"/>
          </w:tcPr>
          <w:p w14:paraId="23A1722D" w14:textId="77777777" w:rsidR="0008558B" w:rsidRDefault="0008558B">
            <w:pPr>
              <w:pStyle w:val="TableText"/>
            </w:pPr>
            <w:r>
              <w:t>Customer type:</w:t>
            </w:r>
          </w:p>
          <w:p w14:paraId="23A1722E" w14:textId="77777777" w:rsidR="0008558B" w:rsidRDefault="0008558B">
            <w:pPr>
              <w:pStyle w:val="TableText"/>
            </w:pPr>
            <w:r>
              <w:t xml:space="preserve">0: </w:t>
            </w:r>
            <w:smartTag w:uri="urn:schemas-microsoft-com:office:smarttags" w:element="place">
              <w:smartTag w:uri="urn:schemas-microsoft-com:office:smarttags" w:element="City">
                <w:r>
                  <w:t>Normal</w:t>
                </w:r>
              </w:smartTag>
            </w:smartTag>
          </w:p>
          <w:p w14:paraId="23A1722F" w14:textId="77777777" w:rsidR="0008558B" w:rsidRDefault="0008558B">
            <w:pPr>
              <w:pStyle w:val="TableText"/>
            </w:pPr>
            <w:r>
              <w:t>1: Bank Employee</w:t>
            </w:r>
          </w:p>
          <w:p w14:paraId="23A17230" w14:textId="77777777" w:rsidR="0008558B" w:rsidRDefault="0008558B">
            <w:pPr>
              <w:pStyle w:val="TableText"/>
            </w:pPr>
            <w:r>
              <w:t>2: Corporate</w:t>
            </w:r>
          </w:p>
        </w:tc>
        <w:tc>
          <w:tcPr>
            <w:tcW w:w="590" w:type="dxa"/>
          </w:tcPr>
          <w:p w14:paraId="23A17231" w14:textId="77777777" w:rsidR="0008558B" w:rsidRDefault="0008558B">
            <w:pPr>
              <w:pStyle w:val="TableText"/>
            </w:pPr>
          </w:p>
        </w:tc>
        <w:tc>
          <w:tcPr>
            <w:tcW w:w="827" w:type="dxa"/>
          </w:tcPr>
          <w:p w14:paraId="23A17232" w14:textId="77777777" w:rsidR="0008558B" w:rsidRDefault="0008558B">
            <w:pPr>
              <w:pStyle w:val="TableText"/>
            </w:pPr>
          </w:p>
        </w:tc>
        <w:tc>
          <w:tcPr>
            <w:tcW w:w="4253" w:type="dxa"/>
          </w:tcPr>
          <w:p w14:paraId="23A17233" w14:textId="77777777" w:rsidR="0008558B" w:rsidRDefault="0008558B" w:rsidP="00DF7B82">
            <w:pPr>
              <w:pStyle w:val="TableText"/>
            </w:pPr>
            <w:r>
              <w:t xml:space="preserve">This is a static list of customer types.  Additional customer type may not be defined. </w:t>
            </w:r>
          </w:p>
        </w:tc>
      </w:tr>
      <w:tr w:rsidR="0008558B" w14:paraId="23A1723C" w14:textId="77777777" w:rsidTr="00984736">
        <w:trPr>
          <w:cantSplit/>
        </w:trPr>
        <w:tc>
          <w:tcPr>
            <w:tcW w:w="1472" w:type="dxa"/>
          </w:tcPr>
          <w:p w14:paraId="23A17235" w14:textId="77777777" w:rsidR="0008558B" w:rsidRDefault="0008558B">
            <w:pPr>
              <w:pStyle w:val="TableText"/>
            </w:pPr>
            <w:r>
              <w:t>Lastname</w:t>
            </w:r>
          </w:p>
        </w:tc>
        <w:tc>
          <w:tcPr>
            <w:tcW w:w="850" w:type="dxa"/>
          </w:tcPr>
          <w:p w14:paraId="23A17236" w14:textId="77777777" w:rsidR="0008558B" w:rsidRDefault="0008558B">
            <w:pPr>
              <w:pStyle w:val="TableText"/>
            </w:pPr>
            <w:r>
              <w:t>an</w:t>
            </w:r>
          </w:p>
        </w:tc>
        <w:tc>
          <w:tcPr>
            <w:tcW w:w="993" w:type="dxa"/>
          </w:tcPr>
          <w:p w14:paraId="23A17237" w14:textId="77777777" w:rsidR="0008558B" w:rsidRDefault="0008558B" w:rsidP="00653D5C">
            <w:pPr>
              <w:pStyle w:val="TableText"/>
            </w:pPr>
            <w:r>
              <w:t>50</w:t>
            </w:r>
          </w:p>
        </w:tc>
        <w:tc>
          <w:tcPr>
            <w:tcW w:w="3260" w:type="dxa"/>
          </w:tcPr>
          <w:p w14:paraId="23A17238" w14:textId="77777777" w:rsidR="0008558B" w:rsidRDefault="0008558B">
            <w:pPr>
              <w:pStyle w:val="TableText"/>
            </w:pPr>
            <w:r>
              <w:t>Customer last name</w:t>
            </w:r>
          </w:p>
        </w:tc>
        <w:tc>
          <w:tcPr>
            <w:tcW w:w="590" w:type="dxa"/>
          </w:tcPr>
          <w:p w14:paraId="23A17239" w14:textId="77777777" w:rsidR="0008558B" w:rsidRDefault="0008558B">
            <w:pPr>
              <w:pStyle w:val="TableText"/>
            </w:pPr>
          </w:p>
        </w:tc>
        <w:tc>
          <w:tcPr>
            <w:tcW w:w="827" w:type="dxa"/>
          </w:tcPr>
          <w:p w14:paraId="23A1723A" w14:textId="77777777" w:rsidR="0008558B" w:rsidRDefault="0008558B">
            <w:pPr>
              <w:pStyle w:val="TableText"/>
            </w:pPr>
          </w:p>
        </w:tc>
        <w:tc>
          <w:tcPr>
            <w:tcW w:w="4253" w:type="dxa"/>
          </w:tcPr>
          <w:p w14:paraId="23A1723B" w14:textId="77777777" w:rsidR="0008558B" w:rsidRDefault="0008558B" w:rsidP="00DF7B82">
            <w:pPr>
              <w:pStyle w:val="TableText"/>
            </w:pPr>
            <w:r>
              <w:t>It is recommended to have only the last name of the customer in this field.  This is because the last name is an indexed field and may be used in search conditions.</w:t>
            </w:r>
          </w:p>
        </w:tc>
      </w:tr>
      <w:tr w:rsidR="0008558B" w14:paraId="23A17244" w14:textId="77777777" w:rsidTr="00984736">
        <w:trPr>
          <w:cantSplit/>
        </w:trPr>
        <w:tc>
          <w:tcPr>
            <w:tcW w:w="1472" w:type="dxa"/>
          </w:tcPr>
          <w:p w14:paraId="23A1723D" w14:textId="77777777" w:rsidR="0008558B" w:rsidRDefault="0008558B">
            <w:pPr>
              <w:pStyle w:val="TableText"/>
            </w:pPr>
            <w:r>
              <w:t>Firstname</w:t>
            </w:r>
          </w:p>
        </w:tc>
        <w:tc>
          <w:tcPr>
            <w:tcW w:w="850" w:type="dxa"/>
          </w:tcPr>
          <w:p w14:paraId="23A1723E" w14:textId="77777777" w:rsidR="0008558B" w:rsidRDefault="0008558B">
            <w:pPr>
              <w:pStyle w:val="TableText"/>
            </w:pPr>
            <w:r>
              <w:t>an</w:t>
            </w:r>
          </w:p>
        </w:tc>
        <w:tc>
          <w:tcPr>
            <w:tcW w:w="993" w:type="dxa"/>
          </w:tcPr>
          <w:p w14:paraId="23A1723F" w14:textId="77777777" w:rsidR="0008558B" w:rsidRDefault="0008558B">
            <w:pPr>
              <w:pStyle w:val="TableText"/>
            </w:pPr>
            <w:r>
              <w:t>50</w:t>
            </w:r>
          </w:p>
        </w:tc>
        <w:tc>
          <w:tcPr>
            <w:tcW w:w="3260" w:type="dxa"/>
          </w:tcPr>
          <w:p w14:paraId="23A17240" w14:textId="77777777" w:rsidR="0008558B" w:rsidRDefault="0008558B">
            <w:pPr>
              <w:pStyle w:val="TableText"/>
            </w:pPr>
            <w:r>
              <w:t>Customer first name</w:t>
            </w:r>
          </w:p>
        </w:tc>
        <w:tc>
          <w:tcPr>
            <w:tcW w:w="590" w:type="dxa"/>
          </w:tcPr>
          <w:p w14:paraId="23A17241" w14:textId="77777777" w:rsidR="0008558B" w:rsidRDefault="0008558B">
            <w:pPr>
              <w:pStyle w:val="TableText"/>
            </w:pPr>
          </w:p>
        </w:tc>
        <w:tc>
          <w:tcPr>
            <w:tcW w:w="827" w:type="dxa"/>
          </w:tcPr>
          <w:p w14:paraId="23A17242" w14:textId="77777777" w:rsidR="0008558B" w:rsidRDefault="0008558B">
            <w:pPr>
              <w:pStyle w:val="TableText"/>
            </w:pPr>
          </w:p>
        </w:tc>
        <w:tc>
          <w:tcPr>
            <w:tcW w:w="4253" w:type="dxa"/>
          </w:tcPr>
          <w:p w14:paraId="23A17243" w14:textId="77777777" w:rsidR="0008558B" w:rsidRDefault="0008558B" w:rsidP="00DF7B82">
            <w:pPr>
              <w:pStyle w:val="TableText"/>
            </w:pPr>
            <w:r>
              <w:t>Optional to have first and subsequent names of the customer.</w:t>
            </w:r>
          </w:p>
        </w:tc>
      </w:tr>
      <w:tr w:rsidR="0008558B" w14:paraId="23A1724C" w14:textId="77777777" w:rsidTr="00984736">
        <w:trPr>
          <w:cantSplit/>
        </w:trPr>
        <w:tc>
          <w:tcPr>
            <w:tcW w:w="1472" w:type="dxa"/>
          </w:tcPr>
          <w:p w14:paraId="23A17245" w14:textId="77777777" w:rsidR="0008558B" w:rsidRDefault="0008558B">
            <w:pPr>
              <w:pStyle w:val="TableText"/>
            </w:pPr>
            <w:r>
              <w:t>Title</w:t>
            </w:r>
          </w:p>
        </w:tc>
        <w:tc>
          <w:tcPr>
            <w:tcW w:w="850" w:type="dxa"/>
          </w:tcPr>
          <w:p w14:paraId="23A17246" w14:textId="77777777" w:rsidR="0008558B" w:rsidRDefault="0008558B">
            <w:pPr>
              <w:pStyle w:val="TableText"/>
            </w:pPr>
            <w:r>
              <w:t>an</w:t>
            </w:r>
          </w:p>
        </w:tc>
        <w:tc>
          <w:tcPr>
            <w:tcW w:w="993" w:type="dxa"/>
          </w:tcPr>
          <w:p w14:paraId="23A17247" w14:textId="77777777" w:rsidR="0008558B" w:rsidRDefault="0008558B">
            <w:pPr>
              <w:pStyle w:val="TableText"/>
            </w:pPr>
            <w:r>
              <w:t>4</w:t>
            </w:r>
          </w:p>
        </w:tc>
        <w:tc>
          <w:tcPr>
            <w:tcW w:w="3260" w:type="dxa"/>
          </w:tcPr>
          <w:p w14:paraId="23A17248" w14:textId="77777777" w:rsidR="0008558B" w:rsidRDefault="0008558B">
            <w:pPr>
              <w:pStyle w:val="TableText"/>
            </w:pPr>
            <w:r>
              <w:t>Customer title</w:t>
            </w:r>
          </w:p>
        </w:tc>
        <w:tc>
          <w:tcPr>
            <w:tcW w:w="590" w:type="dxa"/>
          </w:tcPr>
          <w:p w14:paraId="23A17249" w14:textId="77777777" w:rsidR="0008558B" w:rsidRDefault="0008558B">
            <w:pPr>
              <w:pStyle w:val="TableText"/>
            </w:pPr>
            <w:r>
              <w:t>O</w:t>
            </w:r>
          </w:p>
        </w:tc>
        <w:tc>
          <w:tcPr>
            <w:tcW w:w="827" w:type="dxa"/>
          </w:tcPr>
          <w:p w14:paraId="23A1724A" w14:textId="77777777" w:rsidR="0008558B" w:rsidRDefault="0008558B">
            <w:pPr>
              <w:pStyle w:val="TableText"/>
            </w:pPr>
          </w:p>
        </w:tc>
        <w:tc>
          <w:tcPr>
            <w:tcW w:w="4253" w:type="dxa"/>
          </w:tcPr>
          <w:p w14:paraId="23A1724B" w14:textId="77777777" w:rsidR="0008558B" w:rsidRDefault="0008558B" w:rsidP="00DF7B82">
            <w:pPr>
              <w:pStyle w:val="TableText"/>
            </w:pPr>
          </w:p>
        </w:tc>
      </w:tr>
      <w:tr w:rsidR="0008558B" w14:paraId="23A17256" w14:textId="77777777" w:rsidTr="00984736">
        <w:trPr>
          <w:cantSplit/>
        </w:trPr>
        <w:tc>
          <w:tcPr>
            <w:tcW w:w="1472" w:type="dxa"/>
          </w:tcPr>
          <w:p w14:paraId="23A1724D" w14:textId="77777777" w:rsidR="0008558B" w:rsidRDefault="0008558B">
            <w:pPr>
              <w:pStyle w:val="TableText"/>
            </w:pPr>
            <w:r>
              <w:t>Sex</w:t>
            </w:r>
          </w:p>
        </w:tc>
        <w:tc>
          <w:tcPr>
            <w:tcW w:w="850" w:type="dxa"/>
          </w:tcPr>
          <w:p w14:paraId="23A1724E" w14:textId="77777777" w:rsidR="0008558B" w:rsidRDefault="0008558B">
            <w:pPr>
              <w:pStyle w:val="TableText"/>
            </w:pPr>
            <w:r>
              <w:t>n</w:t>
            </w:r>
          </w:p>
        </w:tc>
        <w:tc>
          <w:tcPr>
            <w:tcW w:w="993" w:type="dxa"/>
          </w:tcPr>
          <w:p w14:paraId="23A1724F" w14:textId="77777777" w:rsidR="0008558B" w:rsidRDefault="0008558B">
            <w:pPr>
              <w:pStyle w:val="TableText"/>
            </w:pPr>
            <w:r>
              <w:t>1</w:t>
            </w:r>
          </w:p>
        </w:tc>
        <w:tc>
          <w:tcPr>
            <w:tcW w:w="3260" w:type="dxa"/>
          </w:tcPr>
          <w:p w14:paraId="23A17250" w14:textId="77777777" w:rsidR="0008558B" w:rsidRDefault="0008558B">
            <w:pPr>
              <w:pStyle w:val="TableText"/>
            </w:pPr>
            <w:r>
              <w:t>Sex:</w:t>
            </w:r>
          </w:p>
          <w:p w14:paraId="23A17251" w14:textId="77777777" w:rsidR="0008558B" w:rsidRDefault="0008558B">
            <w:pPr>
              <w:pStyle w:val="TableText"/>
            </w:pPr>
            <w:r>
              <w:t>0: Male</w:t>
            </w:r>
          </w:p>
          <w:p w14:paraId="23A17252" w14:textId="77777777" w:rsidR="0008558B" w:rsidRDefault="0008558B">
            <w:pPr>
              <w:pStyle w:val="TableText"/>
            </w:pPr>
            <w:r>
              <w:t>1: Female</w:t>
            </w:r>
          </w:p>
        </w:tc>
        <w:tc>
          <w:tcPr>
            <w:tcW w:w="590" w:type="dxa"/>
          </w:tcPr>
          <w:p w14:paraId="23A17253" w14:textId="77777777" w:rsidR="0008558B" w:rsidRDefault="0008558B">
            <w:pPr>
              <w:pStyle w:val="TableText"/>
            </w:pPr>
          </w:p>
        </w:tc>
        <w:tc>
          <w:tcPr>
            <w:tcW w:w="827" w:type="dxa"/>
          </w:tcPr>
          <w:p w14:paraId="23A17254" w14:textId="77777777" w:rsidR="0008558B" w:rsidRDefault="0008558B">
            <w:pPr>
              <w:pStyle w:val="TableText"/>
            </w:pPr>
          </w:p>
        </w:tc>
        <w:tc>
          <w:tcPr>
            <w:tcW w:w="4253" w:type="dxa"/>
          </w:tcPr>
          <w:p w14:paraId="23A17255" w14:textId="77777777" w:rsidR="0008558B" w:rsidRDefault="0008558B" w:rsidP="00DF7B82">
            <w:pPr>
              <w:pStyle w:val="TableText"/>
            </w:pPr>
          </w:p>
        </w:tc>
      </w:tr>
      <w:tr w:rsidR="0008558B" w14:paraId="23A17260" w14:textId="77777777" w:rsidTr="00984736">
        <w:trPr>
          <w:cantSplit/>
        </w:trPr>
        <w:tc>
          <w:tcPr>
            <w:tcW w:w="1472" w:type="dxa"/>
          </w:tcPr>
          <w:p w14:paraId="23A17257" w14:textId="77777777" w:rsidR="0008558B" w:rsidRDefault="0008558B">
            <w:pPr>
              <w:pStyle w:val="TableText"/>
            </w:pPr>
            <w:r>
              <w:lastRenderedPageBreak/>
              <w:t>Married</w:t>
            </w:r>
          </w:p>
        </w:tc>
        <w:tc>
          <w:tcPr>
            <w:tcW w:w="850" w:type="dxa"/>
          </w:tcPr>
          <w:p w14:paraId="23A17258" w14:textId="77777777" w:rsidR="0008558B" w:rsidRDefault="0008558B">
            <w:pPr>
              <w:pStyle w:val="TableText"/>
            </w:pPr>
            <w:r>
              <w:t>n</w:t>
            </w:r>
          </w:p>
        </w:tc>
        <w:tc>
          <w:tcPr>
            <w:tcW w:w="993" w:type="dxa"/>
          </w:tcPr>
          <w:p w14:paraId="23A17259" w14:textId="77777777" w:rsidR="0008558B" w:rsidRDefault="0008558B">
            <w:pPr>
              <w:pStyle w:val="TableText"/>
            </w:pPr>
            <w:r>
              <w:t>1</w:t>
            </w:r>
          </w:p>
        </w:tc>
        <w:tc>
          <w:tcPr>
            <w:tcW w:w="3260" w:type="dxa"/>
          </w:tcPr>
          <w:p w14:paraId="23A1725A" w14:textId="77777777" w:rsidR="0008558B" w:rsidRDefault="0008558B">
            <w:pPr>
              <w:pStyle w:val="TableText"/>
            </w:pPr>
            <w:r>
              <w:t>Married:</w:t>
            </w:r>
          </w:p>
          <w:p w14:paraId="23A1725B" w14:textId="77777777" w:rsidR="0008558B" w:rsidRDefault="0008558B">
            <w:pPr>
              <w:pStyle w:val="TableText"/>
            </w:pPr>
            <w:r>
              <w:t>0: Single</w:t>
            </w:r>
          </w:p>
          <w:p w14:paraId="23A1725C" w14:textId="77777777" w:rsidR="0008558B" w:rsidRDefault="0008558B">
            <w:pPr>
              <w:pStyle w:val="TableText"/>
            </w:pPr>
            <w:r>
              <w:t>1: Married</w:t>
            </w:r>
          </w:p>
        </w:tc>
        <w:tc>
          <w:tcPr>
            <w:tcW w:w="590" w:type="dxa"/>
          </w:tcPr>
          <w:p w14:paraId="23A1725D" w14:textId="77777777" w:rsidR="0008558B" w:rsidRDefault="0008558B">
            <w:pPr>
              <w:pStyle w:val="TableText"/>
            </w:pPr>
          </w:p>
        </w:tc>
        <w:tc>
          <w:tcPr>
            <w:tcW w:w="827" w:type="dxa"/>
          </w:tcPr>
          <w:p w14:paraId="23A1725E" w14:textId="77777777" w:rsidR="0008558B" w:rsidRDefault="0008558B">
            <w:pPr>
              <w:pStyle w:val="TableText"/>
            </w:pPr>
          </w:p>
        </w:tc>
        <w:tc>
          <w:tcPr>
            <w:tcW w:w="4253" w:type="dxa"/>
          </w:tcPr>
          <w:p w14:paraId="23A1725F" w14:textId="77777777" w:rsidR="0008558B" w:rsidRDefault="0008558B" w:rsidP="00DF7B82">
            <w:pPr>
              <w:pStyle w:val="TableText"/>
            </w:pPr>
          </w:p>
        </w:tc>
      </w:tr>
      <w:tr w:rsidR="0008558B" w14:paraId="23A17269" w14:textId="77777777" w:rsidTr="00984736">
        <w:trPr>
          <w:cantSplit/>
        </w:trPr>
        <w:tc>
          <w:tcPr>
            <w:tcW w:w="1472" w:type="dxa"/>
          </w:tcPr>
          <w:p w14:paraId="23A17261" w14:textId="77777777" w:rsidR="0008558B" w:rsidRDefault="0008558B">
            <w:pPr>
              <w:pStyle w:val="TableText"/>
            </w:pPr>
            <w:r>
              <w:t>Profession</w:t>
            </w:r>
          </w:p>
        </w:tc>
        <w:tc>
          <w:tcPr>
            <w:tcW w:w="850" w:type="dxa"/>
          </w:tcPr>
          <w:p w14:paraId="23A17262" w14:textId="77777777" w:rsidR="0008558B" w:rsidRDefault="0008558B">
            <w:pPr>
              <w:pStyle w:val="TableText"/>
            </w:pPr>
            <w:r>
              <w:t>n</w:t>
            </w:r>
          </w:p>
        </w:tc>
        <w:tc>
          <w:tcPr>
            <w:tcW w:w="993" w:type="dxa"/>
          </w:tcPr>
          <w:p w14:paraId="23A17263" w14:textId="77777777" w:rsidR="0008558B" w:rsidRDefault="0008558B">
            <w:pPr>
              <w:pStyle w:val="TableText"/>
            </w:pPr>
            <w:r>
              <w:t>2</w:t>
            </w:r>
          </w:p>
        </w:tc>
        <w:tc>
          <w:tcPr>
            <w:tcW w:w="3260" w:type="dxa"/>
          </w:tcPr>
          <w:p w14:paraId="23A17264" w14:textId="77777777" w:rsidR="0008558B" w:rsidRDefault="0008558B">
            <w:pPr>
              <w:pStyle w:val="TableText"/>
            </w:pPr>
            <w:r>
              <w:t>Profession code</w:t>
            </w:r>
          </w:p>
        </w:tc>
        <w:tc>
          <w:tcPr>
            <w:tcW w:w="590" w:type="dxa"/>
          </w:tcPr>
          <w:p w14:paraId="23A17265" w14:textId="77777777" w:rsidR="0008558B" w:rsidRDefault="0008558B">
            <w:pPr>
              <w:pStyle w:val="TableText"/>
            </w:pPr>
            <w:r>
              <w:t>O</w:t>
            </w:r>
          </w:p>
        </w:tc>
        <w:tc>
          <w:tcPr>
            <w:tcW w:w="827" w:type="dxa"/>
          </w:tcPr>
          <w:p w14:paraId="23A17266" w14:textId="77777777" w:rsidR="0008558B" w:rsidRDefault="0008558B">
            <w:pPr>
              <w:pStyle w:val="TableText"/>
            </w:pPr>
          </w:p>
        </w:tc>
        <w:tc>
          <w:tcPr>
            <w:tcW w:w="4253" w:type="dxa"/>
          </w:tcPr>
          <w:p w14:paraId="23A17267" w14:textId="77777777" w:rsidR="0008558B" w:rsidRDefault="0008558B" w:rsidP="00DF7B82">
            <w:pPr>
              <w:pStyle w:val="TableText"/>
            </w:pPr>
            <w:r>
              <w:t>The Cortex core does nothing with this information.  However it may be included in some rule evaluations so this may prove useful in the future and it is advised to set it accurately.</w:t>
            </w:r>
          </w:p>
          <w:p w14:paraId="23A17268" w14:textId="77777777" w:rsidR="0008558B" w:rsidRDefault="0008558B" w:rsidP="00DF7B82">
            <w:pPr>
              <w:pStyle w:val="TableText"/>
            </w:pPr>
            <w:r>
              <w:t>ISO Standard.  List is configurable as part of NUMDESCR (descry type ‘pr’).</w:t>
            </w:r>
          </w:p>
        </w:tc>
      </w:tr>
      <w:tr w:rsidR="0008558B" w14:paraId="23A17273" w14:textId="77777777" w:rsidTr="00984736">
        <w:trPr>
          <w:cantSplit/>
        </w:trPr>
        <w:tc>
          <w:tcPr>
            <w:tcW w:w="1472" w:type="dxa"/>
          </w:tcPr>
          <w:p w14:paraId="23A1726A" w14:textId="77777777" w:rsidR="0008558B" w:rsidRDefault="0008558B">
            <w:pPr>
              <w:pStyle w:val="TableText"/>
            </w:pPr>
            <w:r>
              <w:t>homeaddr1</w:t>
            </w:r>
          </w:p>
        </w:tc>
        <w:tc>
          <w:tcPr>
            <w:tcW w:w="850" w:type="dxa"/>
          </w:tcPr>
          <w:p w14:paraId="23A1726B" w14:textId="77777777" w:rsidR="0008558B" w:rsidRDefault="0008558B">
            <w:pPr>
              <w:pStyle w:val="TableText"/>
            </w:pPr>
            <w:r>
              <w:t>an</w:t>
            </w:r>
          </w:p>
        </w:tc>
        <w:tc>
          <w:tcPr>
            <w:tcW w:w="993" w:type="dxa"/>
          </w:tcPr>
          <w:p w14:paraId="23A1726C" w14:textId="77777777" w:rsidR="0008558B" w:rsidRDefault="0008558B">
            <w:pPr>
              <w:pStyle w:val="TableText"/>
            </w:pPr>
            <w:r>
              <w:t>35</w:t>
            </w:r>
          </w:p>
        </w:tc>
        <w:tc>
          <w:tcPr>
            <w:tcW w:w="3260" w:type="dxa"/>
          </w:tcPr>
          <w:p w14:paraId="23A1726D" w14:textId="77777777" w:rsidR="0008558B" w:rsidRDefault="0008558B">
            <w:pPr>
              <w:pStyle w:val="TableText"/>
            </w:pPr>
            <w:r>
              <w:t>Home address line 1</w:t>
            </w:r>
          </w:p>
        </w:tc>
        <w:tc>
          <w:tcPr>
            <w:tcW w:w="590" w:type="dxa"/>
          </w:tcPr>
          <w:p w14:paraId="23A1726E" w14:textId="77777777" w:rsidR="0008558B" w:rsidRDefault="0008558B">
            <w:pPr>
              <w:pStyle w:val="TableText"/>
            </w:pPr>
          </w:p>
        </w:tc>
        <w:tc>
          <w:tcPr>
            <w:tcW w:w="827" w:type="dxa"/>
          </w:tcPr>
          <w:p w14:paraId="23A1726F" w14:textId="77777777" w:rsidR="0008558B" w:rsidRDefault="0008558B">
            <w:pPr>
              <w:pStyle w:val="TableText"/>
            </w:pPr>
          </w:p>
        </w:tc>
        <w:tc>
          <w:tcPr>
            <w:tcW w:w="4253" w:type="dxa"/>
          </w:tcPr>
          <w:p w14:paraId="23A17270" w14:textId="77777777" w:rsidR="0008558B" w:rsidRDefault="0008558B" w:rsidP="00DF7B82">
            <w:pPr>
              <w:pStyle w:val="TableText"/>
            </w:pPr>
            <w:r>
              <w:t>Maps to CUSTDET.addrl1</w:t>
            </w:r>
          </w:p>
          <w:p w14:paraId="23A17271" w14:textId="77777777" w:rsidR="0008558B" w:rsidRDefault="0008558B" w:rsidP="00DF7B82">
            <w:pPr>
              <w:pStyle w:val="TableText"/>
            </w:pPr>
            <w:r>
              <w:t xml:space="preserve">No longer used as Contact Mechanism are to be used instead (see section </w:t>
            </w:r>
            <w:r>
              <w:fldChar w:fldCharType="begin"/>
            </w:r>
            <w:r>
              <w:instrText xml:space="preserve"> REF _Ref341771512 \r \h </w:instrText>
            </w:r>
            <w:r>
              <w:fldChar w:fldCharType="separate"/>
            </w:r>
            <w:r>
              <w:t>2.8</w:t>
            </w:r>
            <w:r>
              <w:fldChar w:fldCharType="end"/>
            </w:r>
            <w:r>
              <w:t xml:space="preserve">). </w:t>
            </w:r>
          </w:p>
          <w:p w14:paraId="23A17272" w14:textId="77777777" w:rsidR="0008558B" w:rsidRDefault="0008558B" w:rsidP="00DF7B82">
            <w:pPr>
              <w:pStyle w:val="TableText"/>
            </w:pPr>
          </w:p>
        </w:tc>
      </w:tr>
      <w:tr w:rsidR="0008558B" w14:paraId="23A1727C" w14:textId="77777777" w:rsidTr="00984736">
        <w:trPr>
          <w:cantSplit/>
        </w:trPr>
        <w:tc>
          <w:tcPr>
            <w:tcW w:w="1472" w:type="dxa"/>
          </w:tcPr>
          <w:p w14:paraId="23A17274" w14:textId="77777777" w:rsidR="0008558B" w:rsidRDefault="0008558B">
            <w:pPr>
              <w:pStyle w:val="TableText"/>
            </w:pPr>
            <w:r>
              <w:t>homeaddr2</w:t>
            </w:r>
          </w:p>
        </w:tc>
        <w:tc>
          <w:tcPr>
            <w:tcW w:w="850" w:type="dxa"/>
          </w:tcPr>
          <w:p w14:paraId="23A17275" w14:textId="77777777" w:rsidR="0008558B" w:rsidRDefault="0008558B">
            <w:pPr>
              <w:pStyle w:val="TableText"/>
            </w:pPr>
            <w:r>
              <w:t>an</w:t>
            </w:r>
          </w:p>
        </w:tc>
        <w:tc>
          <w:tcPr>
            <w:tcW w:w="993" w:type="dxa"/>
          </w:tcPr>
          <w:p w14:paraId="23A17276" w14:textId="77777777" w:rsidR="0008558B" w:rsidRDefault="0008558B">
            <w:pPr>
              <w:pStyle w:val="TableText"/>
            </w:pPr>
            <w:r>
              <w:t>35</w:t>
            </w:r>
          </w:p>
        </w:tc>
        <w:tc>
          <w:tcPr>
            <w:tcW w:w="3260" w:type="dxa"/>
          </w:tcPr>
          <w:p w14:paraId="23A17277" w14:textId="77777777" w:rsidR="0008558B" w:rsidRDefault="0008558B">
            <w:pPr>
              <w:pStyle w:val="TableText"/>
            </w:pPr>
            <w:r>
              <w:t>Home address line 2</w:t>
            </w:r>
          </w:p>
        </w:tc>
        <w:tc>
          <w:tcPr>
            <w:tcW w:w="590" w:type="dxa"/>
          </w:tcPr>
          <w:p w14:paraId="23A17278" w14:textId="77777777" w:rsidR="0008558B" w:rsidRDefault="0008558B">
            <w:pPr>
              <w:pStyle w:val="TableText"/>
            </w:pPr>
            <w:r>
              <w:t>O</w:t>
            </w:r>
          </w:p>
        </w:tc>
        <w:tc>
          <w:tcPr>
            <w:tcW w:w="827" w:type="dxa"/>
          </w:tcPr>
          <w:p w14:paraId="23A17279" w14:textId="77777777" w:rsidR="0008558B" w:rsidRDefault="0008558B">
            <w:pPr>
              <w:pStyle w:val="TableText"/>
            </w:pPr>
          </w:p>
        </w:tc>
        <w:tc>
          <w:tcPr>
            <w:tcW w:w="4253" w:type="dxa"/>
          </w:tcPr>
          <w:p w14:paraId="23A1727A" w14:textId="77777777" w:rsidR="0008558B" w:rsidRDefault="0008558B" w:rsidP="00DF7B82">
            <w:pPr>
              <w:pStyle w:val="TableText"/>
            </w:pPr>
            <w:r>
              <w:t>Maps to CUSTDET.addrl2</w:t>
            </w:r>
          </w:p>
          <w:p w14:paraId="23A1727B" w14:textId="77777777" w:rsidR="0008558B" w:rsidRDefault="0008558B" w:rsidP="00DF7B82">
            <w:pPr>
              <w:pStyle w:val="TableText"/>
            </w:pPr>
            <w:r>
              <w:t xml:space="preserve">No longer used as Contact Mechanism are to be used instead (see section </w:t>
            </w:r>
            <w:r>
              <w:fldChar w:fldCharType="begin"/>
            </w:r>
            <w:r>
              <w:instrText xml:space="preserve"> REF _Ref341771512 \r \h </w:instrText>
            </w:r>
            <w:r>
              <w:fldChar w:fldCharType="separate"/>
            </w:r>
            <w:r>
              <w:t>2.8</w:t>
            </w:r>
            <w:r>
              <w:fldChar w:fldCharType="end"/>
            </w:r>
            <w:r>
              <w:t>)</w:t>
            </w:r>
          </w:p>
        </w:tc>
      </w:tr>
      <w:tr w:rsidR="0008558B" w14:paraId="23A17285" w14:textId="77777777" w:rsidTr="00984736">
        <w:trPr>
          <w:cantSplit/>
        </w:trPr>
        <w:tc>
          <w:tcPr>
            <w:tcW w:w="1472" w:type="dxa"/>
          </w:tcPr>
          <w:p w14:paraId="23A1727D" w14:textId="77777777" w:rsidR="0008558B" w:rsidRDefault="0008558B">
            <w:pPr>
              <w:pStyle w:val="TableText"/>
            </w:pPr>
            <w:r>
              <w:t>homeaddr3</w:t>
            </w:r>
          </w:p>
        </w:tc>
        <w:tc>
          <w:tcPr>
            <w:tcW w:w="850" w:type="dxa"/>
          </w:tcPr>
          <w:p w14:paraId="23A1727E" w14:textId="77777777" w:rsidR="0008558B" w:rsidRDefault="0008558B">
            <w:pPr>
              <w:pStyle w:val="TableText"/>
            </w:pPr>
            <w:r>
              <w:t>an</w:t>
            </w:r>
          </w:p>
        </w:tc>
        <w:tc>
          <w:tcPr>
            <w:tcW w:w="993" w:type="dxa"/>
          </w:tcPr>
          <w:p w14:paraId="23A1727F" w14:textId="77777777" w:rsidR="0008558B" w:rsidRDefault="0008558B">
            <w:pPr>
              <w:pStyle w:val="TableText"/>
            </w:pPr>
            <w:r>
              <w:t>35</w:t>
            </w:r>
          </w:p>
        </w:tc>
        <w:tc>
          <w:tcPr>
            <w:tcW w:w="3260" w:type="dxa"/>
          </w:tcPr>
          <w:p w14:paraId="23A17280" w14:textId="77777777" w:rsidR="0008558B" w:rsidRDefault="0008558B">
            <w:pPr>
              <w:pStyle w:val="TableText"/>
            </w:pPr>
            <w:r>
              <w:t>Home address line 3</w:t>
            </w:r>
          </w:p>
        </w:tc>
        <w:tc>
          <w:tcPr>
            <w:tcW w:w="590" w:type="dxa"/>
          </w:tcPr>
          <w:p w14:paraId="23A17281" w14:textId="77777777" w:rsidR="0008558B" w:rsidRDefault="0008558B">
            <w:pPr>
              <w:pStyle w:val="TableText"/>
            </w:pPr>
            <w:r>
              <w:t>O</w:t>
            </w:r>
          </w:p>
        </w:tc>
        <w:tc>
          <w:tcPr>
            <w:tcW w:w="827" w:type="dxa"/>
          </w:tcPr>
          <w:p w14:paraId="23A17282" w14:textId="77777777" w:rsidR="0008558B" w:rsidRDefault="0008558B">
            <w:pPr>
              <w:pStyle w:val="TableText"/>
            </w:pPr>
          </w:p>
        </w:tc>
        <w:tc>
          <w:tcPr>
            <w:tcW w:w="4253" w:type="dxa"/>
          </w:tcPr>
          <w:p w14:paraId="23A17283" w14:textId="77777777" w:rsidR="0008558B" w:rsidRDefault="0008558B" w:rsidP="00DF7B82">
            <w:pPr>
              <w:pStyle w:val="TableText"/>
            </w:pPr>
            <w:r>
              <w:t>Maps to CUSTDET.addrl3</w:t>
            </w:r>
          </w:p>
          <w:p w14:paraId="23A17284" w14:textId="77777777" w:rsidR="0008558B" w:rsidRDefault="0008558B" w:rsidP="00DF7B82">
            <w:pPr>
              <w:pStyle w:val="TableText"/>
            </w:pPr>
            <w:r>
              <w:t xml:space="preserve">No longer used as Contact Mechanism are to be used instead (see section </w:t>
            </w:r>
            <w:r>
              <w:fldChar w:fldCharType="begin"/>
            </w:r>
            <w:r>
              <w:instrText xml:space="preserve"> REF _Ref341771512 \r \h </w:instrText>
            </w:r>
            <w:r>
              <w:fldChar w:fldCharType="separate"/>
            </w:r>
            <w:r>
              <w:t>2.8</w:t>
            </w:r>
            <w:r>
              <w:fldChar w:fldCharType="end"/>
            </w:r>
            <w:r>
              <w:t>)</w:t>
            </w:r>
          </w:p>
        </w:tc>
      </w:tr>
      <w:tr w:rsidR="0008558B" w14:paraId="23A1728D" w14:textId="77777777" w:rsidTr="00984736">
        <w:trPr>
          <w:cantSplit/>
        </w:trPr>
        <w:tc>
          <w:tcPr>
            <w:tcW w:w="1472" w:type="dxa"/>
          </w:tcPr>
          <w:p w14:paraId="23A17286" w14:textId="77777777" w:rsidR="0008558B" w:rsidRDefault="0008558B">
            <w:pPr>
              <w:pStyle w:val="TableText"/>
            </w:pPr>
            <w:r>
              <w:t>Homecity</w:t>
            </w:r>
          </w:p>
        </w:tc>
        <w:tc>
          <w:tcPr>
            <w:tcW w:w="850" w:type="dxa"/>
          </w:tcPr>
          <w:p w14:paraId="23A17287" w14:textId="77777777" w:rsidR="0008558B" w:rsidRDefault="0008558B">
            <w:pPr>
              <w:pStyle w:val="TableText"/>
            </w:pPr>
            <w:r>
              <w:t>an</w:t>
            </w:r>
          </w:p>
        </w:tc>
        <w:tc>
          <w:tcPr>
            <w:tcW w:w="993" w:type="dxa"/>
          </w:tcPr>
          <w:p w14:paraId="23A17288" w14:textId="77777777" w:rsidR="0008558B" w:rsidRDefault="0008558B">
            <w:pPr>
              <w:pStyle w:val="TableText"/>
            </w:pPr>
            <w:r>
              <w:t>20</w:t>
            </w:r>
          </w:p>
        </w:tc>
        <w:tc>
          <w:tcPr>
            <w:tcW w:w="3260" w:type="dxa"/>
          </w:tcPr>
          <w:p w14:paraId="23A17289" w14:textId="77777777" w:rsidR="0008558B" w:rsidRDefault="0008558B">
            <w:pPr>
              <w:pStyle w:val="TableText"/>
            </w:pPr>
            <w:r>
              <w:t>Home city</w:t>
            </w:r>
          </w:p>
        </w:tc>
        <w:tc>
          <w:tcPr>
            <w:tcW w:w="590" w:type="dxa"/>
          </w:tcPr>
          <w:p w14:paraId="23A1728A" w14:textId="77777777" w:rsidR="0008558B" w:rsidRDefault="0008558B">
            <w:pPr>
              <w:pStyle w:val="TableText"/>
            </w:pPr>
          </w:p>
        </w:tc>
        <w:tc>
          <w:tcPr>
            <w:tcW w:w="827" w:type="dxa"/>
          </w:tcPr>
          <w:p w14:paraId="23A1728B" w14:textId="77777777" w:rsidR="0008558B" w:rsidRDefault="0008558B">
            <w:pPr>
              <w:pStyle w:val="TableText"/>
            </w:pPr>
          </w:p>
        </w:tc>
        <w:tc>
          <w:tcPr>
            <w:tcW w:w="4253" w:type="dxa"/>
          </w:tcPr>
          <w:p w14:paraId="23A1728C" w14:textId="77777777" w:rsidR="0008558B" w:rsidRDefault="0008558B" w:rsidP="00DF7B82">
            <w:pPr>
              <w:pStyle w:val="TableText"/>
            </w:pPr>
            <w:r>
              <w:t xml:space="preserve">No longer used as Contact Mechanism are to be used instead (see section </w:t>
            </w:r>
            <w:r>
              <w:fldChar w:fldCharType="begin"/>
            </w:r>
            <w:r>
              <w:instrText xml:space="preserve"> REF _Ref341771512 \r \h </w:instrText>
            </w:r>
            <w:r>
              <w:fldChar w:fldCharType="separate"/>
            </w:r>
            <w:r>
              <w:t>2.8</w:t>
            </w:r>
            <w:r>
              <w:fldChar w:fldCharType="end"/>
            </w:r>
            <w:r>
              <w:t>)</w:t>
            </w:r>
          </w:p>
        </w:tc>
      </w:tr>
      <w:tr w:rsidR="0008558B" w14:paraId="23A17295" w14:textId="77777777" w:rsidTr="00984736">
        <w:trPr>
          <w:cantSplit/>
        </w:trPr>
        <w:tc>
          <w:tcPr>
            <w:tcW w:w="1472" w:type="dxa"/>
          </w:tcPr>
          <w:p w14:paraId="23A1728E" w14:textId="77777777" w:rsidR="0008558B" w:rsidRDefault="0008558B">
            <w:pPr>
              <w:pStyle w:val="TableText"/>
            </w:pPr>
            <w:r>
              <w:t>Hometel</w:t>
            </w:r>
          </w:p>
        </w:tc>
        <w:tc>
          <w:tcPr>
            <w:tcW w:w="850" w:type="dxa"/>
          </w:tcPr>
          <w:p w14:paraId="23A1728F" w14:textId="77777777" w:rsidR="0008558B" w:rsidRDefault="0008558B">
            <w:pPr>
              <w:pStyle w:val="TableText"/>
            </w:pPr>
            <w:r>
              <w:t>an</w:t>
            </w:r>
          </w:p>
        </w:tc>
        <w:tc>
          <w:tcPr>
            <w:tcW w:w="993" w:type="dxa"/>
          </w:tcPr>
          <w:p w14:paraId="23A17290" w14:textId="77777777" w:rsidR="0008558B" w:rsidRDefault="0008558B">
            <w:pPr>
              <w:pStyle w:val="TableText"/>
            </w:pPr>
            <w:r>
              <w:t>20</w:t>
            </w:r>
          </w:p>
        </w:tc>
        <w:tc>
          <w:tcPr>
            <w:tcW w:w="3260" w:type="dxa"/>
          </w:tcPr>
          <w:p w14:paraId="23A17291" w14:textId="77777777" w:rsidR="0008558B" w:rsidRDefault="0008558B">
            <w:pPr>
              <w:pStyle w:val="TableText"/>
            </w:pPr>
            <w:r>
              <w:t>Home telephone</w:t>
            </w:r>
          </w:p>
        </w:tc>
        <w:tc>
          <w:tcPr>
            <w:tcW w:w="590" w:type="dxa"/>
          </w:tcPr>
          <w:p w14:paraId="23A17292" w14:textId="77777777" w:rsidR="0008558B" w:rsidRDefault="0008558B">
            <w:pPr>
              <w:pStyle w:val="TableText"/>
            </w:pPr>
            <w:r>
              <w:t>O</w:t>
            </w:r>
          </w:p>
        </w:tc>
        <w:tc>
          <w:tcPr>
            <w:tcW w:w="827" w:type="dxa"/>
          </w:tcPr>
          <w:p w14:paraId="23A17293" w14:textId="77777777" w:rsidR="0008558B" w:rsidRDefault="0008558B">
            <w:pPr>
              <w:pStyle w:val="TableText"/>
            </w:pPr>
          </w:p>
        </w:tc>
        <w:tc>
          <w:tcPr>
            <w:tcW w:w="4253" w:type="dxa"/>
          </w:tcPr>
          <w:p w14:paraId="23A17294" w14:textId="77777777" w:rsidR="0008558B" w:rsidRDefault="0008558B" w:rsidP="00DF7B82">
            <w:pPr>
              <w:pStyle w:val="TableText"/>
            </w:pPr>
          </w:p>
        </w:tc>
      </w:tr>
      <w:tr w:rsidR="0008558B" w14:paraId="23A1729D" w14:textId="77777777" w:rsidTr="00984736">
        <w:trPr>
          <w:cantSplit/>
        </w:trPr>
        <w:tc>
          <w:tcPr>
            <w:tcW w:w="1472" w:type="dxa"/>
          </w:tcPr>
          <w:p w14:paraId="23A17296" w14:textId="77777777" w:rsidR="0008558B" w:rsidRDefault="0008558B">
            <w:pPr>
              <w:pStyle w:val="TableText"/>
            </w:pPr>
            <w:r>
              <w:t>Homepcode</w:t>
            </w:r>
          </w:p>
        </w:tc>
        <w:tc>
          <w:tcPr>
            <w:tcW w:w="850" w:type="dxa"/>
          </w:tcPr>
          <w:p w14:paraId="23A17297" w14:textId="77777777" w:rsidR="0008558B" w:rsidRDefault="0008558B">
            <w:pPr>
              <w:pStyle w:val="TableText"/>
            </w:pPr>
            <w:r>
              <w:t>an</w:t>
            </w:r>
          </w:p>
        </w:tc>
        <w:tc>
          <w:tcPr>
            <w:tcW w:w="993" w:type="dxa"/>
          </w:tcPr>
          <w:p w14:paraId="23A17298" w14:textId="77777777" w:rsidR="0008558B" w:rsidRDefault="0008558B">
            <w:pPr>
              <w:pStyle w:val="TableText"/>
            </w:pPr>
            <w:r>
              <w:t>10</w:t>
            </w:r>
          </w:p>
        </w:tc>
        <w:tc>
          <w:tcPr>
            <w:tcW w:w="3260" w:type="dxa"/>
          </w:tcPr>
          <w:p w14:paraId="23A17299" w14:textId="77777777" w:rsidR="0008558B" w:rsidRDefault="0008558B">
            <w:pPr>
              <w:pStyle w:val="TableText"/>
            </w:pPr>
            <w:r>
              <w:t>Home postcode</w:t>
            </w:r>
          </w:p>
        </w:tc>
        <w:tc>
          <w:tcPr>
            <w:tcW w:w="590" w:type="dxa"/>
          </w:tcPr>
          <w:p w14:paraId="23A1729A" w14:textId="77777777" w:rsidR="0008558B" w:rsidRDefault="0008558B">
            <w:pPr>
              <w:pStyle w:val="TableText"/>
            </w:pPr>
            <w:r>
              <w:t>O</w:t>
            </w:r>
          </w:p>
        </w:tc>
        <w:tc>
          <w:tcPr>
            <w:tcW w:w="827" w:type="dxa"/>
          </w:tcPr>
          <w:p w14:paraId="23A1729B" w14:textId="77777777" w:rsidR="0008558B" w:rsidRDefault="0008558B">
            <w:pPr>
              <w:pStyle w:val="TableText"/>
            </w:pPr>
          </w:p>
        </w:tc>
        <w:tc>
          <w:tcPr>
            <w:tcW w:w="4253" w:type="dxa"/>
          </w:tcPr>
          <w:p w14:paraId="23A1729C" w14:textId="77777777" w:rsidR="0008558B" w:rsidRDefault="0008558B" w:rsidP="00DF7B82">
            <w:pPr>
              <w:pStyle w:val="TableText"/>
            </w:pPr>
          </w:p>
        </w:tc>
      </w:tr>
      <w:tr w:rsidR="0008558B" w14:paraId="23A172A5" w14:textId="77777777" w:rsidTr="00984736">
        <w:trPr>
          <w:cantSplit/>
        </w:trPr>
        <w:tc>
          <w:tcPr>
            <w:tcW w:w="1472" w:type="dxa"/>
          </w:tcPr>
          <w:p w14:paraId="23A1729E" w14:textId="77777777" w:rsidR="0008558B" w:rsidRDefault="0008558B">
            <w:pPr>
              <w:pStyle w:val="TableText"/>
            </w:pPr>
            <w:r>
              <w:lastRenderedPageBreak/>
              <w:t>Pobox</w:t>
            </w:r>
          </w:p>
        </w:tc>
        <w:tc>
          <w:tcPr>
            <w:tcW w:w="850" w:type="dxa"/>
          </w:tcPr>
          <w:p w14:paraId="23A1729F" w14:textId="77777777" w:rsidR="0008558B" w:rsidRDefault="0008558B">
            <w:pPr>
              <w:pStyle w:val="TableText"/>
            </w:pPr>
            <w:r>
              <w:t>an</w:t>
            </w:r>
          </w:p>
        </w:tc>
        <w:tc>
          <w:tcPr>
            <w:tcW w:w="993" w:type="dxa"/>
          </w:tcPr>
          <w:p w14:paraId="23A172A0" w14:textId="77777777" w:rsidR="0008558B" w:rsidRDefault="0008558B">
            <w:pPr>
              <w:pStyle w:val="TableText"/>
            </w:pPr>
            <w:r>
              <w:t>8</w:t>
            </w:r>
          </w:p>
        </w:tc>
        <w:tc>
          <w:tcPr>
            <w:tcW w:w="3260" w:type="dxa"/>
          </w:tcPr>
          <w:p w14:paraId="23A172A1" w14:textId="77777777" w:rsidR="0008558B" w:rsidRDefault="0008558B">
            <w:pPr>
              <w:pStyle w:val="TableText"/>
            </w:pPr>
            <w:r>
              <w:t>PO box</w:t>
            </w:r>
          </w:p>
        </w:tc>
        <w:tc>
          <w:tcPr>
            <w:tcW w:w="590" w:type="dxa"/>
          </w:tcPr>
          <w:p w14:paraId="23A172A2" w14:textId="77777777" w:rsidR="0008558B" w:rsidRDefault="0008558B">
            <w:pPr>
              <w:pStyle w:val="TableText"/>
            </w:pPr>
            <w:r>
              <w:t>O</w:t>
            </w:r>
          </w:p>
        </w:tc>
        <w:tc>
          <w:tcPr>
            <w:tcW w:w="827" w:type="dxa"/>
          </w:tcPr>
          <w:p w14:paraId="23A172A3" w14:textId="77777777" w:rsidR="0008558B" w:rsidRDefault="0008558B">
            <w:pPr>
              <w:pStyle w:val="TableText"/>
            </w:pPr>
          </w:p>
        </w:tc>
        <w:tc>
          <w:tcPr>
            <w:tcW w:w="4253" w:type="dxa"/>
          </w:tcPr>
          <w:p w14:paraId="23A172A4" w14:textId="77777777" w:rsidR="0008558B" w:rsidRDefault="0008558B" w:rsidP="00DF7B82">
            <w:pPr>
              <w:pStyle w:val="TableText"/>
            </w:pPr>
          </w:p>
        </w:tc>
      </w:tr>
      <w:tr w:rsidR="0008558B" w14:paraId="23A172AD" w14:textId="77777777" w:rsidTr="00984736">
        <w:trPr>
          <w:cantSplit/>
        </w:trPr>
        <w:tc>
          <w:tcPr>
            <w:tcW w:w="1472" w:type="dxa"/>
          </w:tcPr>
          <w:p w14:paraId="23A172A6" w14:textId="77777777" w:rsidR="0008558B" w:rsidRDefault="0008558B">
            <w:pPr>
              <w:pStyle w:val="TableText"/>
            </w:pPr>
            <w:r>
              <w:t>work_addr1</w:t>
            </w:r>
          </w:p>
        </w:tc>
        <w:tc>
          <w:tcPr>
            <w:tcW w:w="850" w:type="dxa"/>
          </w:tcPr>
          <w:p w14:paraId="23A172A7" w14:textId="77777777" w:rsidR="0008558B" w:rsidRDefault="0008558B">
            <w:pPr>
              <w:pStyle w:val="TableText"/>
            </w:pPr>
            <w:r>
              <w:t>an</w:t>
            </w:r>
          </w:p>
        </w:tc>
        <w:tc>
          <w:tcPr>
            <w:tcW w:w="993" w:type="dxa"/>
          </w:tcPr>
          <w:p w14:paraId="23A172A8" w14:textId="77777777" w:rsidR="0008558B" w:rsidRDefault="0008558B">
            <w:pPr>
              <w:pStyle w:val="TableText"/>
            </w:pPr>
            <w:r>
              <w:t>35</w:t>
            </w:r>
          </w:p>
        </w:tc>
        <w:tc>
          <w:tcPr>
            <w:tcW w:w="3260" w:type="dxa"/>
          </w:tcPr>
          <w:p w14:paraId="23A172A9" w14:textId="77777777" w:rsidR="0008558B" w:rsidRDefault="0008558B">
            <w:pPr>
              <w:pStyle w:val="TableText"/>
            </w:pPr>
            <w:r>
              <w:t>Work address line1</w:t>
            </w:r>
          </w:p>
        </w:tc>
        <w:tc>
          <w:tcPr>
            <w:tcW w:w="590" w:type="dxa"/>
          </w:tcPr>
          <w:p w14:paraId="23A172AA" w14:textId="77777777" w:rsidR="0008558B" w:rsidRDefault="0008558B">
            <w:pPr>
              <w:pStyle w:val="TableText"/>
            </w:pPr>
            <w:r>
              <w:t>O</w:t>
            </w:r>
          </w:p>
        </w:tc>
        <w:tc>
          <w:tcPr>
            <w:tcW w:w="827" w:type="dxa"/>
          </w:tcPr>
          <w:p w14:paraId="23A172AB" w14:textId="77777777" w:rsidR="0008558B" w:rsidRDefault="0008558B">
            <w:pPr>
              <w:pStyle w:val="TableText"/>
            </w:pPr>
          </w:p>
        </w:tc>
        <w:tc>
          <w:tcPr>
            <w:tcW w:w="4253" w:type="dxa"/>
          </w:tcPr>
          <w:p w14:paraId="23A172AC" w14:textId="77777777" w:rsidR="0008558B" w:rsidRDefault="0008558B" w:rsidP="00DF7B82">
            <w:pPr>
              <w:pStyle w:val="TableText"/>
            </w:pPr>
            <w:r>
              <w:t xml:space="preserve">No longer used as Contact Mechanism are to be used instead (see section </w:t>
            </w:r>
            <w:r>
              <w:fldChar w:fldCharType="begin"/>
            </w:r>
            <w:r>
              <w:instrText xml:space="preserve"> REF _Ref341771512 \r \h </w:instrText>
            </w:r>
            <w:r>
              <w:fldChar w:fldCharType="separate"/>
            </w:r>
            <w:r>
              <w:t>2.8</w:t>
            </w:r>
            <w:r>
              <w:fldChar w:fldCharType="end"/>
            </w:r>
            <w:r>
              <w:t>)</w:t>
            </w:r>
          </w:p>
        </w:tc>
      </w:tr>
      <w:tr w:rsidR="0008558B" w14:paraId="23A172B5" w14:textId="77777777" w:rsidTr="00984736">
        <w:trPr>
          <w:cantSplit/>
        </w:trPr>
        <w:tc>
          <w:tcPr>
            <w:tcW w:w="1472" w:type="dxa"/>
          </w:tcPr>
          <w:p w14:paraId="23A172AE" w14:textId="77777777" w:rsidR="0008558B" w:rsidRDefault="0008558B">
            <w:pPr>
              <w:pStyle w:val="TableText"/>
            </w:pPr>
            <w:r>
              <w:t>work_addr2</w:t>
            </w:r>
          </w:p>
        </w:tc>
        <w:tc>
          <w:tcPr>
            <w:tcW w:w="850" w:type="dxa"/>
          </w:tcPr>
          <w:p w14:paraId="23A172AF" w14:textId="77777777" w:rsidR="0008558B" w:rsidRDefault="0008558B">
            <w:pPr>
              <w:pStyle w:val="TableText"/>
            </w:pPr>
            <w:r>
              <w:t>an</w:t>
            </w:r>
          </w:p>
        </w:tc>
        <w:tc>
          <w:tcPr>
            <w:tcW w:w="993" w:type="dxa"/>
          </w:tcPr>
          <w:p w14:paraId="23A172B0" w14:textId="77777777" w:rsidR="0008558B" w:rsidRDefault="0008558B">
            <w:pPr>
              <w:pStyle w:val="TableText"/>
            </w:pPr>
            <w:r>
              <w:t>35</w:t>
            </w:r>
          </w:p>
        </w:tc>
        <w:tc>
          <w:tcPr>
            <w:tcW w:w="3260" w:type="dxa"/>
          </w:tcPr>
          <w:p w14:paraId="23A172B1" w14:textId="77777777" w:rsidR="0008558B" w:rsidRDefault="0008558B">
            <w:pPr>
              <w:pStyle w:val="TableText"/>
            </w:pPr>
            <w:r>
              <w:t>Work address line 2</w:t>
            </w:r>
          </w:p>
        </w:tc>
        <w:tc>
          <w:tcPr>
            <w:tcW w:w="590" w:type="dxa"/>
          </w:tcPr>
          <w:p w14:paraId="23A172B2" w14:textId="77777777" w:rsidR="0008558B" w:rsidRDefault="0008558B">
            <w:pPr>
              <w:pStyle w:val="TableText"/>
            </w:pPr>
            <w:r>
              <w:t>O</w:t>
            </w:r>
          </w:p>
        </w:tc>
        <w:tc>
          <w:tcPr>
            <w:tcW w:w="827" w:type="dxa"/>
          </w:tcPr>
          <w:p w14:paraId="23A172B3" w14:textId="77777777" w:rsidR="0008558B" w:rsidRDefault="0008558B">
            <w:pPr>
              <w:pStyle w:val="TableText"/>
            </w:pPr>
          </w:p>
        </w:tc>
        <w:tc>
          <w:tcPr>
            <w:tcW w:w="4253" w:type="dxa"/>
          </w:tcPr>
          <w:p w14:paraId="23A172B4" w14:textId="77777777" w:rsidR="0008558B" w:rsidRDefault="0008558B" w:rsidP="00DF7B82">
            <w:pPr>
              <w:pStyle w:val="TableText"/>
            </w:pPr>
            <w:r>
              <w:t xml:space="preserve">No longer used as Contact Mechanism are to be used instead (see section </w:t>
            </w:r>
            <w:r>
              <w:fldChar w:fldCharType="begin"/>
            </w:r>
            <w:r>
              <w:instrText xml:space="preserve"> REF _Ref341771512 \r \h </w:instrText>
            </w:r>
            <w:r>
              <w:fldChar w:fldCharType="separate"/>
            </w:r>
            <w:r>
              <w:t>2.8</w:t>
            </w:r>
            <w:r>
              <w:fldChar w:fldCharType="end"/>
            </w:r>
            <w:r>
              <w:t>)</w:t>
            </w:r>
          </w:p>
        </w:tc>
      </w:tr>
      <w:tr w:rsidR="0008558B" w14:paraId="23A172BD" w14:textId="77777777" w:rsidTr="00984736">
        <w:trPr>
          <w:cantSplit/>
        </w:trPr>
        <w:tc>
          <w:tcPr>
            <w:tcW w:w="1472" w:type="dxa"/>
          </w:tcPr>
          <w:p w14:paraId="23A172B6" w14:textId="77777777" w:rsidR="0008558B" w:rsidRDefault="0008558B">
            <w:pPr>
              <w:pStyle w:val="TableText"/>
            </w:pPr>
            <w:r>
              <w:t>work_addr3</w:t>
            </w:r>
          </w:p>
        </w:tc>
        <w:tc>
          <w:tcPr>
            <w:tcW w:w="850" w:type="dxa"/>
          </w:tcPr>
          <w:p w14:paraId="23A172B7" w14:textId="77777777" w:rsidR="0008558B" w:rsidRDefault="0008558B">
            <w:pPr>
              <w:pStyle w:val="TableText"/>
            </w:pPr>
            <w:r>
              <w:t>an</w:t>
            </w:r>
          </w:p>
        </w:tc>
        <w:tc>
          <w:tcPr>
            <w:tcW w:w="993" w:type="dxa"/>
          </w:tcPr>
          <w:p w14:paraId="23A172B8" w14:textId="77777777" w:rsidR="0008558B" w:rsidRDefault="0008558B">
            <w:pPr>
              <w:pStyle w:val="TableText"/>
            </w:pPr>
            <w:r>
              <w:t>35</w:t>
            </w:r>
          </w:p>
        </w:tc>
        <w:tc>
          <w:tcPr>
            <w:tcW w:w="3260" w:type="dxa"/>
          </w:tcPr>
          <w:p w14:paraId="23A172B9" w14:textId="77777777" w:rsidR="0008558B" w:rsidRDefault="0008558B">
            <w:pPr>
              <w:pStyle w:val="TableText"/>
            </w:pPr>
            <w:r>
              <w:t>Work address line 3</w:t>
            </w:r>
          </w:p>
        </w:tc>
        <w:tc>
          <w:tcPr>
            <w:tcW w:w="590" w:type="dxa"/>
          </w:tcPr>
          <w:p w14:paraId="23A172BA" w14:textId="77777777" w:rsidR="0008558B" w:rsidRDefault="0008558B">
            <w:pPr>
              <w:pStyle w:val="TableText"/>
            </w:pPr>
            <w:r>
              <w:t>O</w:t>
            </w:r>
          </w:p>
        </w:tc>
        <w:tc>
          <w:tcPr>
            <w:tcW w:w="827" w:type="dxa"/>
          </w:tcPr>
          <w:p w14:paraId="23A172BB" w14:textId="77777777" w:rsidR="0008558B" w:rsidRDefault="0008558B">
            <w:pPr>
              <w:pStyle w:val="TableText"/>
            </w:pPr>
          </w:p>
        </w:tc>
        <w:tc>
          <w:tcPr>
            <w:tcW w:w="4253" w:type="dxa"/>
          </w:tcPr>
          <w:p w14:paraId="23A172BC" w14:textId="77777777" w:rsidR="0008558B" w:rsidRDefault="0008558B" w:rsidP="00DF7B82">
            <w:pPr>
              <w:pStyle w:val="TableText"/>
            </w:pPr>
            <w:r>
              <w:t xml:space="preserve">No longer used as Contact Mechanism are to be used instead (see section </w:t>
            </w:r>
            <w:r>
              <w:fldChar w:fldCharType="begin"/>
            </w:r>
            <w:r>
              <w:instrText xml:space="preserve"> REF _Ref341771512 \r \h </w:instrText>
            </w:r>
            <w:r>
              <w:fldChar w:fldCharType="separate"/>
            </w:r>
            <w:r>
              <w:t>2.8</w:t>
            </w:r>
            <w:r>
              <w:fldChar w:fldCharType="end"/>
            </w:r>
            <w:r>
              <w:t>)</w:t>
            </w:r>
          </w:p>
        </w:tc>
      </w:tr>
      <w:tr w:rsidR="0008558B" w14:paraId="23A172C5" w14:textId="77777777" w:rsidTr="00984736">
        <w:trPr>
          <w:cantSplit/>
        </w:trPr>
        <w:tc>
          <w:tcPr>
            <w:tcW w:w="1472" w:type="dxa"/>
          </w:tcPr>
          <w:p w14:paraId="23A172BE" w14:textId="77777777" w:rsidR="0008558B" w:rsidRDefault="0008558B">
            <w:pPr>
              <w:pStyle w:val="TableText"/>
            </w:pPr>
            <w:r>
              <w:t>Workcity</w:t>
            </w:r>
          </w:p>
        </w:tc>
        <w:tc>
          <w:tcPr>
            <w:tcW w:w="850" w:type="dxa"/>
          </w:tcPr>
          <w:p w14:paraId="23A172BF" w14:textId="77777777" w:rsidR="0008558B" w:rsidRDefault="0008558B">
            <w:pPr>
              <w:pStyle w:val="TableText"/>
            </w:pPr>
            <w:r>
              <w:t>an</w:t>
            </w:r>
          </w:p>
        </w:tc>
        <w:tc>
          <w:tcPr>
            <w:tcW w:w="993" w:type="dxa"/>
          </w:tcPr>
          <w:p w14:paraId="23A172C0" w14:textId="77777777" w:rsidR="0008558B" w:rsidRDefault="0008558B">
            <w:pPr>
              <w:pStyle w:val="TableText"/>
            </w:pPr>
            <w:r>
              <w:t>20</w:t>
            </w:r>
          </w:p>
        </w:tc>
        <w:tc>
          <w:tcPr>
            <w:tcW w:w="3260" w:type="dxa"/>
          </w:tcPr>
          <w:p w14:paraId="23A172C1" w14:textId="77777777" w:rsidR="0008558B" w:rsidRDefault="0008558B">
            <w:pPr>
              <w:pStyle w:val="TableText"/>
            </w:pPr>
            <w:r>
              <w:t>Work city</w:t>
            </w:r>
          </w:p>
        </w:tc>
        <w:tc>
          <w:tcPr>
            <w:tcW w:w="590" w:type="dxa"/>
          </w:tcPr>
          <w:p w14:paraId="23A172C2" w14:textId="77777777" w:rsidR="0008558B" w:rsidRDefault="0008558B">
            <w:pPr>
              <w:pStyle w:val="TableText"/>
            </w:pPr>
            <w:r>
              <w:t>O</w:t>
            </w:r>
          </w:p>
        </w:tc>
        <w:tc>
          <w:tcPr>
            <w:tcW w:w="827" w:type="dxa"/>
          </w:tcPr>
          <w:p w14:paraId="23A172C3" w14:textId="77777777" w:rsidR="0008558B" w:rsidRDefault="0008558B">
            <w:pPr>
              <w:pStyle w:val="TableText"/>
            </w:pPr>
          </w:p>
        </w:tc>
        <w:tc>
          <w:tcPr>
            <w:tcW w:w="4253" w:type="dxa"/>
          </w:tcPr>
          <w:p w14:paraId="23A172C4" w14:textId="77777777" w:rsidR="0008558B" w:rsidRDefault="0008558B" w:rsidP="00DF7B82">
            <w:pPr>
              <w:pStyle w:val="TableText"/>
            </w:pPr>
          </w:p>
        </w:tc>
      </w:tr>
      <w:tr w:rsidR="0008558B" w14:paraId="23A172CD" w14:textId="77777777" w:rsidTr="00984736">
        <w:trPr>
          <w:cantSplit/>
        </w:trPr>
        <w:tc>
          <w:tcPr>
            <w:tcW w:w="1472" w:type="dxa"/>
          </w:tcPr>
          <w:p w14:paraId="23A172C6" w14:textId="77777777" w:rsidR="0008558B" w:rsidRDefault="0008558B">
            <w:pPr>
              <w:pStyle w:val="TableText"/>
            </w:pPr>
            <w:r>
              <w:t>Worktel</w:t>
            </w:r>
          </w:p>
        </w:tc>
        <w:tc>
          <w:tcPr>
            <w:tcW w:w="850" w:type="dxa"/>
          </w:tcPr>
          <w:p w14:paraId="23A172C7" w14:textId="77777777" w:rsidR="0008558B" w:rsidRDefault="0008558B">
            <w:pPr>
              <w:pStyle w:val="TableText"/>
            </w:pPr>
            <w:r>
              <w:t>an</w:t>
            </w:r>
          </w:p>
        </w:tc>
        <w:tc>
          <w:tcPr>
            <w:tcW w:w="993" w:type="dxa"/>
          </w:tcPr>
          <w:p w14:paraId="23A172C8" w14:textId="77777777" w:rsidR="0008558B" w:rsidRDefault="0008558B">
            <w:pPr>
              <w:pStyle w:val="TableText"/>
            </w:pPr>
            <w:r>
              <w:t>20</w:t>
            </w:r>
          </w:p>
        </w:tc>
        <w:tc>
          <w:tcPr>
            <w:tcW w:w="3260" w:type="dxa"/>
          </w:tcPr>
          <w:p w14:paraId="23A172C9" w14:textId="77777777" w:rsidR="0008558B" w:rsidRDefault="0008558B">
            <w:pPr>
              <w:pStyle w:val="TableText"/>
            </w:pPr>
            <w:r>
              <w:t>Work telephone</w:t>
            </w:r>
          </w:p>
        </w:tc>
        <w:tc>
          <w:tcPr>
            <w:tcW w:w="590" w:type="dxa"/>
          </w:tcPr>
          <w:p w14:paraId="23A172CA" w14:textId="77777777" w:rsidR="0008558B" w:rsidRDefault="0008558B">
            <w:pPr>
              <w:pStyle w:val="TableText"/>
            </w:pPr>
            <w:r>
              <w:t>O</w:t>
            </w:r>
          </w:p>
        </w:tc>
        <w:tc>
          <w:tcPr>
            <w:tcW w:w="827" w:type="dxa"/>
          </w:tcPr>
          <w:p w14:paraId="23A172CB" w14:textId="77777777" w:rsidR="0008558B" w:rsidRDefault="0008558B">
            <w:pPr>
              <w:pStyle w:val="TableText"/>
            </w:pPr>
          </w:p>
        </w:tc>
        <w:tc>
          <w:tcPr>
            <w:tcW w:w="4253" w:type="dxa"/>
          </w:tcPr>
          <w:p w14:paraId="23A172CC" w14:textId="77777777" w:rsidR="0008558B" w:rsidRDefault="0008558B" w:rsidP="00DF7B82">
            <w:pPr>
              <w:pStyle w:val="TableText"/>
            </w:pPr>
          </w:p>
        </w:tc>
      </w:tr>
      <w:tr w:rsidR="0008558B" w14:paraId="23A172D5" w14:textId="77777777" w:rsidTr="00984736">
        <w:trPr>
          <w:cantSplit/>
        </w:trPr>
        <w:tc>
          <w:tcPr>
            <w:tcW w:w="1472" w:type="dxa"/>
          </w:tcPr>
          <w:p w14:paraId="23A172CE" w14:textId="77777777" w:rsidR="0008558B" w:rsidRDefault="0008558B">
            <w:pPr>
              <w:pStyle w:val="TableText"/>
            </w:pPr>
            <w:r>
              <w:t>Workpcode</w:t>
            </w:r>
          </w:p>
        </w:tc>
        <w:tc>
          <w:tcPr>
            <w:tcW w:w="850" w:type="dxa"/>
          </w:tcPr>
          <w:p w14:paraId="23A172CF" w14:textId="77777777" w:rsidR="0008558B" w:rsidRDefault="0008558B">
            <w:pPr>
              <w:pStyle w:val="TableText"/>
            </w:pPr>
            <w:r>
              <w:t>an</w:t>
            </w:r>
          </w:p>
        </w:tc>
        <w:tc>
          <w:tcPr>
            <w:tcW w:w="993" w:type="dxa"/>
          </w:tcPr>
          <w:p w14:paraId="23A172D0" w14:textId="77777777" w:rsidR="0008558B" w:rsidRDefault="0008558B">
            <w:pPr>
              <w:pStyle w:val="TableText"/>
            </w:pPr>
            <w:r>
              <w:t>10</w:t>
            </w:r>
          </w:p>
        </w:tc>
        <w:tc>
          <w:tcPr>
            <w:tcW w:w="3260" w:type="dxa"/>
          </w:tcPr>
          <w:p w14:paraId="23A172D1" w14:textId="77777777" w:rsidR="0008558B" w:rsidRDefault="0008558B">
            <w:pPr>
              <w:pStyle w:val="TableText"/>
            </w:pPr>
            <w:r>
              <w:t>Work post code. Since the field in the database is only 8 characters, the supplied field will be truncated. There will be a warning in the debug file if significant characters are lost.</w:t>
            </w:r>
          </w:p>
        </w:tc>
        <w:tc>
          <w:tcPr>
            <w:tcW w:w="590" w:type="dxa"/>
          </w:tcPr>
          <w:p w14:paraId="23A172D2" w14:textId="77777777" w:rsidR="0008558B" w:rsidRDefault="0008558B">
            <w:pPr>
              <w:pStyle w:val="TableText"/>
            </w:pPr>
            <w:r>
              <w:t>O</w:t>
            </w:r>
          </w:p>
        </w:tc>
        <w:tc>
          <w:tcPr>
            <w:tcW w:w="827" w:type="dxa"/>
          </w:tcPr>
          <w:p w14:paraId="23A172D3" w14:textId="77777777" w:rsidR="0008558B" w:rsidRDefault="0008558B">
            <w:pPr>
              <w:pStyle w:val="TableText"/>
            </w:pPr>
          </w:p>
        </w:tc>
        <w:tc>
          <w:tcPr>
            <w:tcW w:w="4253" w:type="dxa"/>
          </w:tcPr>
          <w:p w14:paraId="23A172D4" w14:textId="77777777" w:rsidR="0008558B" w:rsidRDefault="0008558B" w:rsidP="00DF7B82">
            <w:pPr>
              <w:pStyle w:val="TableText"/>
            </w:pPr>
          </w:p>
        </w:tc>
      </w:tr>
      <w:tr w:rsidR="0008558B" w14:paraId="23A172DD" w14:textId="77777777" w:rsidTr="00984736">
        <w:trPr>
          <w:cantSplit/>
        </w:trPr>
        <w:tc>
          <w:tcPr>
            <w:tcW w:w="1472" w:type="dxa"/>
          </w:tcPr>
          <w:p w14:paraId="23A172D6" w14:textId="77777777" w:rsidR="0008558B" w:rsidRDefault="0008558B">
            <w:pPr>
              <w:pStyle w:val="TableText"/>
            </w:pPr>
            <w:r>
              <w:t>Birthdate</w:t>
            </w:r>
          </w:p>
        </w:tc>
        <w:tc>
          <w:tcPr>
            <w:tcW w:w="850" w:type="dxa"/>
          </w:tcPr>
          <w:p w14:paraId="23A172D7" w14:textId="77777777" w:rsidR="0008558B" w:rsidRDefault="0008558B">
            <w:pPr>
              <w:pStyle w:val="TableText"/>
            </w:pPr>
            <w:r>
              <w:t>d</w:t>
            </w:r>
          </w:p>
        </w:tc>
        <w:tc>
          <w:tcPr>
            <w:tcW w:w="993" w:type="dxa"/>
          </w:tcPr>
          <w:p w14:paraId="23A172D8" w14:textId="77777777" w:rsidR="0008558B" w:rsidRDefault="0008558B">
            <w:pPr>
              <w:pStyle w:val="TableText"/>
            </w:pPr>
            <w:r>
              <w:t>8</w:t>
            </w:r>
          </w:p>
        </w:tc>
        <w:tc>
          <w:tcPr>
            <w:tcW w:w="3260" w:type="dxa"/>
          </w:tcPr>
          <w:p w14:paraId="23A172D9" w14:textId="77777777" w:rsidR="0008558B" w:rsidRDefault="0008558B">
            <w:pPr>
              <w:pStyle w:val="TableText"/>
            </w:pPr>
            <w:r>
              <w:t>Date of birth. In previous versions this field was ignored. It is now used.</w:t>
            </w:r>
          </w:p>
        </w:tc>
        <w:tc>
          <w:tcPr>
            <w:tcW w:w="590" w:type="dxa"/>
          </w:tcPr>
          <w:p w14:paraId="23A172DA" w14:textId="77777777" w:rsidR="0008558B" w:rsidRDefault="0008558B">
            <w:pPr>
              <w:pStyle w:val="TableText"/>
            </w:pPr>
            <w:r>
              <w:t>O</w:t>
            </w:r>
          </w:p>
        </w:tc>
        <w:tc>
          <w:tcPr>
            <w:tcW w:w="827" w:type="dxa"/>
          </w:tcPr>
          <w:p w14:paraId="23A172DB" w14:textId="77777777" w:rsidR="0008558B" w:rsidRDefault="0008558B">
            <w:pPr>
              <w:pStyle w:val="TableText"/>
            </w:pPr>
          </w:p>
        </w:tc>
        <w:tc>
          <w:tcPr>
            <w:tcW w:w="4253" w:type="dxa"/>
          </w:tcPr>
          <w:p w14:paraId="23A172DC" w14:textId="77777777" w:rsidR="0008558B" w:rsidRDefault="0008558B" w:rsidP="00DF7B82">
            <w:pPr>
              <w:pStyle w:val="TableText"/>
            </w:pPr>
          </w:p>
        </w:tc>
      </w:tr>
      <w:tr w:rsidR="0008558B" w14:paraId="23A172E5" w14:textId="77777777" w:rsidTr="00984736">
        <w:trPr>
          <w:cantSplit/>
        </w:trPr>
        <w:tc>
          <w:tcPr>
            <w:tcW w:w="1472" w:type="dxa"/>
          </w:tcPr>
          <w:p w14:paraId="23A172DE" w14:textId="77777777" w:rsidR="0008558B" w:rsidRDefault="0008558B">
            <w:pPr>
              <w:pStyle w:val="TableText"/>
            </w:pPr>
            <w:r>
              <w:t>Idnumber</w:t>
            </w:r>
          </w:p>
        </w:tc>
        <w:tc>
          <w:tcPr>
            <w:tcW w:w="850" w:type="dxa"/>
          </w:tcPr>
          <w:p w14:paraId="23A172DF" w14:textId="77777777" w:rsidR="0008558B" w:rsidRDefault="0008558B">
            <w:pPr>
              <w:pStyle w:val="TableText"/>
            </w:pPr>
            <w:r>
              <w:t>an</w:t>
            </w:r>
          </w:p>
        </w:tc>
        <w:tc>
          <w:tcPr>
            <w:tcW w:w="993" w:type="dxa"/>
          </w:tcPr>
          <w:p w14:paraId="23A172E0" w14:textId="77777777" w:rsidR="0008558B" w:rsidRDefault="0008558B">
            <w:pPr>
              <w:pStyle w:val="TableText"/>
            </w:pPr>
            <w:r>
              <w:t>12</w:t>
            </w:r>
          </w:p>
        </w:tc>
        <w:tc>
          <w:tcPr>
            <w:tcW w:w="3260" w:type="dxa"/>
          </w:tcPr>
          <w:p w14:paraId="23A172E1" w14:textId="77777777" w:rsidR="0008558B" w:rsidRDefault="0008558B">
            <w:pPr>
              <w:pStyle w:val="TableText"/>
            </w:pPr>
            <w:r>
              <w:t>Identification number</w:t>
            </w:r>
          </w:p>
        </w:tc>
        <w:tc>
          <w:tcPr>
            <w:tcW w:w="590" w:type="dxa"/>
          </w:tcPr>
          <w:p w14:paraId="23A172E2" w14:textId="77777777" w:rsidR="0008558B" w:rsidRDefault="0008558B">
            <w:pPr>
              <w:pStyle w:val="TableText"/>
            </w:pPr>
            <w:r>
              <w:t>O</w:t>
            </w:r>
          </w:p>
        </w:tc>
        <w:tc>
          <w:tcPr>
            <w:tcW w:w="827" w:type="dxa"/>
          </w:tcPr>
          <w:p w14:paraId="23A172E3" w14:textId="77777777" w:rsidR="0008558B" w:rsidRDefault="0008558B">
            <w:pPr>
              <w:pStyle w:val="TableText"/>
            </w:pPr>
          </w:p>
        </w:tc>
        <w:tc>
          <w:tcPr>
            <w:tcW w:w="4253" w:type="dxa"/>
          </w:tcPr>
          <w:p w14:paraId="23A172E4" w14:textId="77777777" w:rsidR="0008558B" w:rsidRDefault="0008558B" w:rsidP="00DF7B82">
            <w:pPr>
              <w:pStyle w:val="TableText"/>
            </w:pPr>
          </w:p>
        </w:tc>
      </w:tr>
      <w:tr w:rsidR="0008558B" w14:paraId="23A172EF" w14:textId="77777777" w:rsidTr="00984736">
        <w:trPr>
          <w:cantSplit/>
        </w:trPr>
        <w:tc>
          <w:tcPr>
            <w:tcW w:w="1472" w:type="dxa"/>
          </w:tcPr>
          <w:p w14:paraId="23A172E6" w14:textId="77777777" w:rsidR="0008558B" w:rsidRDefault="0008558B">
            <w:pPr>
              <w:pStyle w:val="TableText"/>
            </w:pPr>
            <w:r>
              <w:t>Mailshots</w:t>
            </w:r>
          </w:p>
        </w:tc>
        <w:tc>
          <w:tcPr>
            <w:tcW w:w="850" w:type="dxa"/>
          </w:tcPr>
          <w:p w14:paraId="23A172E7" w14:textId="77777777" w:rsidR="0008558B" w:rsidRDefault="0008558B">
            <w:pPr>
              <w:pStyle w:val="TableText"/>
            </w:pPr>
            <w:r>
              <w:t>n</w:t>
            </w:r>
          </w:p>
        </w:tc>
        <w:tc>
          <w:tcPr>
            <w:tcW w:w="993" w:type="dxa"/>
          </w:tcPr>
          <w:p w14:paraId="23A172E8" w14:textId="77777777" w:rsidR="0008558B" w:rsidRDefault="0008558B">
            <w:pPr>
              <w:pStyle w:val="TableText"/>
            </w:pPr>
            <w:r>
              <w:t>1</w:t>
            </w:r>
          </w:p>
        </w:tc>
        <w:tc>
          <w:tcPr>
            <w:tcW w:w="3260" w:type="dxa"/>
          </w:tcPr>
          <w:p w14:paraId="23A172E9" w14:textId="77777777" w:rsidR="0008558B" w:rsidRDefault="0008558B">
            <w:pPr>
              <w:pStyle w:val="TableText"/>
            </w:pPr>
            <w:r>
              <w:t>Send mailshots:</w:t>
            </w:r>
          </w:p>
          <w:p w14:paraId="23A172EA" w14:textId="77777777" w:rsidR="0008558B" w:rsidRDefault="0008558B">
            <w:pPr>
              <w:pStyle w:val="TableText"/>
            </w:pPr>
            <w:r>
              <w:t>0: Do not send</w:t>
            </w:r>
          </w:p>
          <w:p w14:paraId="23A172EB" w14:textId="77777777" w:rsidR="0008558B" w:rsidRDefault="0008558B">
            <w:pPr>
              <w:pStyle w:val="TableText"/>
            </w:pPr>
            <w:r>
              <w:t>1: Send</w:t>
            </w:r>
          </w:p>
        </w:tc>
        <w:tc>
          <w:tcPr>
            <w:tcW w:w="590" w:type="dxa"/>
          </w:tcPr>
          <w:p w14:paraId="23A172EC" w14:textId="77777777" w:rsidR="0008558B" w:rsidRDefault="0008558B">
            <w:pPr>
              <w:pStyle w:val="TableText"/>
            </w:pPr>
          </w:p>
        </w:tc>
        <w:tc>
          <w:tcPr>
            <w:tcW w:w="827" w:type="dxa"/>
          </w:tcPr>
          <w:p w14:paraId="23A172ED" w14:textId="77777777" w:rsidR="0008558B" w:rsidRDefault="0008558B">
            <w:pPr>
              <w:pStyle w:val="TableText"/>
            </w:pPr>
          </w:p>
        </w:tc>
        <w:tc>
          <w:tcPr>
            <w:tcW w:w="4253" w:type="dxa"/>
          </w:tcPr>
          <w:p w14:paraId="23A172EE" w14:textId="77777777" w:rsidR="0008558B" w:rsidRDefault="0008558B" w:rsidP="00DF7B82">
            <w:pPr>
              <w:pStyle w:val="TableText"/>
            </w:pPr>
          </w:p>
        </w:tc>
      </w:tr>
      <w:tr w:rsidR="0008558B" w14:paraId="23A172F7" w14:textId="77777777" w:rsidTr="00984736">
        <w:trPr>
          <w:cantSplit/>
        </w:trPr>
        <w:tc>
          <w:tcPr>
            <w:tcW w:w="1472" w:type="dxa"/>
          </w:tcPr>
          <w:p w14:paraId="23A172F0" w14:textId="77777777" w:rsidR="0008558B" w:rsidRDefault="0008558B">
            <w:pPr>
              <w:pStyle w:val="TableText"/>
            </w:pPr>
            <w:r>
              <w:lastRenderedPageBreak/>
              <w:t>userdata1</w:t>
            </w:r>
          </w:p>
        </w:tc>
        <w:tc>
          <w:tcPr>
            <w:tcW w:w="850" w:type="dxa"/>
          </w:tcPr>
          <w:p w14:paraId="23A172F1" w14:textId="77777777" w:rsidR="0008558B" w:rsidRDefault="0008558B">
            <w:pPr>
              <w:pStyle w:val="TableText"/>
            </w:pPr>
            <w:r>
              <w:t>an</w:t>
            </w:r>
          </w:p>
        </w:tc>
        <w:tc>
          <w:tcPr>
            <w:tcW w:w="993" w:type="dxa"/>
          </w:tcPr>
          <w:p w14:paraId="23A172F2" w14:textId="77777777" w:rsidR="0008558B" w:rsidRDefault="0008558B">
            <w:pPr>
              <w:pStyle w:val="TableText"/>
            </w:pPr>
            <w:r>
              <w:t>12</w:t>
            </w:r>
          </w:p>
        </w:tc>
        <w:tc>
          <w:tcPr>
            <w:tcW w:w="3260" w:type="dxa"/>
          </w:tcPr>
          <w:p w14:paraId="23A172F3" w14:textId="77777777" w:rsidR="0008558B" w:rsidRDefault="0008558B">
            <w:pPr>
              <w:pStyle w:val="TableText"/>
            </w:pPr>
            <w:r>
              <w:t>User data 1 for customer record</w:t>
            </w:r>
          </w:p>
        </w:tc>
        <w:tc>
          <w:tcPr>
            <w:tcW w:w="590" w:type="dxa"/>
          </w:tcPr>
          <w:p w14:paraId="23A172F4" w14:textId="77777777" w:rsidR="0008558B" w:rsidRDefault="0008558B">
            <w:pPr>
              <w:pStyle w:val="TableText"/>
            </w:pPr>
            <w:r>
              <w:t>O</w:t>
            </w:r>
          </w:p>
        </w:tc>
        <w:tc>
          <w:tcPr>
            <w:tcW w:w="827" w:type="dxa"/>
          </w:tcPr>
          <w:p w14:paraId="23A172F5" w14:textId="77777777" w:rsidR="0008558B" w:rsidRDefault="0008558B">
            <w:pPr>
              <w:pStyle w:val="TableText"/>
            </w:pPr>
          </w:p>
        </w:tc>
        <w:tc>
          <w:tcPr>
            <w:tcW w:w="4253" w:type="dxa"/>
          </w:tcPr>
          <w:p w14:paraId="23A172F6" w14:textId="77777777" w:rsidR="0008558B" w:rsidRDefault="0008558B" w:rsidP="00DF7B82">
            <w:pPr>
              <w:pStyle w:val="TableText"/>
            </w:pPr>
          </w:p>
        </w:tc>
      </w:tr>
      <w:tr w:rsidR="0008558B" w14:paraId="23A172FF" w14:textId="77777777" w:rsidTr="00984736">
        <w:trPr>
          <w:cantSplit/>
        </w:trPr>
        <w:tc>
          <w:tcPr>
            <w:tcW w:w="1472" w:type="dxa"/>
          </w:tcPr>
          <w:p w14:paraId="23A172F8" w14:textId="77777777" w:rsidR="0008558B" w:rsidRDefault="0008558B">
            <w:pPr>
              <w:pStyle w:val="TableText"/>
            </w:pPr>
            <w:r>
              <w:t>userdata2</w:t>
            </w:r>
          </w:p>
        </w:tc>
        <w:tc>
          <w:tcPr>
            <w:tcW w:w="850" w:type="dxa"/>
          </w:tcPr>
          <w:p w14:paraId="23A172F9" w14:textId="77777777" w:rsidR="0008558B" w:rsidRDefault="0008558B">
            <w:pPr>
              <w:pStyle w:val="TableText"/>
            </w:pPr>
            <w:r>
              <w:t>an</w:t>
            </w:r>
          </w:p>
        </w:tc>
        <w:tc>
          <w:tcPr>
            <w:tcW w:w="993" w:type="dxa"/>
          </w:tcPr>
          <w:p w14:paraId="23A172FA" w14:textId="77777777" w:rsidR="0008558B" w:rsidRDefault="0008558B">
            <w:pPr>
              <w:pStyle w:val="TableText"/>
            </w:pPr>
            <w:r>
              <w:t>12</w:t>
            </w:r>
          </w:p>
        </w:tc>
        <w:tc>
          <w:tcPr>
            <w:tcW w:w="3260" w:type="dxa"/>
          </w:tcPr>
          <w:p w14:paraId="23A172FB" w14:textId="77777777" w:rsidR="0008558B" w:rsidRDefault="0008558B">
            <w:pPr>
              <w:pStyle w:val="TableText"/>
            </w:pPr>
            <w:r>
              <w:t>User data 2 for customer record</w:t>
            </w:r>
          </w:p>
        </w:tc>
        <w:tc>
          <w:tcPr>
            <w:tcW w:w="590" w:type="dxa"/>
          </w:tcPr>
          <w:p w14:paraId="23A172FC" w14:textId="77777777" w:rsidR="0008558B" w:rsidRDefault="0008558B">
            <w:pPr>
              <w:pStyle w:val="TableText"/>
            </w:pPr>
            <w:r>
              <w:t>O</w:t>
            </w:r>
          </w:p>
        </w:tc>
        <w:tc>
          <w:tcPr>
            <w:tcW w:w="827" w:type="dxa"/>
          </w:tcPr>
          <w:p w14:paraId="23A172FD" w14:textId="77777777" w:rsidR="0008558B" w:rsidRDefault="0008558B">
            <w:pPr>
              <w:pStyle w:val="TableText"/>
            </w:pPr>
          </w:p>
        </w:tc>
        <w:tc>
          <w:tcPr>
            <w:tcW w:w="4253" w:type="dxa"/>
          </w:tcPr>
          <w:p w14:paraId="23A172FE" w14:textId="77777777" w:rsidR="0008558B" w:rsidRDefault="0008558B" w:rsidP="00DF7B82">
            <w:pPr>
              <w:pStyle w:val="TableText"/>
            </w:pPr>
          </w:p>
        </w:tc>
      </w:tr>
      <w:tr w:rsidR="0008558B" w14:paraId="23A17307" w14:textId="77777777" w:rsidTr="00984736">
        <w:trPr>
          <w:cantSplit/>
        </w:trPr>
        <w:tc>
          <w:tcPr>
            <w:tcW w:w="1472" w:type="dxa"/>
          </w:tcPr>
          <w:p w14:paraId="23A17300" w14:textId="77777777" w:rsidR="0008558B" w:rsidRDefault="0008558B">
            <w:pPr>
              <w:pStyle w:val="TableText"/>
            </w:pPr>
            <w:r>
              <w:t>userdata3</w:t>
            </w:r>
          </w:p>
        </w:tc>
        <w:tc>
          <w:tcPr>
            <w:tcW w:w="850" w:type="dxa"/>
          </w:tcPr>
          <w:p w14:paraId="23A17301" w14:textId="77777777" w:rsidR="0008558B" w:rsidRDefault="0008558B">
            <w:pPr>
              <w:pStyle w:val="TableText"/>
            </w:pPr>
            <w:r>
              <w:t>an</w:t>
            </w:r>
          </w:p>
        </w:tc>
        <w:tc>
          <w:tcPr>
            <w:tcW w:w="993" w:type="dxa"/>
          </w:tcPr>
          <w:p w14:paraId="23A17302" w14:textId="77777777" w:rsidR="0008558B" w:rsidRDefault="0008558B">
            <w:pPr>
              <w:pStyle w:val="TableText"/>
            </w:pPr>
            <w:r>
              <w:t>12</w:t>
            </w:r>
          </w:p>
        </w:tc>
        <w:tc>
          <w:tcPr>
            <w:tcW w:w="3260" w:type="dxa"/>
          </w:tcPr>
          <w:p w14:paraId="23A17303" w14:textId="77777777" w:rsidR="0008558B" w:rsidRDefault="0008558B">
            <w:pPr>
              <w:pStyle w:val="TableText"/>
            </w:pPr>
            <w:r>
              <w:t>User data 3 for customer record</w:t>
            </w:r>
          </w:p>
        </w:tc>
        <w:tc>
          <w:tcPr>
            <w:tcW w:w="590" w:type="dxa"/>
          </w:tcPr>
          <w:p w14:paraId="23A17304" w14:textId="77777777" w:rsidR="0008558B" w:rsidRDefault="0008558B">
            <w:pPr>
              <w:pStyle w:val="TableText"/>
            </w:pPr>
            <w:r>
              <w:t>O</w:t>
            </w:r>
          </w:p>
        </w:tc>
        <w:tc>
          <w:tcPr>
            <w:tcW w:w="827" w:type="dxa"/>
          </w:tcPr>
          <w:p w14:paraId="23A17305" w14:textId="77777777" w:rsidR="0008558B" w:rsidRDefault="0008558B">
            <w:pPr>
              <w:pStyle w:val="TableText"/>
            </w:pPr>
          </w:p>
        </w:tc>
        <w:tc>
          <w:tcPr>
            <w:tcW w:w="4253" w:type="dxa"/>
          </w:tcPr>
          <w:p w14:paraId="23A17306" w14:textId="77777777" w:rsidR="0008558B" w:rsidRDefault="0008558B" w:rsidP="00DF7B82">
            <w:pPr>
              <w:pStyle w:val="TableText"/>
            </w:pPr>
          </w:p>
        </w:tc>
      </w:tr>
      <w:tr w:rsidR="0008558B" w14:paraId="23A1730F" w14:textId="77777777" w:rsidTr="00984736">
        <w:trPr>
          <w:cantSplit/>
        </w:trPr>
        <w:tc>
          <w:tcPr>
            <w:tcW w:w="1472" w:type="dxa"/>
          </w:tcPr>
          <w:p w14:paraId="23A17308" w14:textId="77777777" w:rsidR="0008558B" w:rsidRDefault="0008558B">
            <w:pPr>
              <w:pStyle w:val="TableText"/>
            </w:pPr>
            <w:r>
              <w:t>Prflang</w:t>
            </w:r>
          </w:p>
        </w:tc>
        <w:tc>
          <w:tcPr>
            <w:tcW w:w="850" w:type="dxa"/>
          </w:tcPr>
          <w:p w14:paraId="23A17309" w14:textId="77777777" w:rsidR="0008558B" w:rsidRDefault="0008558B">
            <w:pPr>
              <w:pStyle w:val="TableText"/>
            </w:pPr>
            <w:r>
              <w:t>an</w:t>
            </w:r>
          </w:p>
        </w:tc>
        <w:tc>
          <w:tcPr>
            <w:tcW w:w="993" w:type="dxa"/>
          </w:tcPr>
          <w:p w14:paraId="23A1730A" w14:textId="77777777" w:rsidR="0008558B" w:rsidRDefault="0008558B">
            <w:pPr>
              <w:pStyle w:val="TableText"/>
            </w:pPr>
            <w:r>
              <w:t>2</w:t>
            </w:r>
          </w:p>
        </w:tc>
        <w:tc>
          <w:tcPr>
            <w:tcW w:w="3260" w:type="dxa"/>
          </w:tcPr>
          <w:p w14:paraId="23A1730B" w14:textId="77777777" w:rsidR="0008558B" w:rsidRPr="00567A52" w:rsidRDefault="0008558B">
            <w:pPr>
              <w:pStyle w:val="TableText"/>
            </w:pPr>
            <w:r>
              <w:t>The preferred language of the customer</w:t>
            </w:r>
          </w:p>
        </w:tc>
        <w:tc>
          <w:tcPr>
            <w:tcW w:w="590" w:type="dxa"/>
          </w:tcPr>
          <w:p w14:paraId="23A1730C" w14:textId="77777777" w:rsidR="0008558B" w:rsidRDefault="0008558B">
            <w:pPr>
              <w:pStyle w:val="TableText"/>
            </w:pPr>
            <w:r>
              <w:t>O</w:t>
            </w:r>
          </w:p>
        </w:tc>
        <w:tc>
          <w:tcPr>
            <w:tcW w:w="827" w:type="dxa"/>
          </w:tcPr>
          <w:p w14:paraId="23A1730D" w14:textId="77777777" w:rsidR="0008558B" w:rsidRDefault="0008558B">
            <w:pPr>
              <w:pStyle w:val="TableText"/>
            </w:pPr>
            <w:r>
              <w:t>2</w:t>
            </w:r>
          </w:p>
        </w:tc>
        <w:tc>
          <w:tcPr>
            <w:tcW w:w="4253" w:type="dxa"/>
          </w:tcPr>
          <w:p w14:paraId="23A1730E" w14:textId="77777777" w:rsidR="0008558B" w:rsidRDefault="0008558B" w:rsidP="0008558B">
            <w:pPr>
              <w:pStyle w:val="TableText"/>
            </w:pPr>
            <w:r>
              <w:t xml:space="preserve">Should be a single numeric digit. </w:t>
            </w:r>
          </w:p>
        </w:tc>
      </w:tr>
      <w:tr w:rsidR="0008558B" w14:paraId="23A1731C" w14:textId="77777777" w:rsidTr="00984736">
        <w:trPr>
          <w:cantSplit/>
        </w:trPr>
        <w:tc>
          <w:tcPr>
            <w:tcW w:w="1472" w:type="dxa"/>
          </w:tcPr>
          <w:p w14:paraId="23A17310" w14:textId="77777777" w:rsidR="0008558B" w:rsidRPr="00567A52" w:rsidRDefault="0008558B">
            <w:pPr>
              <w:pStyle w:val="TableText"/>
            </w:pPr>
            <w:r w:rsidRPr="00567A52">
              <w:t>Addrind</w:t>
            </w:r>
          </w:p>
        </w:tc>
        <w:tc>
          <w:tcPr>
            <w:tcW w:w="850" w:type="dxa"/>
          </w:tcPr>
          <w:p w14:paraId="23A17311" w14:textId="77777777" w:rsidR="0008558B" w:rsidRDefault="0008558B">
            <w:pPr>
              <w:pStyle w:val="TableText"/>
            </w:pPr>
            <w:r>
              <w:t>n</w:t>
            </w:r>
          </w:p>
        </w:tc>
        <w:tc>
          <w:tcPr>
            <w:tcW w:w="993" w:type="dxa"/>
          </w:tcPr>
          <w:p w14:paraId="23A17312" w14:textId="77777777" w:rsidR="0008558B" w:rsidRDefault="0008558B">
            <w:pPr>
              <w:pStyle w:val="TableText"/>
            </w:pPr>
            <w:r>
              <w:t>1</w:t>
            </w:r>
          </w:p>
        </w:tc>
        <w:tc>
          <w:tcPr>
            <w:tcW w:w="3260" w:type="dxa"/>
          </w:tcPr>
          <w:p w14:paraId="23A17313" w14:textId="77777777" w:rsidR="0008558B" w:rsidRDefault="0008558B">
            <w:pPr>
              <w:pStyle w:val="TableText"/>
            </w:pPr>
            <w:r>
              <w:t>The address to use for associated correspondence:</w:t>
            </w:r>
          </w:p>
          <w:p w14:paraId="23A17314" w14:textId="77777777" w:rsidR="0008558B" w:rsidRDefault="0008558B">
            <w:pPr>
              <w:pStyle w:val="TableText"/>
              <w:ind w:left="317" w:hanging="317"/>
            </w:pPr>
            <w:r>
              <w:t>0: Use the home address</w:t>
            </w:r>
          </w:p>
          <w:p w14:paraId="23A17315" w14:textId="77777777" w:rsidR="0008558B" w:rsidRDefault="0008558B">
            <w:pPr>
              <w:pStyle w:val="TableText"/>
              <w:ind w:left="317" w:hanging="317"/>
            </w:pPr>
            <w:r>
              <w:t xml:space="preserve">1: Use an override address if present and valid (note that no check is performed against the validity period if this value is set) </w:t>
            </w:r>
          </w:p>
          <w:p w14:paraId="23A17316" w14:textId="77777777" w:rsidR="0008558B" w:rsidRDefault="0008558B">
            <w:pPr>
              <w:pStyle w:val="TableText"/>
              <w:ind w:left="317" w:hanging="317"/>
            </w:pPr>
            <w:r>
              <w:t>2: Use the work address if valid</w:t>
            </w:r>
          </w:p>
          <w:p w14:paraId="23A17317" w14:textId="77777777" w:rsidR="0008558B" w:rsidRDefault="0008558B">
            <w:pPr>
              <w:pStyle w:val="TableText"/>
              <w:ind w:left="317" w:hanging="317"/>
            </w:pPr>
            <w:r>
              <w:t>3: Use PO Box if valid</w:t>
            </w:r>
          </w:p>
          <w:p w14:paraId="23A17318" w14:textId="77777777" w:rsidR="0008558B" w:rsidRPr="007B380A" w:rsidRDefault="0008558B" w:rsidP="00422837">
            <w:pPr>
              <w:pStyle w:val="TableText"/>
              <w:ind w:left="34" w:hanging="34"/>
            </w:pPr>
            <w:r>
              <w:t>Note: the default if an address is not valid is always the home address</w:t>
            </w:r>
          </w:p>
        </w:tc>
        <w:tc>
          <w:tcPr>
            <w:tcW w:w="590" w:type="dxa"/>
          </w:tcPr>
          <w:p w14:paraId="23A17319" w14:textId="77777777" w:rsidR="0008558B" w:rsidRDefault="0008558B">
            <w:pPr>
              <w:pStyle w:val="TableText"/>
            </w:pPr>
            <w:r>
              <w:t>O</w:t>
            </w:r>
          </w:p>
        </w:tc>
        <w:tc>
          <w:tcPr>
            <w:tcW w:w="827" w:type="dxa"/>
          </w:tcPr>
          <w:p w14:paraId="23A1731A" w14:textId="77777777" w:rsidR="0008558B" w:rsidRDefault="0008558B">
            <w:pPr>
              <w:pStyle w:val="TableText"/>
            </w:pPr>
            <w:r>
              <w:t>2</w:t>
            </w:r>
          </w:p>
        </w:tc>
        <w:tc>
          <w:tcPr>
            <w:tcW w:w="4253" w:type="dxa"/>
          </w:tcPr>
          <w:p w14:paraId="23A1731B" w14:textId="77777777" w:rsidR="0008558B" w:rsidRDefault="0008558B" w:rsidP="00DF7B82">
            <w:pPr>
              <w:pStyle w:val="TableText"/>
              <w:numPr>
                <w:ilvl w:val="0"/>
                <w:numId w:val="16"/>
              </w:numPr>
            </w:pPr>
            <w:r>
              <w:t xml:space="preserve"> </w:t>
            </w:r>
          </w:p>
        </w:tc>
      </w:tr>
      <w:tr w:rsidR="0008558B" w14:paraId="23A17324" w14:textId="77777777" w:rsidTr="00984736">
        <w:trPr>
          <w:cantSplit/>
        </w:trPr>
        <w:tc>
          <w:tcPr>
            <w:tcW w:w="1472" w:type="dxa"/>
          </w:tcPr>
          <w:p w14:paraId="23A1731D" w14:textId="77777777" w:rsidR="0008558B" w:rsidRDefault="0008558B">
            <w:pPr>
              <w:pStyle w:val="TableText"/>
            </w:pPr>
            <w:r>
              <w:t>Email</w:t>
            </w:r>
          </w:p>
        </w:tc>
        <w:tc>
          <w:tcPr>
            <w:tcW w:w="850" w:type="dxa"/>
          </w:tcPr>
          <w:p w14:paraId="23A1731E" w14:textId="77777777" w:rsidR="0008558B" w:rsidRDefault="0008558B">
            <w:pPr>
              <w:pStyle w:val="TableText"/>
            </w:pPr>
            <w:r>
              <w:t>an</w:t>
            </w:r>
          </w:p>
        </w:tc>
        <w:tc>
          <w:tcPr>
            <w:tcW w:w="993" w:type="dxa"/>
          </w:tcPr>
          <w:p w14:paraId="23A1731F" w14:textId="77777777" w:rsidR="0008558B" w:rsidRDefault="0008558B">
            <w:pPr>
              <w:pStyle w:val="TableText"/>
            </w:pPr>
            <w:r>
              <w:t>64</w:t>
            </w:r>
          </w:p>
        </w:tc>
        <w:tc>
          <w:tcPr>
            <w:tcW w:w="3260" w:type="dxa"/>
          </w:tcPr>
          <w:p w14:paraId="23A17320" w14:textId="77777777" w:rsidR="0008558B" w:rsidRDefault="0008558B">
            <w:pPr>
              <w:pStyle w:val="TableText"/>
            </w:pPr>
            <w:r>
              <w:t>Email address</w:t>
            </w:r>
          </w:p>
        </w:tc>
        <w:tc>
          <w:tcPr>
            <w:tcW w:w="590" w:type="dxa"/>
          </w:tcPr>
          <w:p w14:paraId="23A17321" w14:textId="77777777" w:rsidR="0008558B" w:rsidRDefault="0008558B">
            <w:pPr>
              <w:pStyle w:val="TableText"/>
            </w:pPr>
            <w:r>
              <w:t>O</w:t>
            </w:r>
          </w:p>
        </w:tc>
        <w:tc>
          <w:tcPr>
            <w:tcW w:w="827" w:type="dxa"/>
          </w:tcPr>
          <w:p w14:paraId="23A17322" w14:textId="77777777" w:rsidR="0008558B" w:rsidRDefault="0008558B">
            <w:pPr>
              <w:pStyle w:val="TableText"/>
            </w:pPr>
            <w:r>
              <w:t>3</w:t>
            </w:r>
          </w:p>
        </w:tc>
        <w:tc>
          <w:tcPr>
            <w:tcW w:w="4253" w:type="dxa"/>
          </w:tcPr>
          <w:p w14:paraId="23A17323" w14:textId="77777777" w:rsidR="0008558B" w:rsidRDefault="0008558B" w:rsidP="00DF7B82">
            <w:pPr>
              <w:pStyle w:val="TableText"/>
            </w:pPr>
          </w:p>
        </w:tc>
      </w:tr>
      <w:tr w:rsidR="0008558B" w14:paraId="23A1732C" w14:textId="77777777" w:rsidTr="00984736">
        <w:trPr>
          <w:cantSplit/>
        </w:trPr>
        <w:tc>
          <w:tcPr>
            <w:tcW w:w="1472" w:type="dxa"/>
          </w:tcPr>
          <w:p w14:paraId="23A17325" w14:textId="77777777" w:rsidR="0008558B" w:rsidRDefault="0008558B">
            <w:pPr>
              <w:pStyle w:val="TableText"/>
            </w:pPr>
            <w:r>
              <w:t>Fax</w:t>
            </w:r>
          </w:p>
        </w:tc>
        <w:tc>
          <w:tcPr>
            <w:tcW w:w="850" w:type="dxa"/>
          </w:tcPr>
          <w:p w14:paraId="23A17326" w14:textId="77777777" w:rsidR="0008558B" w:rsidRDefault="0008558B">
            <w:pPr>
              <w:pStyle w:val="TableText"/>
            </w:pPr>
            <w:r>
              <w:t>an</w:t>
            </w:r>
          </w:p>
        </w:tc>
        <w:tc>
          <w:tcPr>
            <w:tcW w:w="993" w:type="dxa"/>
          </w:tcPr>
          <w:p w14:paraId="23A17327" w14:textId="77777777" w:rsidR="0008558B" w:rsidRDefault="0008558B">
            <w:pPr>
              <w:pStyle w:val="TableText"/>
            </w:pPr>
            <w:r>
              <w:t>20</w:t>
            </w:r>
          </w:p>
        </w:tc>
        <w:tc>
          <w:tcPr>
            <w:tcW w:w="3260" w:type="dxa"/>
          </w:tcPr>
          <w:p w14:paraId="23A17328" w14:textId="77777777" w:rsidR="0008558B" w:rsidRDefault="0008558B">
            <w:pPr>
              <w:pStyle w:val="TableText"/>
            </w:pPr>
            <w:r>
              <w:t>Fax number</w:t>
            </w:r>
          </w:p>
        </w:tc>
        <w:tc>
          <w:tcPr>
            <w:tcW w:w="590" w:type="dxa"/>
          </w:tcPr>
          <w:p w14:paraId="23A17329" w14:textId="77777777" w:rsidR="0008558B" w:rsidRDefault="0008558B">
            <w:pPr>
              <w:pStyle w:val="TableText"/>
            </w:pPr>
            <w:r>
              <w:t>O</w:t>
            </w:r>
          </w:p>
        </w:tc>
        <w:tc>
          <w:tcPr>
            <w:tcW w:w="827" w:type="dxa"/>
          </w:tcPr>
          <w:p w14:paraId="23A1732A" w14:textId="77777777" w:rsidR="0008558B" w:rsidRDefault="0008558B">
            <w:pPr>
              <w:pStyle w:val="TableText"/>
            </w:pPr>
            <w:r>
              <w:t>3</w:t>
            </w:r>
          </w:p>
        </w:tc>
        <w:tc>
          <w:tcPr>
            <w:tcW w:w="4253" w:type="dxa"/>
          </w:tcPr>
          <w:p w14:paraId="23A1732B" w14:textId="77777777" w:rsidR="0008558B" w:rsidRDefault="0008558B" w:rsidP="00DF7B82">
            <w:pPr>
              <w:pStyle w:val="TableText"/>
            </w:pPr>
          </w:p>
        </w:tc>
      </w:tr>
      <w:tr w:rsidR="0008558B" w14:paraId="23A17334" w14:textId="77777777" w:rsidTr="00984736">
        <w:trPr>
          <w:cantSplit/>
        </w:trPr>
        <w:tc>
          <w:tcPr>
            <w:tcW w:w="1472" w:type="dxa"/>
          </w:tcPr>
          <w:p w14:paraId="23A1732D" w14:textId="77777777" w:rsidR="0008558B" w:rsidRDefault="0008558B">
            <w:pPr>
              <w:pStyle w:val="TableText"/>
            </w:pPr>
            <w:r>
              <w:lastRenderedPageBreak/>
              <w:t>Usrdata4</w:t>
            </w:r>
          </w:p>
        </w:tc>
        <w:tc>
          <w:tcPr>
            <w:tcW w:w="850" w:type="dxa"/>
          </w:tcPr>
          <w:p w14:paraId="23A1732E" w14:textId="77777777" w:rsidR="0008558B" w:rsidRDefault="0008558B">
            <w:pPr>
              <w:pStyle w:val="TableText"/>
            </w:pPr>
            <w:r>
              <w:t>an</w:t>
            </w:r>
          </w:p>
        </w:tc>
        <w:tc>
          <w:tcPr>
            <w:tcW w:w="993" w:type="dxa"/>
          </w:tcPr>
          <w:p w14:paraId="23A1732F" w14:textId="77777777" w:rsidR="0008558B" w:rsidRDefault="0008558B">
            <w:pPr>
              <w:pStyle w:val="TableText"/>
            </w:pPr>
            <w:r>
              <w:t>32</w:t>
            </w:r>
          </w:p>
        </w:tc>
        <w:tc>
          <w:tcPr>
            <w:tcW w:w="3260" w:type="dxa"/>
          </w:tcPr>
          <w:p w14:paraId="23A17330" w14:textId="77777777" w:rsidR="0008558B" w:rsidRDefault="0008558B">
            <w:pPr>
              <w:pStyle w:val="TableText"/>
            </w:pPr>
            <w:r>
              <w:t>User data</w:t>
            </w:r>
          </w:p>
        </w:tc>
        <w:tc>
          <w:tcPr>
            <w:tcW w:w="590" w:type="dxa"/>
          </w:tcPr>
          <w:p w14:paraId="23A17331" w14:textId="77777777" w:rsidR="0008558B" w:rsidRDefault="0008558B">
            <w:pPr>
              <w:pStyle w:val="TableText"/>
            </w:pPr>
            <w:r>
              <w:t>O</w:t>
            </w:r>
          </w:p>
        </w:tc>
        <w:tc>
          <w:tcPr>
            <w:tcW w:w="827" w:type="dxa"/>
          </w:tcPr>
          <w:p w14:paraId="23A17332" w14:textId="77777777" w:rsidR="0008558B" w:rsidRDefault="0008558B">
            <w:pPr>
              <w:pStyle w:val="TableText"/>
            </w:pPr>
            <w:r>
              <w:t>3</w:t>
            </w:r>
          </w:p>
        </w:tc>
        <w:tc>
          <w:tcPr>
            <w:tcW w:w="4253" w:type="dxa"/>
          </w:tcPr>
          <w:p w14:paraId="23A17333" w14:textId="77777777" w:rsidR="0008558B" w:rsidRDefault="0008558B" w:rsidP="00DF7B82">
            <w:pPr>
              <w:pStyle w:val="TableText"/>
            </w:pPr>
          </w:p>
        </w:tc>
      </w:tr>
      <w:tr w:rsidR="0008558B" w14:paraId="23A1733D" w14:textId="77777777" w:rsidTr="00984736">
        <w:trPr>
          <w:cantSplit/>
        </w:trPr>
        <w:tc>
          <w:tcPr>
            <w:tcW w:w="1472" w:type="dxa"/>
          </w:tcPr>
          <w:p w14:paraId="23A17335" w14:textId="77777777" w:rsidR="0008558B" w:rsidRDefault="0008558B" w:rsidP="00830117">
            <w:pPr>
              <w:pStyle w:val="TableText"/>
            </w:pPr>
            <w:r>
              <w:t>homeaddr0</w:t>
            </w:r>
          </w:p>
        </w:tc>
        <w:tc>
          <w:tcPr>
            <w:tcW w:w="850" w:type="dxa"/>
          </w:tcPr>
          <w:p w14:paraId="23A17336" w14:textId="77777777" w:rsidR="0008558B" w:rsidRDefault="0008558B" w:rsidP="00830117">
            <w:pPr>
              <w:pStyle w:val="TableText"/>
            </w:pPr>
            <w:r>
              <w:t>an</w:t>
            </w:r>
          </w:p>
        </w:tc>
        <w:tc>
          <w:tcPr>
            <w:tcW w:w="993" w:type="dxa"/>
          </w:tcPr>
          <w:p w14:paraId="23A17337" w14:textId="77777777" w:rsidR="0008558B" w:rsidRDefault="0008558B" w:rsidP="00830117">
            <w:pPr>
              <w:pStyle w:val="TableText"/>
            </w:pPr>
            <w:r>
              <w:t>75</w:t>
            </w:r>
          </w:p>
        </w:tc>
        <w:tc>
          <w:tcPr>
            <w:tcW w:w="3260" w:type="dxa"/>
          </w:tcPr>
          <w:p w14:paraId="23A17338" w14:textId="77777777" w:rsidR="0008558B" w:rsidRDefault="0008558B" w:rsidP="003066E4">
            <w:pPr>
              <w:pStyle w:val="TableText"/>
            </w:pPr>
            <w:r>
              <w:t>Home address line 0</w:t>
            </w:r>
          </w:p>
        </w:tc>
        <w:tc>
          <w:tcPr>
            <w:tcW w:w="590" w:type="dxa"/>
          </w:tcPr>
          <w:p w14:paraId="23A17339" w14:textId="77777777" w:rsidR="0008558B" w:rsidRDefault="0008558B" w:rsidP="00830117">
            <w:pPr>
              <w:pStyle w:val="TableText"/>
            </w:pPr>
            <w:r>
              <w:t>O</w:t>
            </w:r>
          </w:p>
        </w:tc>
        <w:tc>
          <w:tcPr>
            <w:tcW w:w="827" w:type="dxa"/>
          </w:tcPr>
          <w:p w14:paraId="23A1733A" w14:textId="77777777" w:rsidR="0008558B" w:rsidRDefault="0008558B" w:rsidP="00830117">
            <w:pPr>
              <w:pStyle w:val="TableText"/>
            </w:pPr>
            <w:r>
              <w:t>4</w:t>
            </w:r>
          </w:p>
        </w:tc>
        <w:tc>
          <w:tcPr>
            <w:tcW w:w="4253" w:type="dxa"/>
          </w:tcPr>
          <w:p w14:paraId="23A1733B" w14:textId="77777777" w:rsidR="0008558B" w:rsidRDefault="0008558B" w:rsidP="00DF7B82">
            <w:pPr>
              <w:pStyle w:val="TableText"/>
            </w:pPr>
            <w:r>
              <w:t>First line of address, maps to CUSTDET.addrl0</w:t>
            </w:r>
          </w:p>
          <w:p w14:paraId="23A1733C" w14:textId="77777777" w:rsidR="0008558B" w:rsidRDefault="0008558B" w:rsidP="00DF7B82">
            <w:pPr>
              <w:pStyle w:val="TableText"/>
            </w:pPr>
            <w:r>
              <w:t xml:space="preserve">No longer used as Contact Mechanism are to be used instead (see section </w:t>
            </w:r>
            <w:r>
              <w:fldChar w:fldCharType="begin"/>
            </w:r>
            <w:r>
              <w:instrText xml:space="preserve"> REF _Ref341771512 \r \h </w:instrText>
            </w:r>
            <w:r>
              <w:fldChar w:fldCharType="separate"/>
            </w:r>
            <w:r>
              <w:t>2.8</w:t>
            </w:r>
            <w:r>
              <w:fldChar w:fldCharType="end"/>
            </w:r>
            <w:r>
              <w:t>)</w:t>
            </w:r>
          </w:p>
        </w:tc>
      </w:tr>
      <w:tr w:rsidR="0008558B" w14:paraId="23A17345" w14:textId="77777777" w:rsidTr="00984736">
        <w:trPr>
          <w:cantSplit/>
        </w:trPr>
        <w:tc>
          <w:tcPr>
            <w:tcW w:w="1472" w:type="dxa"/>
          </w:tcPr>
          <w:p w14:paraId="23A1733E" w14:textId="77777777" w:rsidR="0008558B" w:rsidRDefault="0008558B" w:rsidP="0006261F">
            <w:pPr>
              <w:pStyle w:val="TableText"/>
            </w:pPr>
            <w:r>
              <w:t>Cat_custSeg</w:t>
            </w:r>
          </w:p>
        </w:tc>
        <w:tc>
          <w:tcPr>
            <w:tcW w:w="850" w:type="dxa"/>
          </w:tcPr>
          <w:p w14:paraId="23A1733F" w14:textId="77777777" w:rsidR="0008558B" w:rsidRDefault="0008558B">
            <w:pPr>
              <w:pStyle w:val="TableText"/>
            </w:pPr>
            <w:r>
              <w:t>An</w:t>
            </w:r>
          </w:p>
        </w:tc>
        <w:tc>
          <w:tcPr>
            <w:tcW w:w="993" w:type="dxa"/>
          </w:tcPr>
          <w:p w14:paraId="23A17340" w14:textId="77777777" w:rsidR="0008558B" w:rsidRDefault="0008558B">
            <w:pPr>
              <w:pStyle w:val="TableText"/>
            </w:pPr>
            <w:r>
              <w:t>12</w:t>
            </w:r>
          </w:p>
        </w:tc>
        <w:tc>
          <w:tcPr>
            <w:tcW w:w="3260" w:type="dxa"/>
          </w:tcPr>
          <w:p w14:paraId="23A17341" w14:textId="77777777" w:rsidR="0008558B" w:rsidRDefault="0008558B">
            <w:pPr>
              <w:pStyle w:val="TableText"/>
            </w:pPr>
            <w:r>
              <w:t xml:space="preserve">Customer Segmentation </w:t>
            </w:r>
          </w:p>
        </w:tc>
        <w:tc>
          <w:tcPr>
            <w:tcW w:w="590" w:type="dxa"/>
          </w:tcPr>
          <w:p w14:paraId="23A17342" w14:textId="77777777" w:rsidR="0008558B" w:rsidRDefault="0008558B">
            <w:pPr>
              <w:pStyle w:val="TableText"/>
            </w:pPr>
            <w:r>
              <w:t>O</w:t>
            </w:r>
          </w:p>
        </w:tc>
        <w:tc>
          <w:tcPr>
            <w:tcW w:w="827" w:type="dxa"/>
          </w:tcPr>
          <w:p w14:paraId="23A17343" w14:textId="77777777" w:rsidR="0008558B" w:rsidRDefault="0008558B">
            <w:pPr>
              <w:pStyle w:val="TableText"/>
            </w:pPr>
            <w:r>
              <w:t>4</w:t>
            </w:r>
          </w:p>
        </w:tc>
        <w:tc>
          <w:tcPr>
            <w:tcW w:w="4253" w:type="dxa"/>
          </w:tcPr>
          <w:p w14:paraId="23A17344" w14:textId="77777777" w:rsidR="0008558B" w:rsidRDefault="0008558B" w:rsidP="00DF7B82">
            <w:pPr>
              <w:pStyle w:val="TableText"/>
            </w:pPr>
            <w:r>
              <w:t xml:space="preserve">Customer segmentation level.  For field mapping details see section  </w:t>
            </w:r>
            <w:r>
              <w:fldChar w:fldCharType="begin"/>
            </w:r>
            <w:r>
              <w:instrText xml:space="preserve"> REF _Ref307816350 \r \h </w:instrText>
            </w:r>
            <w:r>
              <w:fldChar w:fldCharType="separate"/>
            </w:r>
            <w:r>
              <w:t>2.2</w:t>
            </w:r>
            <w:r>
              <w:fldChar w:fldCharType="end"/>
            </w:r>
          </w:p>
        </w:tc>
      </w:tr>
      <w:tr w:rsidR="0008558B" w14:paraId="23A1734D" w14:textId="77777777" w:rsidTr="00984736">
        <w:trPr>
          <w:cantSplit/>
        </w:trPr>
        <w:tc>
          <w:tcPr>
            <w:tcW w:w="1472" w:type="dxa"/>
          </w:tcPr>
          <w:p w14:paraId="23A17346" w14:textId="77777777" w:rsidR="0008558B" w:rsidRDefault="0008558B" w:rsidP="0006261F">
            <w:pPr>
              <w:pStyle w:val="TableText"/>
            </w:pPr>
            <w:r>
              <w:t>ID type</w:t>
            </w:r>
          </w:p>
        </w:tc>
        <w:tc>
          <w:tcPr>
            <w:tcW w:w="850" w:type="dxa"/>
          </w:tcPr>
          <w:p w14:paraId="23A17347" w14:textId="77777777" w:rsidR="0008558B" w:rsidRDefault="0008558B">
            <w:pPr>
              <w:pStyle w:val="TableText"/>
            </w:pPr>
            <w:r>
              <w:t>an</w:t>
            </w:r>
          </w:p>
        </w:tc>
        <w:tc>
          <w:tcPr>
            <w:tcW w:w="993" w:type="dxa"/>
          </w:tcPr>
          <w:p w14:paraId="23A17348" w14:textId="77777777" w:rsidR="0008558B" w:rsidRDefault="0008558B">
            <w:pPr>
              <w:pStyle w:val="TableText"/>
            </w:pPr>
            <w:r>
              <w:t>16</w:t>
            </w:r>
          </w:p>
        </w:tc>
        <w:tc>
          <w:tcPr>
            <w:tcW w:w="3260" w:type="dxa"/>
          </w:tcPr>
          <w:p w14:paraId="23A17349" w14:textId="77777777" w:rsidR="0008558B" w:rsidRDefault="0008558B" w:rsidP="00C35E68">
            <w:pPr>
              <w:pStyle w:val="TableText"/>
            </w:pPr>
            <w:r>
              <w:t xml:space="preserve">Type of identification </w:t>
            </w:r>
          </w:p>
        </w:tc>
        <w:tc>
          <w:tcPr>
            <w:tcW w:w="590" w:type="dxa"/>
          </w:tcPr>
          <w:p w14:paraId="23A1734A" w14:textId="77777777" w:rsidR="0008558B" w:rsidRDefault="0008558B">
            <w:pPr>
              <w:pStyle w:val="TableText"/>
            </w:pPr>
            <w:r>
              <w:t>O</w:t>
            </w:r>
          </w:p>
        </w:tc>
        <w:tc>
          <w:tcPr>
            <w:tcW w:w="827" w:type="dxa"/>
          </w:tcPr>
          <w:p w14:paraId="23A1734B" w14:textId="77777777" w:rsidR="0008558B" w:rsidRDefault="0008558B">
            <w:pPr>
              <w:pStyle w:val="TableText"/>
            </w:pPr>
            <w:r>
              <w:t>5</w:t>
            </w:r>
          </w:p>
        </w:tc>
        <w:tc>
          <w:tcPr>
            <w:tcW w:w="4253" w:type="dxa"/>
          </w:tcPr>
          <w:p w14:paraId="23A1734C" w14:textId="77777777" w:rsidR="0008558B" w:rsidRDefault="0008558B" w:rsidP="0006261F">
            <w:pPr>
              <w:pStyle w:val="TableText"/>
            </w:pPr>
          </w:p>
        </w:tc>
      </w:tr>
      <w:tr w:rsidR="0008558B" w14:paraId="23A17355" w14:textId="77777777" w:rsidTr="00984736">
        <w:trPr>
          <w:cantSplit/>
        </w:trPr>
        <w:tc>
          <w:tcPr>
            <w:tcW w:w="1472" w:type="dxa"/>
          </w:tcPr>
          <w:p w14:paraId="23A1734E" w14:textId="77777777" w:rsidR="0008558B" w:rsidRDefault="0008558B" w:rsidP="0006261F">
            <w:pPr>
              <w:pStyle w:val="TableText"/>
            </w:pPr>
            <w:r>
              <w:t>Customer Id Code</w:t>
            </w:r>
          </w:p>
        </w:tc>
        <w:tc>
          <w:tcPr>
            <w:tcW w:w="850" w:type="dxa"/>
          </w:tcPr>
          <w:p w14:paraId="23A1734F" w14:textId="77777777" w:rsidR="0008558B" w:rsidRDefault="0008558B">
            <w:pPr>
              <w:pStyle w:val="TableText"/>
            </w:pPr>
            <w:r>
              <w:t>An</w:t>
            </w:r>
          </w:p>
        </w:tc>
        <w:tc>
          <w:tcPr>
            <w:tcW w:w="993" w:type="dxa"/>
          </w:tcPr>
          <w:p w14:paraId="23A17350" w14:textId="77777777" w:rsidR="0008558B" w:rsidRDefault="0008558B">
            <w:pPr>
              <w:pStyle w:val="TableText"/>
            </w:pPr>
            <w:r>
              <w:t>32</w:t>
            </w:r>
          </w:p>
        </w:tc>
        <w:tc>
          <w:tcPr>
            <w:tcW w:w="3260" w:type="dxa"/>
          </w:tcPr>
          <w:p w14:paraId="23A17351" w14:textId="77777777" w:rsidR="0008558B" w:rsidRDefault="0008558B">
            <w:pPr>
              <w:pStyle w:val="TableText"/>
            </w:pPr>
            <w:r>
              <w:t>Customer Identification</w:t>
            </w:r>
          </w:p>
        </w:tc>
        <w:tc>
          <w:tcPr>
            <w:tcW w:w="590" w:type="dxa"/>
          </w:tcPr>
          <w:p w14:paraId="23A17352" w14:textId="77777777" w:rsidR="0008558B" w:rsidRDefault="0008558B">
            <w:pPr>
              <w:pStyle w:val="TableText"/>
            </w:pPr>
            <w:r>
              <w:t>O</w:t>
            </w:r>
          </w:p>
        </w:tc>
        <w:tc>
          <w:tcPr>
            <w:tcW w:w="827" w:type="dxa"/>
          </w:tcPr>
          <w:p w14:paraId="23A17353" w14:textId="77777777" w:rsidR="0008558B" w:rsidRDefault="0008558B">
            <w:pPr>
              <w:pStyle w:val="TableText"/>
            </w:pPr>
            <w:r>
              <w:t>5</w:t>
            </w:r>
          </w:p>
        </w:tc>
        <w:tc>
          <w:tcPr>
            <w:tcW w:w="4253" w:type="dxa"/>
          </w:tcPr>
          <w:p w14:paraId="23A17354" w14:textId="77777777" w:rsidR="0008558B" w:rsidRDefault="0008558B" w:rsidP="0006261F">
            <w:pPr>
              <w:pStyle w:val="TableText"/>
            </w:pPr>
          </w:p>
        </w:tc>
      </w:tr>
      <w:tr w:rsidR="0008558B" w:rsidRPr="00095220" w14:paraId="23A17365" w14:textId="77777777" w:rsidTr="00984736">
        <w:trPr>
          <w:cantSplit/>
        </w:trPr>
        <w:tc>
          <w:tcPr>
            <w:tcW w:w="1472" w:type="dxa"/>
          </w:tcPr>
          <w:p w14:paraId="23A17356" w14:textId="77777777" w:rsidR="0008558B" w:rsidRDefault="0008558B">
            <w:pPr>
              <w:pStyle w:val="TableText"/>
            </w:pPr>
            <w:r>
              <w:t>TOTAL</w:t>
            </w:r>
          </w:p>
        </w:tc>
        <w:tc>
          <w:tcPr>
            <w:tcW w:w="850" w:type="dxa"/>
          </w:tcPr>
          <w:p w14:paraId="23A17357" w14:textId="77777777" w:rsidR="0008558B" w:rsidRDefault="0008558B">
            <w:pPr>
              <w:pStyle w:val="TableText"/>
            </w:pPr>
          </w:p>
        </w:tc>
        <w:tc>
          <w:tcPr>
            <w:tcW w:w="993" w:type="dxa"/>
          </w:tcPr>
          <w:p w14:paraId="23A17358" w14:textId="77777777" w:rsidR="0008558B" w:rsidRDefault="0008558B">
            <w:pPr>
              <w:pStyle w:val="TableText"/>
            </w:pPr>
            <w:r>
              <w:t>512</w:t>
            </w:r>
          </w:p>
          <w:p w14:paraId="23A17359" w14:textId="77777777" w:rsidR="0008558B" w:rsidRDefault="0008558B">
            <w:pPr>
              <w:pStyle w:val="TableText"/>
            </w:pPr>
            <w:r>
              <w:t>515</w:t>
            </w:r>
          </w:p>
          <w:p w14:paraId="23A1735A" w14:textId="77777777" w:rsidR="0008558B" w:rsidRDefault="0008558B">
            <w:pPr>
              <w:pStyle w:val="TableText"/>
            </w:pPr>
            <w:r>
              <w:t>631</w:t>
            </w:r>
          </w:p>
          <w:p w14:paraId="23A1735B" w14:textId="77777777" w:rsidR="0008558B" w:rsidRDefault="0008558B">
            <w:pPr>
              <w:pStyle w:val="TableText"/>
            </w:pPr>
            <w:r>
              <w:t>718</w:t>
            </w:r>
          </w:p>
          <w:p w14:paraId="23A1735C" w14:textId="77777777" w:rsidR="0008558B" w:rsidRDefault="0008558B">
            <w:pPr>
              <w:pStyle w:val="TableText"/>
            </w:pPr>
            <w:r>
              <w:t>766</w:t>
            </w:r>
          </w:p>
        </w:tc>
        <w:tc>
          <w:tcPr>
            <w:tcW w:w="3260" w:type="dxa"/>
          </w:tcPr>
          <w:p w14:paraId="23A1735D" w14:textId="77777777" w:rsidR="0008558B" w:rsidRPr="00095220" w:rsidRDefault="0008558B">
            <w:pPr>
              <w:pStyle w:val="TableText"/>
              <w:rPr>
                <w:lang w:val="fr-FR"/>
                <w:rPrChange w:id="110" w:author="Sosa Medina, Wilson" w:date="2023-09-06T13:46:00Z">
                  <w:rPr/>
                </w:rPrChange>
              </w:rPr>
            </w:pPr>
            <w:r w:rsidRPr="00095220">
              <w:rPr>
                <w:lang w:val="fr-FR"/>
                <w:rPrChange w:id="111" w:author="Sosa Medina, Wilson" w:date="2023-09-06T13:46:00Z">
                  <w:rPr/>
                </w:rPrChange>
              </w:rPr>
              <w:t>Version 1</w:t>
            </w:r>
          </w:p>
          <w:p w14:paraId="23A1735E" w14:textId="77777777" w:rsidR="0008558B" w:rsidRPr="00095220" w:rsidRDefault="0008558B">
            <w:pPr>
              <w:pStyle w:val="TableText"/>
              <w:rPr>
                <w:lang w:val="fr-FR"/>
                <w:rPrChange w:id="112" w:author="Sosa Medina, Wilson" w:date="2023-09-06T13:46:00Z">
                  <w:rPr/>
                </w:rPrChange>
              </w:rPr>
            </w:pPr>
            <w:r w:rsidRPr="00095220">
              <w:rPr>
                <w:lang w:val="fr-FR"/>
                <w:rPrChange w:id="113" w:author="Sosa Medina, Wilson" w:date="2023-09-06T13:46:00Z">
                  <w:rPr/>
                </w:rPrChange>
              </w:rPr>
              <w:t>Version 2</w:t>
            </w:r>
          </w:p>
          <w:p w14:paraId="23A1735F" w14:textId="77777777" w:rsidR="0008558B" w:rsidRPr="00095220" w:rsidRDefault="0008558B">
            <w:pPr>
              <w:pStyle w:val="TableText"/>
              <w:rPr>
                <w:lang w:val="fr-FR"/>
                <w:rPrChange w:id="114" w:author="Sosa Medina, Wilson" w:date="2023-09-06T13:46:00Z">
                  <w:rPr/>
                </w:rPrChange>
              </w:rPr>
            </w:pPr>
            <w:r w:rsidRPr="00095220">
              <w:rPr>
                <w:lang w:val="fr-FR"/>
                <w:rPrChange w:id="115" w:author="Sosa Medina, Wilson" w:date="2023-09-06T13:46:00Z">
                  <w:rPr/>
                </w:rPrChange>
              </w:rPr>
              <w:t>Version 3</w:t>
            </w:r>
          </w:p>
          <w:p w14:paraId="23A17360" w14:textId="77777777" w:rsidR="0008558B" w:rsidRPr="00095220" w:rsidRDefault="0008558B">
            <w:pPr>
              <w:pStyle w:val="TableText"/>
              <w:rPr>
                <w:lang w:val="fr-FR"/>
                <w:rPrChange w:id="116" w:author="Sosa Medina, Wilson" w:date="2023-09-06T13:46:00Z">
                  <w:rPr/>
                </w:rPrChange>
              </w:rPr>
            </w:pPr>
            <w:r w:rsidRPr="00095220">
              <w:rPr>
                <w:lang w:val="fr-FR"/>
                <w:rPrChange w:id="117" w:author="Sosa Medina, Wilson" w:date="2023-09-06T13:46:00Z">
                  <w:rPr/>
                </w:rPrChange>
              </w:rPr>
              <w:t>Version 4</w:t>
            </w:r>
          </w:p>
          <w:p w14:paraId="23A17361" w14:textId="77777777" w:rsidR="0008558B" w:rsidRPr="00095220" w:rsidRDefault="0008558B">
            <w:pPr>
              <w:pStyle w:val="TableText"/>
              <w:rPr>
                <w:lang w:val="fr-FR"/>
                <w:rPrChange w:id="118" w:author="Sosa Medina, Wilson" w:date="2023-09-06T13:46:00Z">
                  <w:rPr/>
                </w:rPrChange>
              </w:rPr>
            </w:pPr>
            <w:r w:rsidRPr="00095220">
              <w:rPr>
                <w:lang w:val="fr-FR"/>
                <w:rPrChange w:id="119" w:author="Sosa Medina, Wilson" w:date="2023-09-06T13:46:00Z">
                  <w:rPr/>
                </w:rPrChange>
              </w:rPr>
              <w:t>Version 5</w:t>
            </w:r>
          </w:p>
        </w:tc>
        <w:tc>
          <w:tcPr>
            <w:tcW w:w="590" w:type="dxa"/>
          </w:tcPr>
          <w:p w14:paraId="23A17362" w14:textId="77777777" w:rsidR="0008558B" w:rsidRPr="00095220" w:rsidRDefault="0008558B">
            <w:pPr>
              <w:pStyle w:val="TableText"/>
              <w:rPr>
                <w:lang w:val="fr-FR"/>
                <w:rPrChange w:id="120" w:author="Sosa Medina, Wilson" w:date="2023-09-06T13:46:00Z">
                  <w:rPr/>
                </w:rPrChange>
              </w:rPr>
            </w:pPr>
          </w:p>
        </w:tc>
        <w:tc>
          <w:tcPr>
            <w:tcW w:w="827" w:type="dxa"/>
          </w:tcPr>
          <w:p w14:paraId="23A17363" w14:textId="77777777" w:rsidR="0008558B" w:rsidRPr="00095220" w:rsidRDefault="0008558B">
            <w:pPr>
              <w:pStyle w:val="TableText"/>
              <w:rPr>
                <w:lang w:val="fr-FR"/>
                <w:rPrChange w:id="121" w:author="Sosa Medina, Wilson" w:date="2023-09-06T13:46:00Z">
                  <w:rPr/>
                </w:rPrChange>
              </w:rPr>
            </w:pPr>
          </w:p>
        </w:tc>
        <w:tc>
          <w:tcPr>
            <w:tcW w:w="4253" w:type="dxa"/>
          </w:tcPr>
          <w:p w14:paraId="23A17364" w14:textId="77777777" w:rsidR="0008558B" w:rsidRPr="00095220" w:rsidRDefault="0008558B">
            <w:pPr>
              <w:pStyle w:val="TableText"/>
              <w:rPr>
                <w:lang w:val="fr-FR"/>
                <w:rPrChange w:id="122" w:author="Sosa Medina, Wilson" w:date="2023-09-06T13:46:00Z">
                  <w:rPr/>
                </w:rPrChange>
              </w:rPr>
            </w:pPr>
          </w:p>
        </w:tc>
      </w:tr>
    </w:tbl>
    <w:p w14:paraId="23A17366" w14:textId="77777777" w:rsidR="00C71AE4" w:rsidRDefault="00C71AE4" w:rsidP="003066E4">
      <w:pPr>
        <w:spacing w:before="60"/>
        <w:ind w:left="1077"/>
      </w:pPr>
      <w:r>
        <w:t xml:space="preserve">If the Version 2 fields are not specified, the preferred language defaults to “GB”, and the </w:t>
      </w:r>
      <w:r w:rsidR="00422837">
        <w:t>address indicator to home</w:t>
      </w:r>
      <w:r>
        <w:t>.</w:t>
      </w:r>
    </w:p>
    <w:p w14:paraId="23A17367" w14:textId="77777777" w:rsidR="00C71AE4" w:rsidRPr="005F2C12" w:rsidRDefault="00C71AE4" w:rsidP="005F2C12">
      <w:pPr>
        <w:pStyle w:val="Heading2"/>
      </w:pPr>
      <w:bookmarkStart w:id="123" w:name="_Ref500242660"/>
      <w:bookmarkStart w:id="124" w:name="_Ref500242675"/>
      <w:bookmarkStart w:id="125" w:name="_Ref500242693"/>
      <w:bookmarkStart w:id="126" w:name="_Ref500242705"/>
      <w:bookmarkStart w:id="127" w:name="_Ref500242824"/>
      <w:bookmarkStart w:id="128" w:name="_Ref500242879"/>
      <w:bookmarkStart w:id="129" w:name="_Ref500242893"/>
      <w:bookmarkStart w:id="130" w:name="_Ref500243073"/>
      <w:bookmarkStart w:id="131" w:name="_Ref500243109"/>
      <w:bookmarkStart w:id="132" w:name="_Ref500243136"/>
      <w:bookmarkStart w:id="133" w:name="_Ref500243179"/>
      <w:bookmarkStart w:id="134" w:name="_Ref500243238"/>
      <w:bookmarkStart w:id="135" w:name="_Toc512143055"/>
      <w:bookmarkStart w:id="136" w:name="_Toc72647206"/>
      <w:bookmarkStart w:id="137" w:name="_Toc341774745"/>
      <w:bookmarkStart w:id="138" w:name="_Ref500242788"/>
      <w:bookmarkStart w:id="139" w:name="_Ref500242904"/>
      <w:bookmarkStart w:id="140" w:name="_Ref500242915"/>
      <w:bookmarkStart w:id="141" w:name="_Ref500242932"/>
      <w:bookmarkStart w:id="142" w:name="_Ref500242945"/>
      <w:bookmarkStart w:id="143" w:name="_Ref500242962"/>
      <w:bookmarkStart w:id="144" w:name="_Ref500242983"/>
      <w:bookmarkStart w:id="145" w:name="_Ref500242997"/>
      <w:bookmarkStart w:id="146" w:name="_Ref500243020"/>
      <w:bookmarkStart w:id="147" w:name="_Ref500243038"/>
      <w:bookmarkStart w:id="148" w:name="_Ref500243141"/>
      <w:bookmarkStart w:id="149" w:name="_Ref500243186"/>
      <w:bookmarkStart w:id="150" w:name="_Ref500243256"/>
      <w:bookmarkStart w:id="151" w:name="_Toc520892105"/>
      <w:r w:rsidRPr="005F2C12">
        <w:t>Record Type 02: Account record</w:t>
      </w:r>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14:paraId="23A17368" w14:textId="77777777" w:rsidR="00AD510F" w:rsidRDefault="006C222A">
      <w:pPr>
        <w:spacing w:after="360"/>
      </w:pPr>
      <w:r>
        <w:fldChar w:fldCharType="begin"/>
      </w:r>
      <w:r w:rsidR="00C71AE4">
        <w:instrText xml:space="preserve"> REF _Ref521824221 \h </w:instrText>
      </w:r>
      <w:r>
        <w:fldChar w:fldCharType="separate"/>
      </w:r>
      <w:r w:rsidR="00A16F23">
        <w:t xml:space="preserve">Table </w:t>
      </w:r>
      <w:r w:rsidR="00A16F23">
        <w:rPr>
          <w:noProof/>
        </w:rPr>
        <w:t>5</w:t>
      </w:r>
      <w:r>
        <w:fldChar w:fldCharType="end"/>
      </w:r>
      <w:r w:rsidR="00C71AE4">
        <w:t xml:space="preserve"> below provides a detailed description of the account record</w:t>
      </w:r>
      <w:r w:rsidR="00AD510F">
        <w:t>.</w:t>
      </w:r>
    </w:p>
    <w:p w14:paraId="23A17369" w14:textId="77777777" w:rsidR="00C71AE4" w:rsidRDefault="00AD510F" w:rsidP="00AD510F">
      <w:pPr>
        <w:spacing w:after="360"/>
      </w:pPr>
      <w:r>
        <w:t xml:space="preserve">Unless otherwise specified in the ‘Notes’ column, the Field names map directly to columns in the ACCDET table. </w:t>
      </w:r>
    </w:p>
    <w:p w14:paraId="23A1736A" w14:textId="77777777" w:rsidR="00C71AE4" w:rsidRDefault="00C71AE4">
      <w:pPr>
        <w:pStyle w:val="Caption"/>
      </w:pPr>
      <w:bookmarkStart w:id="152" w:name="_Ref521824221"/>
      <w:bookmarkStart w:id="153" w:name="_Toc72647246"/>
      <w:bookmarkStart w:id="154" w:name="_Toc341774782"/>
      <w:r>
        <w:t xml:space="preserve">Table </w:t>
      </w:r>
      <w:r w:rsidR="00BE7F74">
        <w:fldChar w:fldCharType="begin"/>
      </w:r>
      <w:r w:rsidR="00BE7F74">
        <w:instrText xml:space="preserve"> SEQ Table \* ARABIC </w:instrText>
      </w:r>
      <w:r w:rsidR="00BE7F74">
        <w:fldChar w:fldCharType="separate"/>
      </w:r>
      <w:r w:rsidR="00A16F23">
        <w:rPr>
          <w:noProof/>
        </w:rPr>
        <w:t>5</w:t>
      </w:r>
      <w:r w:rsidR="00BE7F74">
        <w:rPr>
          <w:noProof/>
        </w:rPr>
        <w:fldChar w:fldCharType="end"/>
      </w:r>
      <w:bookmarkEnd w:id="152"/>
      <w:r>
        <w:t>: Definition of an Account record</w:t>
      </w:r>
      <w:bookmarkEnd w:id="153"/>
      <w:bookmarkEnd w:id="154"/>
    </w:p>
    <w:tbl>
      <w:tblPr>
        <w:tblW w:w="12245" w:type="dxa"/>
        <w:tblInd w:w="11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60"/>
        <w:gridCol w:w="810"/>
        <w:gridCol w:w="990"/>
        <w:gridCol w:w="3600"/>
        <w:gridCol w:w="482"/>
        <w:gridCol w:w="778"/>
        <w:gridCol w:w="4325"/>
      </w:tblGrid>
      <w:tr w:rsidR="009221DC" w14:paraId="23A1736E" w14:textId="77777777" w:rsidTr="00027EB6">
        <w:trPr>
          <w:cantSplit/>
          <w:tblHeader/>
        </w:trPr>
        <w:tc>
          <w:tcPr>
            <w:tcW w:w="7142" w:type="dxa"/>
            <w:gridSpan w:val="5"/>
            <w:tcBorders>
              <w:bottom w:val="nil"/>
            </w:tcBorders>
            <w:shd w:val="pct12" w:color="auto" w:fill="auto"/>
          </w:tcPr>
          <w:p w14:paraId="23A1736B" w14:textId="77777777" w:rsidR="009221DC" w:rsidRDefault="009221DC">
            <w:pPr>
              <w:pStyle w:val="TableHeading"/>
              <w:spacing w:before="60" w:after="60"/>
            </w:pPr>
            <w:r>
              <w:lastRenderedPageBreak/>
              <w:t>ACCOUNT RECORD</w:t>
            </w:r>
          </w:p>
        </w:tc>
        <w:tc>
          <w:tcPr>
            <w:tcW w:w="778" w:type="dxa"/>
            <w:tcBorders>
              <w:bottom w:val="nil"/>
            </w:tcBorders>
            <w:shd w:val="pct12" w:color="auto" w:fill="auto"/>
          </w:tcPr>
          <w:p w14:paraId="23A1736C" w14:textId="77777777" w:rsidR="009221DC" w:rsidRDefault="009221DC">
            <w:pPr>
              <w:pStyle w:val="TableHeading"/>
              <w:spacing w:before="60" w:after="60"/>
            </w:pPr>
          </w:p>
        </w:tc>
        <w:tc>
          <w:tcPr>
            <w:tcW w:w="4325" w:type="dxa"/>
            <w:tcBorders>
              <w:bottom w:val="nil"/>
            </w:tcBorders>
            <w:shd w:val="pct12" w:color="auto" w:fill="auto"/>
          </w:tcPr>
          <w:p w14:paraId="23A1736D" w14:textId="77777777" w:rsidR="009221DC" w:rsidRDefault="009221DC">
            <w:pPr>
              <w:pStyle w:val="TableHeading"/>
              <w:spacing w:before="60" w:after="60"/>
            </w:pPr>
          </w:p>
        </w:tc>
      </w:tr>
      <w:tr w:rsidR="009221DC" w14:paraId="23A17376" w14:textId="77777777" w:rsidTr="00027EB6">
        <w:trPr>
          <w:cantSplit/>
          <w:tblHeader/>
        </w:trPr>
        <w:tc>
          <w:tcPr>
            <w:tcW w:w="1260" w:type="dxa"/>
            <w:shd w:val="pct12" w:color="auto" w:fill="auto"/>
          </w:tcPr>
          <w:p w14:paraId="23A1736F" w14:textId="77777777" w:rsidR="009221DC" w:rsidRDefault="009221DC">
            <w:pPr>
              <w:pStyle w:val="TableHeading"/>
            </w:pPr>
            <w:r>
              <w:t>Field</w:t>
            </w:r>
          </w:p>
        </w:tc>
        <w:tc>
          <w:tcPr>
            <w:tcW w:w="810" w:type="dxa"/>
            <w:shd w:val="pct12" w:color="auto" w:fill="auto"/>
          </w:tcPr>
          <w:p w14:paraId="23A17370" w14:textId="77777777" w:rsidR="009221DC" w:rsidRDefault="009221DC">
            <w:pPr>
              <w:pStyle w:val="TableHeading"/>
            </w:pPr>
            <w:r>
              <w:t>Type</w:t>
            </w:r>
          </w:p>
        </w:tc>
        <w:tc>
          <w:tcPr>
            <w:tcW w:w="990" w:type="dxa"/>
            <w:shd w:val="pct12" w:color="auto" w:fill="auto"/>
          </w:tcPr>
          <w:p w14:paraId="23A17371" w14:textId="77777777" w:rsidR="009221DC" w:rsidRDefault="009221DC">
            <w:pPr>
              <w:pStyle w:val="TableHeading"/>
            </w:pPr>
            <w:r>
              <w:t>Length</w:t>
            </w:r>
          </w:p>
        </w:tc>
        <w:tc>
          <w:tcPr>
            <w:tcW w:w="3600" w:type="dxa"/>
            <w:shd w:val="pct12" w:color="auto" w:fill="auto"/>
          </w:tcPr>
          <w:p w14:paraId="23A17372" w14:textId="77777777" w:rsidR="009221DC" w:rsidRDefault="009221DC">
            <w:pPr>
              <w:pStyle w:val="TableHeading"/>
            </w:pPr>
            <w:r>
              <w:t>Description</w:t>
            </w:r>
          </w:p>
        </w:tc>
        <w:tc>
          <w:tcPr>
            <w:tcW w:w="482" w:type="dxa"/>
            <w:shd w:val="pct12" w:color="auto" w:fill="auto"/>
          </w:tcPr>
          <w:p w14:paraId="23A17373" w14:textId="77777777" w:rsidR="009221DC" w:rsidRDefault="009221DC">
            <w:pPr>
              <w:pStyle w:val="TableHeading"/>
            </w:pPr>
          </w:p>
        </w:tc>
        <w:tc>
          <w:tcPr>
            <w:tcW w:w="778" w:type="dxa"/>
            <w:shd w:val="pct12" w:color="auto" w:fill="auto"/>
          </w:tcPr>
          <w:p w14:paraId="23A17374" w14:textId="77777777" w:rsidR="009221DC" w:rsidRDefault="009221DC">
            <w:pPr>
              <w:pStyle w:val="TableHeading"/>
            </w:pPr>
            <w:r>
              <w:t>Ver</w:t>
            </w:r>
          </w:p>
        </w:tc>
        <w:tc>
          <w:tcPr>
            <w:tcW w:w="4325" w:type="dxa"/>
            <w:shd w:val="pct12" w:color="auto" w:fill="auto"/>
          </w:tcPr>
          <w:p w14:paraId="23A17375" w14:textId="77777777" w:rsidR="009221DC" w:rsidRDefault="009221DC">
            <w:pPr>
              <w:pStyle w:val="TableHeading"/>
            </w:pPr>
            <w:r>
              <w:t>Notes</w:t>
            </w:r>
          </w:p>
        </w:tc>
      </w:tr>
      <w:tr w:rsidR="009221DC" w14:paraId="23A1737E" w14:textId="77777777" w:rsidTr="00027EB6">
        <w:trPr>
          <w:cantSplit/>
        </w:trPr>
        <w:tc>
          <w:tcPr>
            <w:tcW w:w="1260" w:type="dxa"/>
          </w:tcPr>
          <w:p w14:paraId="23A17377" w14:textId="77777777" w:rsidR="009221DC" w:rsidRDefault="009221DC">
            <w:pPr>
              <w:pStyle w:val="TableText"/>
            </w:pPr>
            <w:r>
              <w:t>rechead</w:t>
            </w:r>
          </w:p>
        </w:tc>
        <w:tc>
          <w:tcPr>
            <w:tcW w:w="810" w:type="dxa"/>
          </w:tcPr>
          <w:p w14:paraId="23A17378" w14:textId="77777777" w:rsidR="009221DC" w:rsidRDefault="009221DC">
            <w:pPr>
              <w:pStyle w:val="TableText"/>
            </w:pPr>
            <w:r>
              <w:t>an</w:t>
            </w:r>
          </w:p>
        </w:tc>
        <w:tc>
          <w:tcPr>
            <w:tcW w:w="990" w:type="dxa"/>
          </w:tcPr>
          <w:p w14:paraId="23A17379" w14:textId="77777777" w:rsidR="009221DC" w:rsidRDefault="009221DC">
            <w:pPr>
              <w:pStyle w:val="TableText"/>
            </w:pPr>
            <w:r>
              <w:t>8</w:t>
            </w:r>
          </w:p>
        </w:tc>
        <w:tc>
          <w:tcPr>
            <w:tcW w:w="3600" w:type="dxa"/>
          </w:tcPr>
          <w:p w14:paraId="23A1737A" w14:textId="77777777" w:rsidR="009221DC" w:rsidRDefault="009221DC">
            <w:pPr>
              <w:pStyle w:val="TableText"/>
            </w:pPr>
            <w:r>
              <w:t xml:space="preserve">Record header (see section </w:t>
            </w:r>
            <w:r>
              <w:fldChar w:fldCharType="begin"/>
            </w:r>
            <w:r>
              <w:instrText xml:space="preserve"> REF _Ref500242544 \r \h  \* MERGEFORMAT </w:instrText>
            </w:r>
            <w:r>
              <w:fldChar w:fldCharType="separate"/>
            </w:r>
            <w:r>
              <w:t>2.3</w:t>
            </w:r>
            <w:r>
              <w:fldChar w:fldCharType="end"/>
            </w:r>
            <w:r>
              <w:t>)</w:t>
            </w:r>
          </w:p>
        </w:tc>
        <w:tc>
          <w:tcPr>
            <w:tcW w:w="482" w:type="dxa"/>
          </w:tcPr>
          <w:p w14:paraId="23A1737B" w14:textId="77777777" w:rsidR="009221DC" w:rsidRDefault="009221DC">
            <w:pPr>
              <w:pStyle w:val="TableText"/>
            </w:pPr>
          </w:p>
        </w:tc>
        <w:tc>
          <w:tcPr>
            <w:tcW w:w="778" w:type="dxa"/>
          </w:tcPr>
          <w:p w14:paraId="23A1737C" w14:textId="77777777" w:rsidR="009221DC" w:rsidRDefault="009221DC">
            <w:pPr>
              <w:pStyle w:val="TableText"/>
            </w:pPr>
          </w:p>
        </w:tc>
        <w:tc>
          <w:tcPr>
            <w:tcW w:w="4325" w:type="dxa"/>
          </w:tcPr>
          <w:p w14:paraId="23A1737D" w14:textId="77777777" w:rsidR="009221DC" w:rsidRDefault="009221DC">
            <w:pPr>
              <w:pStyle w:val="TableText"/>
            </w:pPr>
          </w:p>
        </w:tc>
      </w:tr>
      <w:tr w:rsidR="0008558B" w14:paraId="23A17387" w14:textId="77777777" w:rsidTr="00027EB6">
        <w:trPr>
          <w:cantSplit/>
        </w:trPr>
        <w:tc>
          <w:tcPr>
            <w:tcW w:w="1260" w:type="dxa"/>
          </w:tcPr>
          <w:p w14:paraId="23A1737F" w14:textId="77777777" w:rsidR="0008558B" w:rsidRDefault="0008558B">
            <w:pPr>
              <w:pStyle w:val="TableText"/>
            </w:pPr>
            <w:r>
              <w:t>instcode</w:t>
            </w:r>
          </w:p>
        </w:tc>
        <w:tc>
          <w:tcPr>
            <w:tcW w:w="810" w:type="dxa"/>
          </w:tcPr>
          <w:p w14:paraId="23A17380" w14:textId="77777777" w:rsidR="0008558B" w:rsidRDefault="0008558B">
            <w:pPr>
              <w:pStyle w:val="TableText"/>
            </w:pPr>
            <w:r>
              <w:t>an</w:t>
            </w:r>
          </w:p>
        </w:tc>
        <w:tc>
          <w:tcPr>
            <w:tcW w:w="990" w:type="dxa"/>
          </w:tcPr>
          <w:p w14:paraId="23A17381" w14:textId="77777777" w:rsidR="0008558B" w:rsidRDefault="0008558B">
            <w:pPr>
              <w:pStyle w:val="TableText"/>
            </w:pPr>
            <w:r>
              <w:t>4</w:t>
            </w:r>
          </w:p>
        </w:tc>
        <w:tc>
          <w:tcPr>
            <w:tcW w:w="3600" w:type="dxa"/>
          </w:tcPr>
          <w:p w14:paraId="23A17382" w14:textId="77777777" w:rsidR="0008558B" w:rsidRDefault="0008558B">
            <w:pPr>
              <w:pStyle w:val="TableText"/>
            </w:pPr>
            <w:r>
              <w:t>Institution code</w:t>
            </w:r>
          </w:p>
        </w:tc>
        <w:tc>
          <w:tcPr>
            <w:tcW w:w="482" w:type="dxa"/>
          </w:tcPr>
          <w:p w14:paraId="23A17383" w14:textId="77777777" w:rsidR="0008558B" w:rsidRDefault="0008558B">
            <w:pPr>
              <w:pStyle w:val="TableText"/>
            </w:pPr>
            <w:r>
              <w:t>K</w:t>
            </w:r>
          </w:p>
        </w:tc>
        <w:tc>
          <w:tcPr>
            <w:tcW w:w="778" w:type="dxa"/>
          </w:tcPr>
          <w:p w14:paraId="23A17384" w14:textId="77777777" w:rsidR="0008558B" w:rsidRDefault="0008558B">
            <w:pPr>
              <w:pStyle w:val="TableText"/>
            </w:pPr>
          </w:p>
        </w:tc>
        <w:tc>
          <w:tcPr>
            <w:tcW w:w="4325" w:type="dxa"/>
          </w:tcPr>
          <w:p w14:paraId="23A17385" w14:textId="5296B5DF" w:rsidR="0008558B" w:rsidRDefault="0008558B" w:rsidP="00DF7B82">
            <w:pPr>
              <w:pStyle w:val="TableText"/>
            </w:pPr>
            <w:r>
              <w:t>Set to ‘</w:t>
            </w:r>
            <w:del w:id="155" w:author="Sosa Medina, Wilson" w:date="2022-08-17T12:09:00Z">
              <w:r w:rsidDel="00C82AF4">
                <w:delText>BRE’</w:delText>
              </w:r>
            </w:del>
            <w:ins w:id="156" w:author="Sosa Medina, Wilson" w:date="2022-08-17T12:09:00Z">
              <w:r w:rsidR="00C82AF4">
                <w:t>FCB</w:t>
              </w:r>
            </w:ins>
            <w:ins w:id="157" w:author="Sosa Medina, Wilson" w:date="2022-08-17T12:25:00Z">
              <w:r w:rsidR="00D7186B">
                <w:t>T/FCBB</w:t>
              </w:r>
            </w:ins>
          </w:p>
          <w:p w14:paraId="23A17386" w14:textId="77777777" w:rsidR="0008558B" w:rsidRDefault="0008558B" w:rsidP="00DF7B82">
            <w:pPr>
              <w:pStyle w:val="TableText"/>
            </w:pPr>
            <w:r>
              <w:t xml:space="preserve">For field mapping details see section </w:t>
            </w:r>
            <w:r>
              <w:fldChar w:fldCharType="begin"/>
            </w:r>
            <w:r>
              <w:instrText xml:space="preserve"> REF _Ref307816350 \r \h  \* MERGEFORMAT </w:instrText>
            </w:r>
            <w:r>
              <w:fldChar w:fldCharType="separate"/>
            </w:r>
            <w:r>
              <w:t>2.2</w:t>
            </w:r>
            <w:r>
              <w:fldChar w:fldCharType="end"/>
            </w:r>
          </w:p>
        </w:tc>
      </w:tr>
      <w:tr w:rsidR="0008558B" w14:paraId="23A1738F" w14:textId="77777777" w:rsidTr="00027EB6">
        <w:trPr>
          <w:cantSplit/>
        </w:trPr>
        <w:tc>
          <w:tcPr>
            <w:tcW w:w="1260" w:type="dxa"/>
          </w:tcPr>
          <w:p w14:paraId="23A17388" w14:textId="77777777" w:rsidR="0008558B" w:rsidRDefault="0008558B">
            <w:pPr>
              <w:pStyle w:val="TableText"/>
            </w:pPr>
            <w:r>
              <w:t>branch</w:t>
            </w:r>
          </w:p>
        </w:tc>
        <w:tc>
          <w:tcPr>
            <w:tcW w:w="810" w:type="dxa"/>
          </w:tcPr>
          <w:p w14:paraId="23A17389" w14:textId="77777777" w:rsidR="0008558B" w:rsidRDefault="0008558B">
            <w:pPr>
              <w:pStyle w:val="TableText"/>
            </w:pPr>
            <w:r>
              <w:t>an</w:t>
            </w:r>
          </w:p>
        </w:tc>
        <w:tc>
          <w:tcPr>
            <w:tcW w:w="990" w:type="dxa"/>
          </w:tcPr>
          <w:p w14:paraId="23A1738A" w14:textId="77777777" w:rsidR="0008558B" w:rsidRDefault="0008558B">
            <w:pPr>
              <w:pStyle w:val="TableText"/>
            </w:pPr>
            <w:r>
              <w:t>8</w:t>
            </w:r>
          </w:p>
        </w:tc>
        <w:tc>
          <w:tcPr>
            <w:tcW w:w="3600" w:type="dxa"/>
          </w:tcPr>
          <w:p w14:paraId="23A1738B" w14:textId="77777777" w:rsidR="0008558B" w:rsidRDefault="0008558B">
            <w:pPr>
              <w:pStyle w:val="TableText"/>
            </w:pPr>
            <w:r>
              <w:t>Branch code</w:t>
            </w:r>
          </w:p>
        </w:tc>
        <w:tc>
          <w:tcPr>
            <w:tcW w:w="482" w:type="dxa"/>
          </w:tcPr>
          <w:p w14:paraId="23A1738C" w14:textId="77777777" w:rsidR="0008558B" w:rsidRDefault="0008558B">
            <w:pPr>
              <w:pStyle w:val="TableText"/>
            </w:pPr>
            <w:r>
              <w:t>F</w:t>
            </w:r>
          </w:p>
        </w:tc>
        <w:tc>
          <w:tcPr>
            <w:tcW w:w="778" w:type="dxa"/>
          </w:tcPr>
          <w:p w14:paraId="23A1738D" w14:textId="77777777" w:rsidR="0008558B" w:rsidRDefault="0008558B">
            <w:pPr>
              <w:pStyle w:val="TableText"/>
            </w:pPr>
          </w:p>
        </w:tc>
        <w:tc>
          <w:tcPr>
            <w:tcW w:w="4325" w:type="dxa"/>
          </w:tcPr>
          <w:p w14:paraId="23A1738E" w14:textId="77777777" w:rsidR="0008558B" w:rsidRDefault="0008558B" w:rsidP="00DF7B82">
            <w:pPr>
              <w:pStyle w:val="TableText"/>
            </w:pPr>
            <w:r>
              <w:t xml:space="preserve">For field mapping details see section </w:t>
            </w:r>
            <w:r>
              <w:fldChar w:fldCharType="begin"/>
            </w:r>
            <w:r>
              <w:instrText xml:space="preserve"> REF _Ref307816350 \r \h  \* MERGEFORMAT </w:instrText>
            </w:r>
            <w:r>
              <w:fldChar w:fldCharType="separate"/>
            </w:r>
            <w:r>
              <w:t>2.2</w:t>
            </w:r>
            <w:r>
              <w:fldChar w:fldCharType="end"/>
            </w:r>
          </w:p>
        </w:tc>
      </w:tr>
      <w:tr w:rsidR="0008558B" w14:paraId="23A17397" w14:textId="77777777" w:rsidTr="00027EB6">
        <w:trPr>
          <w:cantSplit/>
        </w:trPr>
        <w:tc>
          <w:tcPr>
            <w:tcW w:w="1260" w:type="dxa"/>
          </w:tcPr>
          <w:p w14:paraId="23A17390" w14:textId="77777777" w:rsidR="0008558B" w:rsidRDefault="0008558B">
            <w:pPr>
              <w:pStyle w:val="TableText"/>
            </w:pPr>
            <w:r>
              <w:t>accno</w:t>
            </w:r>
          </w:p>
        </w:tc>
        <w:tc>
          <w:tcPr>
            <w:tcW w:w="810" w:type="dxa"/>
          </w:tcPr>
          <w:p w14:paraId="23A17391" w14:textId="77777777" w:rsidR="0008558B" w:rsidRDefault="0008558B">
            <w:pPr>
              <w:pStyle w:val="TableText"/>
            </w:pPr>
            <w:r>
              <w:t>an</w:t>
            </w:r>
          </w:p>
        </w:tc>
        <w:tc>
          <w:tcPr>
            <w:tcW w:w="990" w:type="dxa"/>
          </w:tcPr>
          <w:p w14:paraId="23A17392" w14:textId="77777777" w:rsidR="0008558B" w:rsidRDefault="0008558B">
            <w:pPr>
              <w:pStyle w:val="TableText"/>
            </w:pPr>
            <w:r>
              <w:t>28</w:t>
            </w:r>
          </w:p>
        </w:tc>
        <w:tc>
          <w:tcPr>
            <w:tcW w:w="3600" w:type="dxa"/>
          </w:tcPr>
          <w:p w14:paraId="23A17393" w14:textId="77777777" w:rsidR="0008558B" w:rsidRDefault="0008558B" w:rsidP="00E40E27">
            <w:pPr>
              <w:pStyle w:val="TableText"/>
            </w:pPr>
            <w:r>
              <w:t xml:space="preserve">Account number.  If not specified upon add Cortex will generate an account number. </w:t>
            </w:r>
          </w:p>
        </w:tc>
        <w:tc>
          <w:tcPr>
            <w:tcW w:w="482" w:type="dxa"/>
          </w:tcPr>
          <w:p w14:paraId="23A17394" w14:textId="77777777" w:rsidR="0008558B" w:rsidRDefault="0008558B">
            <w:pPr>
              <w:pStyle w:val="TableText"/>
            </w:pPr>
            <w:r>
              <w:t>K</w:t>
            </w:r>
          </w:p>
        </w:tc>
        <w:tc>
          <w:tcPr>
            <w:tcW w:w="778" w:type="dxa"/>
          </w:tcPr>
          <w:p w14:paraId="23A17395" w14:textId="77777777" w:rsidR="0008558B" w:rsidRDefault="0008558B">
            <w:pPr>
              <w:pStyle w:val="TableText"/>
            </w:pPr>
          </w:p>
        </w:tc>
        <w:tc>
          <w:tcPr>
            <w:tcW w:w="4325" w:type="dxa"/>
          </w:tcPr>
          <w:p w14:paraId="23A17396" w14:textId="77777777" w:rsidR="0008558B" w:rsidRDefault="0008558B" w:rsidP="00DF7B82">
            <w:pPr>
              <w:pStyle w:val="TableText"/>
            </w:pPr>
          </w:p>
        </w:tc>
      </w:tr>
      <w:tr w:rsidR="0008558B" w14:paraId="23A173A0" w14:textId="77777777" w:rsidTr="00027EB6">
        <w:trPr>
          <w:cantSplit/>
        </w:trPr>
        <w:tc>
          <w:tcPr>
            <w:tcW w:w="1260" w:type="dxa"/>
          </w:tcPr>
          <w:p w14:paraId="23A17398" w14:textId="77777777" w:rsidR="0008558B" w:rsidRDefault="0008558B">
            <w:pPr>
              <w:pStyle w:val="TableText"/>
            </w:pPr>
            <w:r>
              <w:t>acccurr</w:t>
            </w:r>
          </w:p>
        </w:tc>
        <w:tc>
          <w:tcPr>
            <w:tcW w:w="810" w:type="dxa"/>
          </w:tcPr>
          <w:p w14:paraId="23A17399" w14:textId="77777777" w:rsidR="0008558B" w:rsidRDefault="0008558B">
            <w:pPr>
              <w:pStyle w:val="TableText"/>
            </w:pPr>
            <w:r>
              <w:t>N</w:t>
            </w:r>
          </w:p>
        </w:tc>
        <w:tc>
          <w:tcPr>
            <w:tcW w:w="990" w:type="dxa"/>
          </w:tcPr>
          <w:p w14:paraId="23A1739A" w14:textId="77777777" w:rsidR="0008558B" w:rsidRDefault="0008558B">
            <w:pPr>
              <w:pStyle w:val="TableText"/>
            </w:pPr>
            <w:r>
              <w:t>3</w:t>
            </w:r>
          </w:p>
        </w:tc>
        <w:tc>
          <w:tcPr>
            <w:tcW w:w="3600" w:type="dxa"/>
          </w:tcPr>
          <w:p w14:paraId="23A1739B" w14:textId="77777777" w:rsidR="0008558B" w:rsidRDefault="0008558B">
            <w:pPr>
              <w:pStyle w:val="TableText"/>
            </w:pPr>
            <w:r>
              <w:t>Account currency code</w:t>
            </w:r>
          </w:p>
        </w:tc>
        <w:tc>
          <w:tcPr>
            <w:tcW w:w="482" w:type="dxa"/>
          </w:tcPr>
          <w:p w14:paraId="23A1739C" w14:textId="77777777" w:rsidR="0008558B" w:rsidRDefault="0008558B">
            <w:pPr>
              <w:pStyle w:val="TableText"/>
            </w:pPr>
            <w:r>
              <w:t>K</w:t>
            </w:r>
          </w:p>
        </w:tc>
        <w:tc>
          <w:tcPr>
            <w:tcW w:w="778" w:type="dxa"/>
          </w:tcPr>
          <w:p w14:paraId="23A1739D" w14:textId="77777777" w:rsidR="0008558B" w:rsidRDefault="0008558B">
            <w:pPr>
              <w:pStyle w:val="TableText"/>
            </w:pPr>
          </w:p>
        </w:tc>
        <w:tc>
          <w:tcPr>
            <w:tcW w:w="4325" w:type="dxa"/>
          </w:tcPr>
          <w:p w14:paraId="23A1739E" w14:textId="77777777" w:rsidR="0008558B" w:rsidRDefault="0008558B" w:rsidP="00DF7B82">
            <w:pPr>
              <w:pStyle w:val="TableText"/>
            </w:pPr>
            <w:r>
              <w:t xml:space="preserve">Account currency </w:t>
            </w:r>
          </w:p>
          <w:p w14:paraId="23A1739F" w14:textId="77777777" w:rsidR="0008558B" w:rsidRDefault="0008558B" w:rsidP="00DF7B82">
            <w:pPr>
              <w:pStyle w:val="TableText"/>
            </w:pPr>
            <w:r>
              <w:t xml:space="preserve">For field mapping details see section </w:t>
            </w:r>
            <w:r>
              <w:fldChar w:fldCharType="begin"/>
            </w:r>
            <w:r>
              <w:instrText xml:space="preserve"> REF _Ref307816350 \r \h  \* MERGEFORMAT </w:instrText>
            </w:r>
            <w:r>
              <w:fldChar w:fldCharType="separate"/>
            </w:r>
            <w:r>
              <w:t>2.2</w:t>
            </w:r>
            <w:r>
              <w:fldChar w:fldCharType="end"/>
            </w:r>
          </w:p>
        </w:tc>
      </w:tr>
      <w:tr w:rsidR="0008558B" w14:paraId="23A173A8" w14:textId="77777777" w:rsidTr="00027EB6">
        <w:trPr>
          <w:cantSplit/>
        </w:trPr>
        <w:tc>
          <w:tcPr>
            <w:tcW w:w="1260" w:type="dxa"/>
          </w:tcPr>
          <w:p w14:paraId="23A173A1" w14:textId="77777777" w:rsidR="0008558B" w:rsidRDefault="0008558B">
            <w:pPr>
              <w:pStyle w:val="TableText"/>
            </w:pPr>
            <w:r>
              <w:t>acctype</w:t>
            </w:r>
          </w:p>
        </w:tc>
        <w:tc>
          <w:tcPr>
            <w:tcW w:w="810" w:type="dxa"/>
          </w:tcPr>
          <w:p w14:paraId="23A173A2" w14:textId="77777777" w:rsidR="0008558B" w:rsidRDefault="0008558B">
            <w:pPr>
              <w:pStyle w:val="TableText"/>
            </w:pPr>
            <w:r>
              <w:t>An</w:t>
            </w:r>
          </w:p>
        </w:tc>
        <w:tc>
          <w:tcPr>
            <w:tcW w:w="990" w:type="dxa"/>
          </w:tcPr>
          <w:p w14:paraId="23A173A3" w14:textId="77777777" w:rsidR="0008558B" w:rsidRDefault="0008558B">
            <w:pPr>
              <w:pStyle w:val="TableText"/>
            </w:pPr>
            <w:r>
              <w:t>2</w:t>
            </w:r>
          </w:p>
        </w:tc>
        <w:tc>
          <w:tcPr>
            <w:tcW w:w="3600" w:type="dxa"/>
          </w:tcPr>
          <w:p w14:paraId="23A173A4" w14:textId="77777777" w:rsidR="0008558B" w:rsidRDefault="0008558B">
            <w:pPr>
              <w:pStyle w:val="TableText"/>
            </w:pPr>
            <w:r>
              <w:t>Account type</w:t>
            </w:r>
          </w:p>
        </w:tc>
        <w:tc>
          <w:tcPr>
            <w:tcW w:w="482" w:type="dxa"/>
          </w:tcPr>
          <w:p w14:paraId="23A173A5" w14:textId="77777777" w:rsidR="0008558B" w:rsidRDefault="0008558B">
            <w:pPr>
              <w:pStyle w:val="TableText"/>
            </w:pPr>
            <w:r>
              <w:t>F</w:t>
            </w:r>
          </w:p>
        </w:tc>
        <w:tc>
          <w:tcPr>
            <w:tcW w:w="778" w:type="dxa"/>
          </w:tcPr>
          <w:p w14:paraId="23A173A6" w14:textId="77777777" w:rsidR="0008558B" w:rsidRDefault="0008558B">
            <w:pPr>
              <w:pStyle w:val="TableText"/>
            </w:pPr>
          </w:p>
        </w:tc>
        <w:tc>
          <w:tcPr>
            <w:tcW w:w="4325" w:type="dxa"/>
          </w:tcPr>
          <w:p w14:paraId="23A173A7" w14:textId="77777777" w:rsidR="0008558B" w:rsidRDefault="0008558B" w:rsidP="00DF7B82">
            <w:pPr>
              <w:pStyle w:val="TableText"/>
            </w:pPr>
            <w:r>
              <w:t xml:space="preserve">Set to the appropriate account type.  The account type must exist on Cortex  </w:t>
            </w:r>
          </w:p>
        </w:tc>
      </w:tr>
      <w:tr w:rsidR="0008558B" w14:paraId="23A173B2" w14:textId="77777777" w:rsidTr="00027EB6">
        <w:trPr>
          <w:cantSplit/>
        </w:trPr>
        <w:tc>
          <w:tcPr>
            <w:tcW w:w="1260" w:type="dxa"/>
          </w:tcPr>
          <w:p w14:paraId="23A173A9" w14:textId="77777777" w:rsidR="0008558B" w:rsidRDefault="0008558B">
            <w:pPr>
              <w:pStyle w:val="TableText"/>
            </w:pPr>
            <w:r>
              <w:t>accstatus</w:t>
            </w:r>
          </w:p>
        </w:tc>
        <w:tc>
          <w:tcPr>
            <w:tcW w:w="810" w:type="dxa"/>
          </w:tcPr>
          <w:p w14:paraId="23A173AA" w14:textId="77777777" w:rsidR="0008558B" w:rsidRDefault="0008558B">
            <w:pPr>
              <w:pStyle w:val="TableText"/>
            </w:pPr>
            <w:r>
              <w:t>An</w:t>
            </w:r>
          </w:p>
        </w:tc>
        <w:tc>
          <w:tcPr>
            <w:tcW w:w="990" w:type="dxa"/>
          </w:tcPr>
          <w:p w14:paraId="23A173AB" w14:textId="77777777" w:rsidR="0008558B" w:rsidRDefault="0008558B">
            <w:pPr>
              <w:pStyle w:val="TableText"/>
            </w:pPr>
            <w:r>
              <w:t>2</w:t>
            </w:r>
          </w:p>
        </w:tc>
        <w:tc>
          <w:tcPr>
            <w:tcW w:w="3600" w:type="dxa"/>
          </w:tcPr>
          <w:p w14:paraId="23A173AC" w14:textId="77777777" w:rsidR="0008558B" w:rsidRDefault="0008558B" w:rsidP="005F0A91">
            <w:pPr>
              <w:pStyle w:val="TableText"/>
            </w:pPr>
            <w:r>
              <w:t xml:space="preserve">Account status </w:t>
            </w:r>
          </w:p>
        </w:tc>
        <w:tc>
          <w:tcPr>
            <w:tcW w:w="482" w:type="dxa"/>
          </w:tcPr>
          <w:p w14:paraId="23A173AD" w14:textId="77777777" w:rsidR="0008558B" w:rsidRDefault="0008558B">
            <w:pPr>
              <w:pStyle w:val="TableText"/>
            </w:pPr>
            <w:r>
              <w:t>F</w:t>
            </w:r>
          </w:p>
        </w:tc>
        <w:tc>
          <w:tcPr>
            <w:tcW w:w="778" w:type="dxa"/>
          </w:tcPr>
          <w:p w14:paraId="23A173AE" w14:textId="77777777" w:rsidR="0008558B" w:rsidRDefault="0008558B">
            <w:pPr>
              <w:pStyle w:val="TableText"/>
            </w:pPr>
          </w:p>
        </w:tc>
        <w:tc>
          <w:tcPr>
            <w:tcW w:w="4325" w:type="dxa"/>
          </w:tcPr>
          <w:p w14:paraId="23A173AF" w14:textId="77777777" w:rsidR="0008558B" w:rsidRDefault="0008558B" w:rsidP="00DF7B82">
            <w:pPr>
              <w:pStyle w:val="TableText"/>
            </w:pPr>
            <w:r>
              <w:t xml:space="preserve">Set to the account status of the account. </w:t>
            </w:r>
          </w:p>
          <w:p w14:paraId="23A173B0" w14:textId="77777777" w:rsidR="0008558B" w:rsidRDefault="0008558B" w:rsidP="00DF7B82">
            <w:pPr>
              <w:pStyle w:val="TableText"/>
            </w:pPr>
            <w:r>
              <w:t xml:space="preserve">The status must exist on the Cortex database.  A normal account status should be set to ‘00’. </w:t>
            </w:r>
          </w:p>
          <w:p w14:paraId="23A173B1" w14:textId="77777777" w:rsidR="0008558B" w:rsidRDefault="0008558B" w:rsidP="00DF7B82">
            <w:pPr>
              <w:pStyle w:val="TableText"/>
            </w:pPr>
            <w:r>
              <w:t>Maps to the field ACCDET.statcode</w:t>
            </w:r>
          </w:p>
        </w:tc>
      </w:tr>
      <w:tr w:rsidR="0008558B" w14:paraId="23A173BB" w14:textId="77777777" w:rsidTr="00027EB6">
        <w:trPr>
          <w:cantSplit/>
        </w:trPr>
        <w:tc>
          <w:tcPr>
            <w:tcW w:w="1260" w:type="dxa"/>
          </w:tcPr>
          <w:p w14:paraId="23A173B3" w14:textId="77777777" w:rsidR="0008558B" w:rsidRDefault="0008558B">
            <w:pPr>
              <w:pStyle w:val="TableText"/>
            </w:pPr>
            <w:r>
              <w:t>custcode</w:t>
            </w:r>
          </w:p>
        </w:tc>
        <w:tc>
          <w:tcPr>
            <w:tcW w:w="810" w:type="dxa"/>
          </w:tcPr>
          <w:p w14:paraId="23A173B4" w14:textId="77777777" w:rsidR="0008558B" w:rsidRDefault="0008558B">
            <w:pPr>
              <w:pStyle w:val="TableText"/>
            </w:pPr>
            <w:r>
              <w:t>an</w:t>
            </w:r>
          </w:p>
        </w:tc>
        <w:tc>
          <w:tcPr>
            <w:tcW w:w="990" w:type="dxa"/>
          </w:tcPr>
          <w:p w14:paraId="23A173B5" w14:textId="77777777" w:rsidR="0008558B" w:rsidRDefault="0008558B">
            <w:pPr>
              <w:pStyle w:val="TableText"/>
            </w:pPr>
            <w:r>
              <w:t>8</w:t>
            </w:r>
          </w:p>
        </w:tc>
        <w:tc>
          <w:tcPr>
            <w:tcW w:w="3600" w:type="dxa"/>
          </w:tcPr>
          <w:p w14:paraId="23A173B6" w14:textId="77777777" w:rsidR="0008558B" w:rsidRDefault="0008558B">
            <w:pPr>
              <w:pStyle w:val="TableText"/>
            </w:pPr>
            <w:r>
              <w:t>Customer code</w:t>
            </w:r>
          </w:p>
        </w:tc>
        <w:tc>
          <w:tcPr>
            <w:tcW w:w="482" w:type="dxa"/>
          </w:tcPr>
          <w:p w14:paraId="23A173B7" w14:textId="77777777" w:rsidR="0008558B" w:rsidRDefault="0008558B">
            <w:pPr>
              <w:pStyle w:val="TableText"/>
            </w:pPr>
            <w:r>
              <w:t>F</w:t>
            </w:r>
          </w:p>
        </w:tc>
        <w:tc>
          <w:tcPr>
            <w:tcW w:w="778" w:type="dxa"/>
          </w:tcPr>
          <w:p w14:paraId="23A173B8" w14:textId="77777777" w:rsidR="0008558B" w:rsidRDefault="0008558B">
            <w:pPr>
              <w:pStyle w:val="TableText"/>
            </w:pPr>
          </w:p>
        </w:tc>
        <w:tc>
          <w:tcPr>
            <w:tcW w:w="4325" w:type="dxa"/>
          </w:tcPr>
          <w:p w14:paraId="23A173B9" w14:textId="77777777" w:rsidR="0008558B" w:rsidRDefault="0008558B" w:rsidP="00DF7B82">
            <w:pPr>
              <w:pStyle w:val="TableText"/>
            </w:pPr>
            <w:r>
              <w:t xml:space="preserve">CIF Customer Code </w:t>
            </w:r>
          </w:p>
          <w:p w14:paraId="23A173BA" w14:textId="77777777" w:rsidR="0008558B" w:rsidRDefault="0008558B" w:rsidP="00DF7B82">
            <w:pPr>
              <w:pStyle w:val="TableText"/>
            </w:pPr>
            <w:r>
              <w:t xml:space="preserve">For field mapping details see section </w:t>
            </w:r>
            <w:r>
              <w:fldChar w:fldCharType="begin"/>
            </w:r>
            <w:r>
              <w:instrText xml:space="preserve"> REF _Ref307816350 \r \h  \* MERGEFORMAT </w:instrText>
            </w:r>
            <w:r>
              <w:fldChar w:fldCharType="separate"/>
            </w:r>
            <w:r>
              <w:t>2.2</w:t>
            </w:r>
            <w:r>
              <w:fldChar w:fldCharType="end"/>
            </w:r>
          </w:p>
        </w:tc>
      </w:tr>
      <w:tr w:rsidR="00673542" w14:paraId="23A173C3" w14:textId="77777777" w:rsidTr="00027EB6">
        <w:trPr>
          <w:cantSplit/>
        </w:trPr>
        <w:tc>
          <w:tcPr>
            <w:tcW w:w="1260" w:type="dxa"/>
          </w:tcPr>
          <w:p w14:paraId="23A173BC" w14:textId="77777777" w:rsidR="00673542" w:rsidRDefault="00673542" w:rsidP="004B07BF">
            <w:pPr>
              <w:pStyle w:val="TableText"/>
            </w:pPr>
            <w:ins w:id="158" w:author="Wyatt, Roger" w:date="2013-03-11T23:05:00Z">
              <w:r>
                <w:t>ID type</w:t>
              </w:r>
            </w:ins>
          </w:p>
        </w:tc>
        <w:tc>
          <w:tcPr>
            <w:tcW w:w="810" w:type="dxa"/>
          </w:tcPr>
          <w:p w14:paraId="23A173BD" w14:textId="77777777" w:rsidR="00673542" w:rsidRDefault="00673542" w:rsidP="004B07BF">
            <w:pPr>
              <w:pStyle w:val="TableText"/>
            </w:pPr>
            <w:ins w:id="159" w:author="Wyatt, Roger" w:date="2013-03-11T23:05:00Z">
              <w:r>
                <w:t>an</w:t>
              </w:r>
            </w:ins>
          </w:p>
        </w:tc>
        <w:tc>
          <w:tcPr>
            <w:tcW w:w="990" w:type="dxa"/>
          </w:tcPr>
          <w:p w14:paraId="23A173BE" w14:textId="77777777" w:rsidR="00673542" w:rsidRDefault="00673542" w:rsidP="004B07BF">
            <w:pPr>
              <w:pStyle w:val="TableText"/>
            </w:pPr>
            <w:ins w:id="160" w:author="Wyatt, Roger" w:date="2013-03-11T23:05:00Z">
              <w:r>
                <w:t>16</w:t>
              </w:r>
            </w:ins>
          </w:p>
        </w:tc>
        <w:tc>
          <w:tcPr>
            <w:tcW w:w="3600" w:type="dxa"/>
          </w:tcPr>
          <w:p w14:paraId="23A173BF" w14:textId="77777777" w:rsidR="00673542" w:rsidRDefault="00673542" w:rsidP="004B07BF">
            <w:pPr>
              <w:pStyle w:val="TableText"/>
            </w:pPr>
            <w:ins w:id="161" w:author="Wyatt, Roger" w:date="2013-03-11T23:05:00Z">
              <w:r>
                <w:t xml:space="preserve">Type of identification </w:t>
              </w:r>
            </w:ins>
          </w:p>
        </w:tc>
        <w:tc>
          <w:tcPr>
            <w:tcW w:w="482" w:type="dxa"/>
          </w:tcPr>
          <w:p w14:paraId="23A173C0" w14:textId="77777777" w:rsidR="00673542" w:rsidRDefault="00673542" w:rsidP="004B07BF">
            <w:pPr>
              <w:pStyle w:val="TableText"/>
            </w:pPr>
            <w:ins w:id="162" w:author="Wyatt, Roger" w:date="2013-03-11T23:05:00Z">
              <w:r>
                <w:t>O</w:t>
              </w:r>
            </w:ins>
          </w:p>
        </w:tc>
        <w:tc>
          <w:tcPr>
            <w:tcW w:w="778" w:type="dxa"/>
          </w:tcPr>
          <w:p w14:paraId="23A173C1" w14:textId="77777777" w:rsidR="00673542" w:rsidRDefault="00673542" w:rsidP="004B07BF">
            <w:pPr>
              <w:pStyle w:val="TableText"/>
            </w:pPr>
          </w:p>
        </w:tc>
        <w:tc>
          <w:tcPr>
            <w:tcW w:w="4325" w:type="dxa"/>
          </w:tcPr>
          <w:p w14:paraId="23A173C2" w14:textId="77777777" w:rsidR="00673542" w:rsidRDefault="00673542" w:rsidP="004B07BF">
            <w:pPr>
              <w:pStyle w:val="TableText"/>
            </w:pPr>
          </w:p>
        </w:tc>
      </w:tr>
      <w:tr w:rsidR="00673542" w14:paraId="23A173CB" w14:textId="77777777" w:rsidTr="00027EB6">
        <w:trPr>
          <w:cantSplit/>
        </w:trPr>
        <w:tc>
          <w:tcPr>
            <w:tcW w:w="1260" w:type="dxa"/>
          </w:tcPr>
          <w:p w14:paraId="23A173C4" w14:textId="77777777" w:rsidR="00673542" w:rsidRDefault="00673542" w:rsidP="004B07BF">
            <w:pPr>
              <w:pStyle w:val="TableText"/>
            </w:pPr>
            <w:ins w:id="163" w:author="Wyatt, Roger" w:date="2013-03-11T23:05:00Z">
              <w:r>
                <w:t>Customer Id Code</w:t>
              </w:r>
            </w:ins>
          </w:p>
        </w:tc>
        <w:tc>
          <w:tcPr>
            <w:tcW w:w="810" w:type="dxa"/>
          </w:tcPr>
          <w:p w14:paraId="23A173C5" w14:textId="77777777" w:rsidR="00673542" w:rsidRDefault="00673542" w:rsidP="004B07BF">
            <w:pPr>
              <w:pStyle w:val="TableText"/>
            </w:pPr>
            <w:ins w:id="164" w:author="Wyatt, Roger" w:date="2013-03-11T23:05:00Z">
              <w:r>
                <w:t>An</w:t>
              </w:r>
            </w:ins>
          </w:p>
        </w:tc>
        <w:tc>
          <w:tcPr>
            <w:tcW w:w="990" w:type="dxa"/>
          </w:tcPr>
          <w:p w14:paraId="23A173C6" w14:textId="77777777" w:rsidR="00673542" w:rsidRDefault="00673542" w:rsidP="004B07BF">
            <w:pPr>
              <w:pStyle w:val="TableText"/>
            </w:pPr>
            <w:ins w:id="165" w:author="Wyatt, Roger" w:date="2013-03-11T23:05:00Z">
              <w:r>
                <w:t>32</w:t>
              </w:r>
            </w:ins>
          </w:p>
        </w:tc>
        <w:tc>
          <w:tcPr>
            <w:tcW w:w="3600" w:type="dxa"/>
          </w:tcPr>
          <w:p w14:paraId="23A173C7" w14:textId="77777777" w:rsidR="00673542" w:rsidRDefault="00673542" w:rsidP="004B07BF">
            <w:pPr>
              <w:pStyle w:val="TableText"/>
            </w:pPr>
            <w:ins w:id="166" w:author="Wyatt, Roger" w:date="2013-03-11T23:05:00Z">
              <w:r>
                <w:t>Customer Identification</w:t>
              </w:r>
            </w:ins>
          </w:p>
        </w:tc>
        <w:tc>
          <w:tcPr>
            <w:tcW w:w="482" w:type="dxa"/>
          </w:tcPr>
          <w:p w14:paraId="23A173C8" w14:textId="77777777" w:rsidR="00673542" w:rsidRDefault="00673542" w:rsidP="004B07BF">
            <w:pPr>
              <w:pStyle w:val="TableText"/>
            </w:pPr>
            <w:ins w:id="167" w:author="Wyatt, Roger" w:date="2013-03-11T23:05:00Z">
              <w:r>
                <w:t>O</w:t>
              </w:r>
            </w:ins>
          </w:p>
        </w:tc>
        <w:tc>
          <w:tcPr>
            <w:tcW w:w="778" w:type="dxa"/>
          </w:tcPr>
          <w:p w14:paraId="23A173C9" w14:textId="77777777" w:rsidR="00673542" w:rsidRDefault="00673542" w:rsidP="004B07BF">
            <w:pPr>
              <w:pStyle w:val="TableText"/>
            </w:pPr>
          </w:p>
        </w:tc>
        <w:tc>
          <w:tcPr>
            <w:tcW w:w="4325" w:type="dxa"/>
          </w:tcPr>
          <w:p w14:paraId="23A173CA" w14:textId="77777777" w:rsidR="00673542" w:rsidRDefault="00673542" w:rsidP="004B07BF">
            <w:pPr>
              <w:pStyle w:val="TableText"/>
            </w:pPr>
          </w:p>
        </w:tc>
      </w:tr>
      <w:tr w:rsidR="00673542" w14:paraId="23A173D3" w14:textId="77777777" w:rsidTr="00027EB6">
        <w:trPr>
          <w:cantSplit/>
        </w:trPr>
        <w:tc>
          <w:tcPr>
            <w:tcW w:w="1260" w:type="dxa"/>
          </w:tcPr>
          <w:p w14:paraId="23A173CC" w14:textId="77777777" w:rsidR="00673542" w:rsidRDefault="00673542">
            <w:pPr>
              <w:pStyle w:val="TableText"/>
            </w:pPr>
            <w:r>
              <w:lastRenderedPageBreak/>
              <w:t>creditlim</w:t>
            </w:r>
          </w:p>
        </w:tc>
        <w:tc>
          <w:tcPr>
            <w:tcW w:w="810" w:type="dxa"/>
          </w:tcPr>
          <w:p w14:paraId="23A173CD" w14:textId="77777777" w:rsidR="00673542" w:rsidRDefault="00673542">
            <w:pPr>
              <w:pStyle w:val="TableText"/>
            </w:pPr>
            <w:r>
              <w:t>f</w:t>
            </w:r>
          </w:p>
        </w:tc>
        <w:tc>
          <w:tcPr>
            <w:tcW w:w="990" w:type="dxa"/>
          </w:tcPr>
          <w:p w14:paraId="23A173CE" w14:textId="77777777" w:rsidR="00673542" w:rsidRDefault="00673542">
            <w:pPr>
              <w:pStyle w:val="TableText"/>
            </w:pPr>
            <w:r>
              <w:t>12</w:t>
            </w:r>
          </w:p>
        </w:tc>
        <w:tc>
          <w:tcPr>
            <w:tcW w:w="3600" w:type="dxa"/>
          </w:tcPr>
          <w:p w14:paraId="23A173CF" w14:textId="77777777" w:rsidR="00673542" w:rsidRDefault="00673542">
            <w:pPr>
              <w:pStyle w:val="TableText"/>
            </w:pPr>
            <w:r>
              <w:t>Credit limit</w:t>
            </w:r>
          </w:p>
        </w:tc>
        <w:tc>
          <w:tcPr>
            <w:tcW w:w="482" w:type="dxa"/>
          </w:tcPr>
          <w:p w14:paraId="23A173D0" w14:textId="77777777" w:rsidR="00673542" w:rsidRDefault="00673542">
            <w:pPr>
              <w:pStyle w:val="TableText"/>
            </w:pPr>
          </w:p>
        </w:tc>
        <w:tc>
          <w:tcPr>
            <w:tcW w:w="778" w:type="dxa"/>
          </w:tcPr>
          <w:p w14:paraId="23A173D1" w14:textId="77777777" w:rsidR="00673542" w:rsidRDefault="00673542">
            <w:pPr>
              <w:pStyle w:val="TableText"/>
            </w:pPr>
          </w:p>
        </w:tc>
        <w:tc>
          <w:tcPr>
            <w:tcW w:w="4325" w:type="dxa"/>
          </w:tcPr>
          <w:p w14:paraId="23A173D2" w14:textId="77777777" w:rsidR="00673542" w:rsidRDefault="00673542" w:rsidP="00DF7B82">
            <w:pPr>
              <w:pStyle w:val="TableText"/>
            </w:pPr>
            <w:r>
              <w:t xml:space="preserve">For debit accounts set to ‘0’  </w:t>
            </w:r>
          </w:p>
        </w:tc>
      </w:tr>
      <w:tr w:rsidR="00673542" w14:paraId="23A173DD" w14:textId="77777777" w:rsidTr="00027EB6">
        <w:trPr>
          <w:cantSplit/>
        </w:trPr>
        <w:tc>
          <w:tcPr>
            <w:tcW w:w="1260" w:type="dxa"/>
          </w:tcPr>
          <w:p w14:paraId="23A173D4" w14:textId="77777777" w:rsidR="00673542" w:rsidRDefault="00673542">
            <w:pPr>
              <w:pStyle w:val="TableText"/>
            </w:pPr>
            <w:r>
              <w:t>vipflag</w:t>
            </w:r>
          </w:p>
        </w:tc>
        <w:tc>
          <w:tcPr>
            <w:tcW w:w="810" w:type="dxa"/>
          </w:tcPr>
          <w:p w14:paraId="23A173D5" w14:textId="77777777" w:rsidR="00673542" w:rsidRDefault="00673542">
            <w:pPr>
              <w:pStyle w:val="TableText"/>
            </w:pPr>
            <w:r>
              <w:t>an</w:t>
            </w:r>
          </w:p>
        </w:tc>
        <w:tc>
          <w:tcPr>
            <w:tcW w:w="990" w:type="dxa"/>
          </w:tcPr>
          <w:p w14:paraId="23A173D6" w14:textId="77777777" w:rsidR="00673542" w:rsidRDefault="00673542">
            <w:pPr>
              <w:pStyle w:val="TableText"/>
            </w:pPr>
            <w:r>
              <w:t>1</w:t>
            </w:r>
          </w:p>
        </w:tc>
        <w:tc>
          <w:tcPr>
            <w:tcW w:w="3600" w:type="dxa"/>
          </w:tcPr>
          <w:p w14:paraId="23A173D7" w14:textId="77777777" w:rsidR="00673542" w:rsidRDefault="00673542">
            <w:pPr>
              <w:pStyle w:val="TableText"/>
            </w:pPr>
            <w:smartTag w:uri="urn:schemas-microsoft-com:office:smarttags" w:element="stockticker">
              <w:r>
                <w:t>VIP</w:t>
              </w:r>
            </w:smartTag>
            <w:r>
              <w:t xml:space="preserve"> Flag</w:t>
            </w:r>
          </w:p>
        </w:tc>
        <w:tc>
          <w:tcPr>
            <w:tcW w:w="482" w:type="dxa"/>
          </w:tcPr>
          <w:p w14:paraId="23A173D8" w14:textId="77777777" w:rsidR="00673542" w:rsidRDefault="00673542">
            <w:pPr>
              <w:pStyle w:val="TableText"/>
            </w:pPr>
            <w:r>
              <w:t>O</w:t>
            </w:r>
          </w:p>
        </w:tc>
        <w:tc>
          <w:tcPr>
            <w:tcW w:w="778" w:type="dxa"/>
          </w:tcPr>
          <w:p w14:paraId="23A173D9" w14:textId="77777777" w:rsidR="00673542" w:rsidRDefault="00673542">
            <w:pPr>
              <w:pStyle w:val="TableText"/>
            </w:pPr>
            <w:r>
              <w:t>2</w:t>
            </w:r>
          </w:p>
        </w:tc>
        <w:tc>
          <w:tcPr>
            <w:tcW w:w="4325" w:type="dxa"/>
          </w:tcPr>
          <w:p w14:paraId="23A173DA" w14:textId="77777777" w:rsidR="00673542" w:rsidRDefault="00673542" w:rsidP="00DF7B82">
            <w:pPr>
              <w:pStyle w:val="TableText"/>
            </w:pPr>
            <w:r>
              <w:t>Default to ‘0’.</w:t>
            </w:r>
          </w:p>
          <w:p w14:paraId="23A173DB" w14:textId="77777777" w:rsidR="00673542" w:rsidRDefault="00673542" w:rsidP="00DF7B82">
            <w:pPr>
              <w:pStyle w:val="TableText"/>
            </w:pPr>
            <w:r>
              <w:t xml:space="preserve">Optionally may be used in rule evaluation. </w:t>
            </w:r>
          </w:p>
          <w:p w14:paraId="23A173DC" w14:textId="77777777" w:rsidR="00673542" w:rsidRDefault="00673542" w:rsidP="00DF7B82">
            <w:pPr>
              <w:pStyle w:val="TableText"/>
            </w:pPr>
            <w:r>
              <w:t>Maps to ACCDET.vipflag</w:t>
            </w:r>
          </w:p>
        </w:tc>
      </w:tr>
      <w:tr w:rsidR="00673542" w14:paraId="23A173ED" w14:textId="77777777" w:rsidTr="00027EB6">
        <w:trPr>
          <w:cantSplit/>
        </w:trPr>
        <w:tc>
          <w:tcPr>
            <w:tcW w:w="1260" w:type="dxa"/>
          </w:tcPr>
          <w:p w14:paraId="23A173DE" w14:textId="77777777" w:rsidR="00673542" w:rsidRDefault="00673542">
            <w:pPr>
              <w:pStyle w:val="TableText"/>
            </w:pPr>
            <w:r>
              <w:t>classid</w:t>
            </w:r>
          </w:p>
        </w:tc>
        <w:tc>
          <w:tcPr>
            <w:tcW w:w="810" w:type="dxa"/>
          </w:tcPr>
          <w:p w14:paraId="23A173DF" w14:textId="77777777" w:rsidR="00673542" w:rsidRDefault="00673542">
            <w:pPr>
              <w:pStyle w:val="TableText"/>
            </w:pPr>
            <w:r>
              <w:t>n</w:t>
            </w:r>
          </w:p>
        </w:tc>
        <w:tc>
          <w:tcPr>
            <w:tcW w:w="990" w:type="dxa"/>
          </w:tcPr>
          <w:p w14:paraId="23A173E0" w14:textId="77777777" w:rsidR="00673542" w:rsidRDefault="00673542">
            <w:pPr>
              <w:pStyle w:val="TableText"/>
            </w:pPr>
            <w:r>
              <w:t>1</w:t>
            </w:r>
          </w:p>
          <w:p w14:paraId="23A173E1" w14:textId="77777777" w:rsidR="00673542" w:rsidRDefault="00673542">
            <w:pPr>
              <w:pStyle w:val="TableText"/>
            </w:pPr>
          </w:p>
          <w:p w14:paraId="23A173E2" w14:textId="77777777" w:rsidR="00673542" w:rsidRDefault="00673542">
            <w:pPr>
              <w:pStyle w:val="TableText"/>
            </w:pPr>
          </w:p>
          <w:p w14:paraId="23A173E3" w14:textId="77777777" w:rsidR="00673542" w:rsidRDefault="00673542">
            <w:pPr>
              <w:pStyle w:val="TableText"/>
            </w:pPr>
          </w:p>
          <w:p w14:paraId="23A173E4" w14:textId="77777777" w:rsidR="00673542" w:rsidRDefault="00673542">
            <w:pPr>
              <w:pStyle w:val="TableText"/>
            </w:pPr>
          </w:p>
        </w:tc>
        <w:tc>
          <w:tcPr>
            <w:tcW w:w="3600" w:type="dxa"/>
          </w:tcPr>
          <w:p w14:paraId="23A173E5" w14:textId="77777777" w:rsidR="00673542" w:rsidRDefault="00673542">
            <w:pPr>
              <w:pStyle w:val="TableText"/>
            </w:pPr>
            <w:r>
              <w:t>Class ID</w:t>
            </w:r>
          </w:p>
          <w:p w14:paraId="23A173E6" w14:textId="77777777" w:rsidR="00673542" w:rsidRDefault="00673542">
            <w:pPr>
              <w:pStyle w:val="TableText"/>
            </w:pPr>
            <w:r>
              <w:t xml:space="preserve">1 : Debit account </w:t>
            </w:r>
          </w:p>
          <w:p w14:paraId="23A173E7" w14:textId="77777777" w:rsidR="00673542" w:rsidRDefault="00673542" w:rsidP="001339A1">
            <w:pPr>
              <w:pStyle w:val="TableText"/>
            </w:pPr>
            <w:r>
              <w:t xml:space="preserve">2 : Credit account </w:t>
            </w:r>
          </w:p>
          <w:p w14:paraId="23A173E8" w14:textId="77777777" w:rsidR="00673542" w:rsidRDefault="00673542" w:rsidP="001339A1">
            <w:pPr>
              <w:pStyle w:val="TableText"/>
            </w:pPr>
          </w:p>
        </w:tc>
        <w:tc>
          <w:tcPr>
            <w:tcW w:w="482" w:type="dxa"/>
          </w:tcPr>
          <w:p w14:paraId="23A173E9" w14:textId="77777777" w:rsidR="00673542" w:rsidRDefault="00673542">
            <w:pPr>
              <w:pStyle w:val="TableText"/>
            </w:pPr>
            <w:r>
              <w:t>O</w:t>
            </w:r>
          </w:p>
        </w:tc>
        <w:tc>
          <w:tcPr>
            <w:tcW w:w="778" w:type="dxa"/>
          </w:tcPr>
          <w:p w14:paraId="23A173EA" w14:textId="77777777" w:rsidR="00673542" w:rsidRDefault="00673542">
            <w:pPr>
              <w:pStyle w:val="TableText"/>
            </w:pPr>
            <w:r>
              <w:t>2</w:t>
            </w:r>
          </w:p>
        </w:tc>
        <w:tc>
          <w:tcPr>
            <w:tcW w:w="4325" w:type="dxa"/>
          </w:tcPr>
          <w:p w14:paraId="23A173EB" w14:textId="77777777" w:rsidR="00673542" w:rsidRDefault="00673542" w:rsidP="00DF7B82">
            <w:pPr>
              <w:pStyle w:val="TableText"/>
            </w:pPr>
            <w:r>
              <w:t xml:space="preserve">For debit and pre-paid set to ‘1’ </w:t>
            </w:r>
          </w:p>
          <w:p w14:paraId="23A173EC" w14:textId="77777777" w:rsidR="00673542" w:rsidRDefault="00673542" w:rsidP="00DF7B82">
            <w:pPr>
              <w:pStyle w:val="TableText"/>
            </w:pPr>
          </w:p>
        </w:tc>
      </w:tr>
      <w:tr w:rsidR="00673542" w14:paraId="23A173FA" w14:textId="77777777" w:rsidTr="00027EB6">
        <w:trPr>
          <w:cantSplit/>
        </w:trPr>
        <w:tc>
          <w:tcPr>
            <w:tcW w:w="1260" w:type="dxa"/>
          </w:tcPr>
          <w:p w14:paraId="23A173EE" w14:textId="77777777" w:rsidR="00673542" w:rsidRDefault="00673542">
            <w:pPr>
              <w:pStyle w:val="TableText"/>
            </w:pPr>
            <w:r w:rsidRPr="00247FAF">
              <w:t>ccsinfo</w:t>
            </w:r>
          </w:p>
        </w:tc>
        <w:tc>
          <w:tcPr>
            <w:tcW w:w="810" w:type="dxa"/>
          </w:tcPr>
          <w:p w14:paraId="23A173EF" w14:textId="77777777" w:rsidR="00673542" w:rsidRDefault="00673542">
            <w:pPr>
              <w:pStyle w:val="TableText"/>
            </w:pPr>
            <w:r>
              <w:t>an</w:t>
            </w:r>
          </w:p>
        </w:tc>
        <w:tc>
          <w:tcPr>
            <w:tcW w:w="990" w:type="dxa"/>
          </w:tcPr>
          <w:p w14:paraId="23A173F0" w14:textId="77777777" w:rsidR="00673542" w:rsidRDefault="00673542">
            <w:pPr>
              <w:pStyle w:val="TableText"/>
            </w:pPr>
            <w:r>
              <w:t>56</w:t>
            </w:r>
          </w:p>
        </w:tc>
        <w:tc>
          <w:tcPr>
            <w:tcW w:w="3600" w:type="dxa"/>
          </w:tcPr>
          <w:p w14:paraId="23A173F1" w14:textId="77777777" w:rsidR="00673542" w:rsidRDefault="00673542">
            <w:pPr>
              <w:ind w:left="0"/>
            </w:pPr>
            <w:smartTag w:uri="urn:schemas-microsoft-com:office:smarttags" w:element="stockticker">
              <w:r>
                <w:t>CCS</w:t>
              </w:r>
            </w:smartTag>
            <w:r>
              <w:t xml:space="preserve"> information. This field is mandatory for Account Import Add records when account class (the field classid) is 2 and Credit Card System is installed (i.e. the option CCSINSTALLED is set).</w:t>
            </w:r>
          </w:p>
          <w:p w14:paraId="23A173F2" w14:textId="77777777" w:rsidR="00673542" w:rsidRPr="00095220" w:rsidRDefault="00673542">
            <w:pPr>
              <w:ind w:left="0"/>
              <w:rPr>
                <w:lang w:val="fr-FR"/>
                <w:rPrChange w:id="168" w:author="Sosa Medina, Wilson" w:date="2023-09-06T13:46:00Z">
                  <w:rPr/>
                </w:rPrChange>
              </w:rPr>
            </w:pPr>
            <w:r w:rsidRPr="00095220">
              <w:rPr>
                <w:lang w:val="fr-FR"/>
                <w:rPrChange w:id="169" w:author="Sosa Medina, Wilson" w:date="2023-09-06T13:46:00Z">
                  <w:rPr/>
                </w:rPrChange>
              </w:rPr>
              <w:t>Sub-fields:</w:t>
            </w:r>
          </w:p>
          <w:p w14:paraId="23A173F3" w14:textId="77777777" w:rsidR="00673542" w:rsidRPr="00095220" w:rsidRDefault="00673542">
            <w:pPr>
              <w:ind w:left="0"/>
              <w:rPr>
                <w:lang w:val="fr-FR"/>
                <w:rPrChange w:id="170" w:author="Sosa Medina, Wilson" w:date="2023-09-06T13:46:00Z">
                  <w:rPr/>
                </w:rPrChange>
              </w:rPr>
            </w:pPr>
            <w:r w:rsidRPr="00095220">
              <w:rPr>
                <w:lang w:val="fr-FR"/>
                <w:rPrChange w:id="171" w:author="Sosa Medina, Wilson" w:date="2023-09-06T13:46:00Z">
                  <w:rPr/>
                </w:rPrChange>
              </w:rPr>
              <w:t>position 1-10 Cycle code</w:t>
            </w:r>
          </w:p>
          <w:p w14:paraId="23A173F4" w14:textId="77777777" w:rsidR="00673542" w:rsidRPr="00095220" w:rsidRDefault="00673542">
            <w:pPr>
              <w:ind w:left="0"/>
              <w:rPr>
                <w:lang w:val="fr-FR"/>
                <w:rPrChange w:id="172" w:author="Sosa Medina, Wilson" w:date="2023-09-06T13:46:00Z">
                  <w:rPr/>
                </w:rPrChange>
              </w:rPr>
            </w:pPr>
            <w:r w:rsidRPr="00095220">
              <w:rPr>
                <w:lang w:val="fr-FR"/>
                <w:rPrChange w:id="173" w:author="Sosa Medina, Wilson" w:date="2023-09-06T13:46:00Z">
                  <w:rPr/>
                </w:rPrChange>
              </w:rPr>
              <w:t>position 11-20 Charge profile ID</w:t>
            </w:r>
          </w:p>
          <w:p w14:paraId="23A173F5" w14:textId="77777777" w:rsidR="00673542" w:rsidRDefault="00673542">
            <w:pPr>
              <w:pStyle w:val="TableText"/>
            </w:pPr>
            <w:r>
              <w:t xml:space="preserve">position 21-24 </w:t>
            </w:r>
            <w:smartTag w:uri="urn:schemas-microsoft-com:office:smarttags" w:element="stockticker">
              <w:r>
                <w:t>CCS</w:t>
              </w:r>
            </w:smartTag>
            <w:r>
              <w:t xml:space="preserve"> scheme</w:t>
            </w:r>
          </w:p>
          <w:p w14:paraId="23A173F6" w14:textId="77777777" w:rsidR="00673542" w:rsidRDefault="00673542">
            <w:pPr>
              <w:pStyle w:val="TableText"/>
            </w:pPr>
            <w:r>
              <w:t>position 25-56 User data 1 data</w:t>
            </w:r>
          </w:p>
        </w:tc>
        <w:tc>
          <w:tcPr>
            <w:tcW w:w="482" w:type="dxa"/>
          </w:tcPr>
          <w:p w14:paraId="23A173F7" w14:textId="77777777" w:rsidR="00673542" w:rsidRDefault="00673542">
            <w:pPr>
              <w:pStyle w:val="TableText"/>
            </w:pPr>
            <w:r>
              <w:t>O</w:t>
            </w:r>
          </w:p>
        </w:tc>
        <w:tc>
          <w:tcPr>
            <w:tcW w:w="778" w:type="dxa"/>
          </w:tcPr>
          <w:p w14:paraId="23A173F8" w14:textId="77777777" w:rsidR="00673542" w:rsidRDefault="00673542">
            <w:pPr>
              <w:pStyle w:val="TableText"/>
            </w:pPr>
            <w:r>
              <w:t>3</w:t>
            </w:r>
          </w:p>
        </w:tc>
        <w:tc>
          <w:tcPr>
            <w:tcW w:w="4325" w:type="dxa"/>
          </w:tcPr>
          <w:p w14:paraId="23A173F9" w14:textId="77777777" w:rsidR="00673542" w:rsidRDefault="00673542" w:rsidP="00DF7B82">
            <w:pPr>
              <w:pStyle w:val="TableText"/>
            </w:pPr>
            <w:r>
              <w:t xml:space="preserve">Omit this. </w:t>
            </w:r>
          </w:p>
        </w:tc>
      </w:tr>
      <w:tr w:rsidR="00673542" w14:paraId="23A17406" w14:textId="77777777" w:rsidTr="00027EB6">
        <w:trPr>
          <w:cantSplit/>
        </w:trPr>
        <w:tc>
          <w:tcPr>
            <w:tcW w:w="1260" w:type="dxa"/>
          </w:tcPr>
          <w:p w14:paraId="23A173FB" w14:textId="77777777" w:rsidR="00673542" w:rsidRDefault="00673542">
            <w:pPr>
              <w:pStyle w:val="TableText"/>
            </w:pPr>
            <w:r>
              <w:lastRenderedPageBreak/>
              <w:t>TOTAL</w:t>
            </w:r>
          </w:p>
        </w:tc>
        <w:tc>
          <w:tcPr>
            <w:tcW w:w="810" w:type="dxa"/>
          </w:tcPr>
          <w:p w14:paraId="23A173FC" w14:textId="77777777" w:rsidR="00673542" w:rsidRDefault="00673542">
            <w:pPr>
              <w:pStyle w:val="TableText"/>
            </w:pPr>
          </w:p>
        </w:tc>
        <w:tc>
          <w:tcPr>
            <w:tcW w:w="990" w:type="dxa"/>
          </w:tcPr>
          <w:p w14:paraId="23A173FD" w14:textId="77777777" w:rsidR="00673542" w:rsidRDefault="00673542" w:rsidP="004B07BF">
            <w:pPr>
              <w:pStyle w:val="TableText"/>
              <w:rPr>
                <w:ins w:id="174" w:author="Wyatt, Roger" w:date="2013-03-11T23:05:00Z"/>
              </w:rPr>
            </w:pPr>
            <w:ins w:id="175" w:author="Wyatt, Roger" w:date="2013-03-11T23:05:00Z">
              <w:r>
                <w:t>123</w:t>
              </w:r>
            </w:ins>
          </w:p>
          <w:p w14:paraId="23A173FE" w14:textId="77777777" w:rsidR="00673542" w:rsidRDefault="00673542" w:rsidP="004B07BF">
            <w:pPr>
              <w:pStyle w:val="TableText"/>
              <w:rPr>
                <w:ins w:id="176" w:author="Wyatt, Roger" w:date="2013-03-11T23:05:00Z"/>
              </w:rPr>
            </w:pPr>
            <w:ins w:id="177" w:author="Wyatt, Roger" w:date="2013-03-11T23:05:00Z">
              <w:r>
                <w:t>125</w:t>
              </w:r>
            </w:ins>
          </w:p>
          <w:p w14:paraId="23A173FF" w14:textId="77777777" w:rsidR="00673542" w:rsidRDefault="00673542">
            <w:pPr>
              <w:pStyle w:val="TableText"/>
            </w:pPr>
            <w:ins w:id="178" w:author="Wyatt, Roger" w:date="2013-03-11T23:05:00Z">
              <w:r>
                <w:t>181</w:t>
              </w:r>
            </w:ins>
          </w:p>
        </w:tc>
        <w:tc>
          <w:tcPr>
            <w:tcW w:w="3600" w:type="dxa"/>
          </w:tcPr>
          <w:p w14:paraId="23A17400" w14:textId="77777777" w:rsidR="00673542" w:rsidRDefault="00673542" w:rsidP="004B07BF">
            <w:pPr>
              <w:pStyle w:val="TableText"/>
              <w:rPr>
                <w:ins w:id="179" w:author="Wyatt, Roger" w:date="2013-03-11T23:05:00Z"/>
              </w:rPr>
            </w:pPr>
            <w:ins w:id="180" w:author="Wyatt, Roger" w:date="2013-03-11T23:05:00Z">
              <w:r>
                <w:t>Version 1</w:t>
              </w:r>
            </w:ins>
          </w:p>
          <w:p w14:paraId="23A17401" w14:textId="77777777" w:rsidR="00673542" w:rsidRDefault="00673542" w:rsidP="004B07BF">
            <w:pPr>
              <w:pStyle w:val="TableText"/>
              <w:rPr>
                <w:ins w:id="181" w:author="Wyatt, Roger" w:date="2013-03-11T23:05:00Z"/>
              </w:rPr>
            </w:pPr>
            <w:ins w:id="182" w:author="Wyatt, Roger" w:date="2013-03-11T23:05:00Z">
              <w:r>
                <w:t>Version 2</w:t>
              </w:r>
            </w:ins>
          </w:p>
          <w:p w14:paraId="23A17402" w14:textId="77777777" w:rsidR="00673542" w:rsidRDefault="00673542">
            <w:pPr>
              <w:pStyle w:val="TableText"/>
            </w:pPr>
            <w:ins w:id="183" w:author="Wyatt, Roger" w:date="2013-03-11T23:05:00Z">
              <w:r>
                <w:t>Version 3</w:t>
              </w:r>
            </w:ins>
          </w:p>
        </w:tc>
        <w:tc>
          <w:tcPr>
            <w:tcW w:w="482" w:type="dxa"/>
          </w:tcPr>
          <w:p w14:paraId="23A17403" w14:textId="77777777" w:rsidR="00673542" w:rsidRDefault="00673542">
            <w:pPr>
              <w:pStyle w:val="TableText"/>
            </w:pPr>
          </w:p>
        </w:tc>
        <w:tc>
          <w:tcPr>
            <w:tcW w:w="778" w:type="dxa"/>
          </w:tcPr>
          <w:p w14:paraId="23A17404" w14:textId="77777777" w:rsidR="00673542" w:rsidRDefault="00673542">
            <w:pPr>
              <w:pStyle w:val="TableText"/>
            </w:pPr>
          </w:p>
        </w:tc>
        <w:tc>
          <w:tcPr>
            <w:tcW w:w="4325" w:type="dxa"/>
          </w:tcPr>
          <w:p w14:paraId="23A17405" w14:textId="77777777" w:rsidR="00673542" w:rsidRDefault="00673542" w:rsidP="00440884">
            <w:pPr>
              <w:pStyle w:val="TableText"/>
            </w:pPr>
          </w:p>
        </w:tc>
      </w:tr>
    </w:tbl>
    <w:p w14:paraId="23A17407" w14:textId="77777777" w:rsidR="002D2015" w:rsidRDefault="00C71AE4">
      <w:pPr>
        <w:spacing w:before="240"/>
        <w:ind w:left="1225"/>
      </w:pPr>
      <w:r>
        <w:t xml:space="preserve">If the Version 2 fields are not specified, the </w:t>
      </w:r>
      <w:smartTag w:uri="urn:schemas-microsoft-com:office:smarttags" w:element="stockticker">
        <w:r>
          <w:t>VIP</w:t>
        </w:r>
      </w:smartTag>
      <w:r>
        <w:t xml:space="preserve"> Flag defaults to “0”, and the Class ID defaults to 1.</w:t>
      </w:r>
    </w:p>
    <w:p w14:paraId="23A17408" w14:textId="77777777" w:rsidR="00C71AE4" w:rsidRPr="005F2C12" w:rsidRDefault="00C71AE4" w:rsidP="005F2C12">
      <w:pPr>
        <w:pStyle w:val="Heading2"/>
      </w:pPr>
      <w:bookmarkStart w:id="184" w:name="_Toc341774746"/>
      <w:r w:rsidRPr="005F2C12">
        <w:t>Record Type 03: Card Import record</w:t>
      </w:r>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84"/>
    </w:p>
    <w:p w14:paraId="23A17409" w14:textId="77777777" w:rsidR="00AD510F" w:rsidRDefault="00BE7F74">
      <w:pPr>
        <w:spacing w:after="360"/>
      </w:pPr>
      <w:r>
        <w:fldChar w:fldCharType="begin"/>
      </w:r>
      <w:r>
        <w:instrText xml:space="preserve"> REF _Ref500233121 \h  \* MERGEFORMAT </w:instrText>
      </w:r>
      <w:r>
        <w:fldChar w:fldCharType="separate"/>
      </w:r>
      <w:r w:rsidR="00A16F23">
        <w:t>Table 6</w:t>
      </w:r>
      <w:r>
        <w:fldChar w:fldCharType="end"/>
      </w:r>
      <w:r w:rsidR="00C71AE4">
        <w:t xml:space="preserve"> below provides a detailed description of the </w:t>
      </w:r>
      <w:smartTag w:uri="urn:schemas-microsoft-com:office:smarttags" w:element="PersonName">
        <w:r w:rsidR="00C71AE4">
          <w:t>card</w:t>
        </w:r>
      </w:smartTag>
      <w:r w:rsidR="00C71AE4">
        <w:t xml:space="preserve"> import record</w:t>
      </w:r>
      <w:r w:rsidR="00AD510F">
        <w:t>.</w:t>
      </w:r>
    </w:p>
    <w:p w14:paraId="23A1740A" w14:textId="77777777" w:rsidR="001226DB" w:rsidRDefault="00AD510F">
      <w:pPr>
        <w:spacing w:after="360"/>
      </w:pPr>
      <w:r>
        <w:t xml:space="preserve">Unless otherwise specified in the ‘Notes’ column, the Field names map directly to columns in the CRDDET table. </w:t>
      </w:r>
    </w:p>
    <w:p w14:paraId="23A1740B" w14:textId="77777777" w:rsidR="00C71AE4" w:rsidRDefault="00C71AE4">
      <w:pPr>
        <w:pStyle w:val="Caption"/>
      </w:pPr>
      <w:bookmarkStart w:id="185" w:name="_Ref500233121"/>
      <w:bookmarkStart w:id="186" w:name="_Toc341774783"/>
      <w:r>
        <w:t xml:space="preserve">Table </w:t>
      </w:r>
      <w:r w:rsidR="00BE7F74">
        <w:fldChar w:fldCharType="begin"/>
      </w:r>
      <w:r w:rsidR="00BE7F74">
        <w:instrText xml:space="preserve"> SEQ Table \* ARABIC </w:instrText>
      </w:r>
      <w:r w:rsidR="00BE7F74">
        <w:fldChar w:fldCharType="separate"/>
      </w:r>
      <w:r w:rsidR="00A16F23">
        <w:rPr>
          <w:noProof/>
        </w:rPr>
        <w:t>6</w:t>
      </w:r>
      <w:r w:rsidR="00BE7F74">
        <w:rPr>
          <w:noProof/>
        </w:rPr>
        <w:fldChar w:fldCharType="end"/>
      </w:r>
      <w:bookmarkEnd w:id="185"/>
      <w:r>
        <w:t>: Definition of a Card Import record</w:t>
      </w:r>
      <w:bookmarkEnd w:id="186"/>
    </w:p>
    <w:tbl>
      <w:tblPr>
        <w:tblW w:w="12245" w:type="dxa"/>
        <w:tblInd w:w="11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0"/>
        <w:gridCol w:w="810"/>
        <w:gridCol w:w="990"/>
        <w:gridCol w:w="3330"/>
        <w:gridCol w:w="727"/>
        <w:gridCol w:w="590"/>
        <w:gridCol w:w="4088"/>
      </w:tblGrid>
      <w:tr w:rsidR="009221DC" w14:paraId="23A1740E" w14:textId="77777777" w:rsidTr="00027EB6">
        <w:trPr>
          <w:cantSplit/>
          <w:tblHeader/>
        </w:trPr>
        <w:tc>
          <w:tcPr>
            <w:tcW w:w="8157" w:type="dxa"/>
            <w:gridSpan w:val="6"/>
            <w:tcBorders>
              <w:bottom w:val="single" w:sz="6" w:space="0" w:color="000000"/>
            </w:tcBorders>
            <w:shd w:val="pct12" w:color="auto" w:fill="auto"/>
          </w:tcPr>
          <w:p w14:paraId="23A1740C" w14:textId="77777777" w:rsidR="009221DC" w:rsidRDefault="009221DC">
            <w:pPr>
              <w:pStyle w:val="TableHeading"/>
            </w:pPr>
            <w:smartTag w:uri="urn:schemas-microsoft-com:office:smarttags" w:element="stockticker">
              <w:r>
                <w:t>CARD</w:t>
              </w:r>
            </w:smartTag>
            <w:r>
              <w:t xml:space="preserve"> IMPORT RECORD</w:t>
            </w:r>
          </w:p>
        </w:tc>
        <w:tc>
          <w:tcPr>
            <w:tcW w:w="4088" w:type="dxa"/>
            <w:tcBorders>
              <w:bottom w:val="single" w:sz="6" w:space="0" w:color="000000"/>
            </w:tcBorders>
            <w:shd w:val="pct12" w:color="auto" w:fill="auto"/>
          </w:tcPr>
          <w:p w14:paraId="23A1740D" w14:textId="77777777" w:rsidR="009221DC" w:rsidRDefault="009221DC">
            <w:pPr>
              <w:pStyle w:val="TableHeading"/>
            </w:pPr>
          </w:p>
        </w:tc>
      </w:tr>
      <w:tr w:rsidR="009221DC" w14:paraId="23A17416" w14:textId="77777777" w:rsidTr="00027EB6">
        <w:trPr>
          <w:cantSplit/>
          <w:tblHeader/>
        </w:trPr>
        <w:tc>
          <w:tcPr>
            <w:tcW w:w="1710" w:type="dxa"/>
            <w:tcBorders>
              <w:top w:val="nil"/>
            </w:tcBorders>
            <w:shd w:val="pct12" w:color="auto" w:fill="auto"/>
          </w:tcPr>
          <w:p w14:paraId="23A1740F" w14:textId="77777777" w:rsidR="009221DC" w:rsidRDefault="009221DC">
            <w:pPr>
              <w:pStyle w:val="TableHeading"/>
            </w:pPr>
            <w:r>
              <w:t>Field</w:t>
            </w:r>
          </w:p>
        </w:tc>
        <w:tc>
          <w:tcPr>
            <w:tcW w:w="810" w:type="dxa"/>
            <w:tcBorders>
              <w:top w:val="nil"/>
            </w:tcBorders>
            <w:shd w:val="pct12" w:color="auto" w:fill="auto"/>
          </w:tcPr>
          <w:p w14:paraId="23A17410" w14:textId="77777777" w:rsidR="009221DC" w:rsidRDefault="009221DC">
            <w:pPr>
              <w:pStyle w:val="TableHeading"/>
            </w:pPr>
            <w:r>
              <w:t>Type</w:t>
            </w:r>
          </w:p>
        </w:tc>
        <w:tc>
          <w:tcPr>
            <w:tcW w:w="990" w:type="dxa"/>
            <w:tcBorders>
              <w:top w:val="nil"/>
            </w:tcBorders>
            <w:shd w:val="pct12" w:color="auto" w:fill="auto"/>
          </w:tcPr>
          <w:p w14:paraId="23A17411" w14:textId="77777777" w:rsidR="009221DC" w:rsidRDefault="009221DC">
            <w:pPr>
              <w:pStyle w:val="TableHeading"/>
            </w:pPr>
            <w:r>
              <w:t>Length</w:t>
            </w:r>
          </w:p>
        </w:tc>
        <w:tc>
          <w:tcPr>
            <w:tcW w:w="3330" w:type="dxa"/>
            <w:tcBorders>
              <w:top w:val="nil"/>
            </w:tcBorders>
            <w:shd w:val="pct12" w:color="auto" w:fill="auto"/>
          </w:tcPr>
          <w:p w14:paraId="23A17412" w14:textId="77777777" w:rsidR="009221DC" w:rsidRDefault="009221DC">
            <w:pPr>
              <w:pStyle w:val="TableHeading"/>
            </w:pPr>
            <w:r>
              <w:t>Description</w:t>
            </w:r>
          </w:p>
        </w:tc>
        <w:tc>
          <w:tcPr>
            <w:tcW w:w="727" w:type="dxa"/>
            <w:tcBorders>
              <w:top w:val="nil"/>
            </w:tcBorders>
            <w:shd w:val="pct12" w:color="auto" w:fill="auto"/>
          </w:tcPr>
          <w:p w14:paraId="23A17413" w14:textId="77777777" w:rsidR="009221DC" w:rsidRDefault="009221DC">
            <w:pPr>
              <w:pStyle w:val="TableHeading"/>
            </w:pPr>
          </w:p>
        </w:tc>
        <w:tc>
          <w:tcPr>
            <w:tcW w:w="590" w:type="dxa"/>
            <w:tcBorders>
              <w:top w:val="nil"/>
            </w:tcBorders>
            <w:shd w:val="pct12" w:color="auto" w:fill="auto"/>
          </w:tcPr>
          <w:p w14:paraId="23A17414" w14:textId="77777777" w:rsidR="009221DC" w:rsidRDefault="009221DC">
            <w:pPr>
              <w:pStyle w:val="TableHeading"/>
              <w:rPr>
                <w:sz w:val="20"/>
              </w:rPr>
            </w:pPr>
            <w:r>
              <w:rPr>
                <w:sz w:val="20"/>
              </w:rPr>
              <w:t>Ver</w:t>
            </w:r>
          </w:p>
        </w:tc>
        <w:tc>
          <w:tcPr>
            <w:tcW w:w="4088" w:type="dxa"/>
            <w:tcBorders>
              <w:top w:val="nil"/>
            </w:tcBorders>
            <w:shd w:val="pct12" w:color="auto" w:fill="auto"/>
          </w:tcPr>
          <w:p w14:paraId="23A17415" w14:textId="77777777" w:rsidR="009221DC" w:rsidRDefault="009221DC">
            <w:pPr>
              <w:pStyle w:val="TableHeading"/>
              <w:rPr>
                <w:sz w:val="20"/>
              </w:rPr>
            </w:pPr>
            <w:r>
              <w:rPr>
                <w:sz w:val="20"/>
              </w:rPr>
              <w:t>Notes</w:t>
            </w:r>
          </w:p>
        </w:tc>
      </w:tr>
      <w:tr w:rsidR="009221DC" w14:paraId="23A1741E" w14:textId="77777777" w:rsidTr="00027EB6">
        <w:trPr>
          <w:cantSplit/>
        </w:trPr>
        <w:tc>
          <w:tcPr>
            <w:tcW w:w="1710" w:type="dxa"/>
          </w:tcPr>
          <w:p w14:paraId="23A17417" w14:textId="77777777" w:rsidR="009221DC" w:rsidRDefault="009221DC">
            <w:pPr>
              <w:pStyle w:val="TableText"/>
            </w:pPr>
            <w:r>
              <w:t>rechead</w:t>
            </w:r>
          </w:p>
        </w:tc>
        <w:tc>
          <w:tcPr>
            <w:tcW w:w="810" w:type="dxa"/>
          </w:tcPr>
          <w:p w14:paraId="23A17418" w14:textId="77777777" w:rsidR="009221DC" w:rsidRDefault="009221DC">
            <w:pPr>
              <w:pStyle w:val="TableText"/>
            </w:pPr>
            <w:r>
              <w:t>n</w:t>
            </w:r>
          </w:p>
        </w:tc>
        <w:tc>
          <w:tcPr>
            <w:tcW w:w="990" w:type="dxa"/>
          </w:tcPr>
          <w:p w14:paraId="23A17419" w14:textId="77777777" w:rsidR="009221DC" w:rsidRDefault="009221DC">
            <w:pPr>
              <w:pStyle w:val="TableText"/>
            </w:pPr>
            <w:r>
              <w:t>8</w:t>
            </w:r>
          </w:p>
        </w:tc>
        <w:tc>
          <w:tcPr>
            <w:tcW w:w="3330" w:type="dxa"/>
          </w:tcPr>
          <w:p w14:paraId="23A1741A" w14:textId="77777777" w:rsidR="009221DC" w:rsidRDefault="009221DC">
            <w:pPr>
              <w:pStyle w:val="TableText"/>
            </w:pPr>
            <w:r>
              <w:t xml:space="preserve">Record header (see section </w:t>
            </w:r>
            <w:r>
              <w:fldChar w:fldCharType="begin"/>
            </w:r>
            <w:r>
              <w:instrText xml:space="preserve"> REF _Ref500242558 \r \h  \* MERGEFORMAT </w:instrText>
            </w:r>
            <w:r>
              <w:fldChar w:fldCharType="separate"/>
            </w:r>
            <w:r>
              <w:t>2.3</w:t>
            </w:r>
            <w:r>
              <w:fldChar w:fldCharType="end"/>
            </w:r>
            <w:r>
              <w:t>)</w:t>
            </w:r>
          </w:p>
        </w:tc>
        <w:tc>
          <w:tcPr>
            <w:tcW w:w="727" w:type="dxa"/>
          </w:tcPr>
          <w:p w14:paraId="23A1741B" w14:textId="77777777" w:rsidR="009221DC" w:rsidRDefault="009221DC">
            <w:pPr>
              <w:pStyle w:val="TableText"/>
            </w:pPr>
          </w:p>
        </w:tc>
        <w:tc>
          <w:tcPr>
            <w:tcW w:w="590" w:type="dxa"/>
          </w:tcPr>
          <w:p w14:paraId="23A1741C" w14:textId="77777777" w:rsidR="009221DC" w:rsidRDefault="009221DC">
            <w:pPr>
              <w:pStyle w:val="TableText"/>
            </w:pPr>
          </w:p>
        </w:tc>
        <w:tc>
          <w:tcPr>
            <w:tcW w:w="4088" w:type="dxa"/>
          </w:tcPr>
          <w:p w14:paraId="23A1741D" w14:textId="77777777" w:rsidR="009221DC" w:rsidRDefault="009221DC">
            <w:pPr>
              <w:pStyle w:val="TableText"/>
            </w:pPr>
          </w:p>
        </w:tc>
      </w:tr>
      <w:tr w:rsidR="0008558B" w14:paraId="23A17427" w14:textId="77777777" w:rsidTr="00027EB6">
        <w:trPr>
          <w:cantSplit/>
        </w:trPr>
        <w:tc>
          <w:tcPr>
            <w:tcW w:w="1710" w:type="dxa"/>
          </w:tcPr>
          <w:p w14:paraId="23A1741F" w14:textId="77777777" w:rsidR="0008558B" w:rsidRDefault="0008558B">
            <w:pPr>
              <w:pStyle w:val="TableText"/>
            </w:pPr>
            <w:r>
              <w:t>instcode</w:t>
            </w:r>
          </w:p>
        </w:tc>
        <w:tc>
          <w:tcPr>
            <w:tcW w:w="810" w:type="dxa"/>
          </w:tcPr>
          <w:p w14:paraId="23A17420" w14:textId="77777777" w:rsidR="0008558B" w:rsidRDefault="0008558B">
            <w:pPr>
              <w:pStyle w:val="TableText"/>
            </w:pPr>
            <w:r>
              <w:t>an</w:t>
            </w:r>
          </w:p>
        </w:tc>
        <w:tc>
          <w:tcPr>
            <w:tcW w:w="990" w:type="dxa"/>
          </w:tcPr>
          <w:p w14:paraId="23A17421" w14:textId="77777777" w:rsidR="0008558B" w:rsidRDefault="0008558B">
            <w:pPr>
              <w:pStyle w:val="TableText"/>
            </w:pPr>
            <w:r>
              <w:t>4</w:t>
            </w:r>
          </w:p>
        </w:tc>
        <w:tc>
          <w:tcPr>
            <w:tcW w:w="3330" w:type="dxa"/>
          </w:tcPr>
          <w:p w14:paraId="23A17422" w14:textId="77777777" w:rsidR="0008558B" w:rsidRDefault="0008558B">
            <w:pPr>
              <w:pStyle w:val="TableText"/>
            </w:pPr>
            <w:r>
              <w:t>Institution code</w:t>
            </w:r>
          </w:p>
        </w:tc>
        <w:tc>
          <w:tcPr>
            <w:tcW w:w="727" w:type="dxa"/>
          </w:tcPr>
          <w:p w14:paraId="23A17423" w14:textId="77777777" w:rsidR="0008558B" w:rsidRDefault="0008558B">
            <w:pPr>
              <w:pStyle w:val="TableText"/>
            </w:pPr>
            <w:r>
              <w:t>F</w:t>
            </w:r>
          </w:p>
        </w:tc>
        <w:tc>
          <w:tcPr>
            <w:tcW w:w="590" w:type="dxa"/>
          </w:tcPr>
          <w:p w14:paraId="23A17424" w14:textId="77777777" w:rsidR="0008558B" w:rsidRDefault="0008558B">
            <w:pPr>
              <w:pStyle w:val="TableText"/>
            </w:pPr>
          </w:p>
        </w:tc>
        <w:tc>
          <w:tcPr>
            <w:tcW w:w="4088" w:type="dxa"/>
          </w:tcPr>
          <w:p w14:paraId="23A17425" w14:textId="15B97F25" w:rsidR="0008558B" w:rsidRDefault="0008558B" w:rsidP="00DF7B82">
            <w:pPr>
              <w:pStyle w:val="TableText"/>
            </w:pPr>
            <w:r>
              <w:t>Set to ‘</w:t>
            </w:r>
            <w:del w:id="187" w:author="Sosa Medina, Wilson" w:date="2022-08-17T12:10:00Z">
              <w:r w:rsidDel="0021758D">
                <w:delText>BRE</w:delText>
              </w:r>
            </w:del>
            <w:ins w:id="188" w:author="Sosa Medina, Wilson" w:date="2022-08-17T12:10:00Z">
              <w:r w:rsidR="0021758D">
                <w:t>FCB</w:t>
              </w:r>
            </w:ins>
            <w:ins w:id="189" w:author="Sosa Medina, Wilson" w:date="2022-08-17T12:29:00Z">
              <w:r w:rsidR="00401331">
                <w:t>T/FCBB</w:t>
              </w:r>
            </w:ins>
          </w:p>
          <w:p w14:paraId="23A17426" w14:textId="77777777" w:rsidR="0008558B" w:rsidRDefault="0008558B" w:rsidP="00DF7B82">
            <w:pPr>
              <w:pStyle w:val="TableText"/>
            </w:pPr>
            <w:r>
              <w:t xml:space="preserve">For field mapping details see section </w:t>
            </w:r>
            <w:r>
              <w:fldChar w:fldCharType="begin"/>
            </w:r>
            <w:r>
              <w:instrText xml:space="preserve"> REF _Ref307816350 \r \h  \* MERGEFORMAT </w:instrText>
            </w:r>
            <w:r>
              <w:fldChar w:fldCharType="separate"/>
            </w:r>
            <w:r>
              <w:t>2.2</w:t>
            </w:r>
            <w:r>
              <w:fldChar w:fldCharType="end"/>
            </w:r>
          </w:p>
        </w:tc>
      </w:tr>
      <w:tr w:rsidR="0008558B" w14:paraId="23A1742F" w14:textId="77777777" w:rsidTr="00027EB6">
        <w:trPr>
          <w:cantSplit/>
        </w:trPr>
        <w:tc>
          <w:tcPr>
            <w:tcW w:w="1710" w:type="dxa"/>
          </w:tcPr>
          <w:p w14:paraId="23A17428" w14:textId="77777777" w:rsidR="0008558B" w:rsidRDefault="0008558B">
            <w:pPr>
              <w:pStyle w:val="TableText"/>
            </w:pPr>
            <w:r>
              <w:t>branch</w:t>
            </w:r>
          </w:p>
        </w:tc>
        <w:tc>
          <w:tcPr>
            <w:tcW w:w="810" w:type="dxa"/>
          </w:tcPr>
          <w:p w14:paraId="23A17429" w14:textId="77777777" w:rsidR="0008558B" w:rsidRDefault="0008558B">
            <w:pPr>
              <w:pStyle w:val="TableText"/>
            </w:pPr>
            <w:r>
              <w:t>an</w:t>
            </w:r>
          </w:p>
        </w:tc>
        <w:tc>
          <w:tcPr>
            <w:tcW w:w="990" w:type="dxa"/>
          </w:tcPr>
          <w:p w14:paraId="23A1742A" w14:textId="77777777" w:rsidR="0008558B" w:rsidRDefault="0008558B">
            <w:pPr>
              <w:pStyle w:val="TableText"/>
            </w:pPr>
            <w:r>
              <w:t>8</w:t>
            </w:r>
          </w:p>
        </w:tc>
        <w:tc>
          <w:tcPr>
            <w:tcW w:w="3330" w:type="dxa"/>
          </w:tcPr>
          <w:p w14:paraId="23A1742B" w14:textId="77777777" w:rsidR="0008558B" w:rsidRDefault="0008558B">
            <w:pPr>
              <w:pStyle w:val="TableText"/>
            </w:pPr>
            <w:r>
              <w:t>Branch code</w:t>
            </w:r>
          </w:p>
        </w:tc>
        <w:tc>
          <w:tcPr>
            <w:tcW w:w="727" w:type="dxa"/>
          </w:tcPr>
          <w:p w14:paraId="23A1742C" w14:textId="77777777" w:rsidR="0008558B" w:rsidRDefault="0008558B">
            <w:pPr>
              <w:pStyle w:val="TableText"/>
            </w:pPr>
            <w:r>
              <w:t>F</w:t>
            </w:r>
          </w:p>
        </w:tc>
        <w:tc>
          <w:tcPr>
            <w:tcW w:w="590" w:type="dxa"/>
          </w:tcPr>
          <w:p w14:paraId="23A1742D" w14:textId="77777777" w:rsidR="0008558B" w:rsidRDefault="0008558B">
            <w:pPr>
              <w:pStyle w:val="TableText"/>
            </w:pPr>
          </w:p>
        </w:tc>
        <w:tc>
          <w:tcPr>
            <w:tcW w:w="4088" w:type="dxa"/>
          </w:tcPr>
          <w:p w14:paraId="23A1742E" w14:textId="77777777" w:rsidR="0008558B" w:rsidRDefault="0008558B" w:rsidP="00DF7B82">
            <w:pPr>
              <w:pStyle w:val="TableText"/>
            </w:pPr>
            <w:r>
              <w:t xml:space="preserve">For field mapping details see section </w:t>
            </w:r>
            <w:r>
              <w:fldChar w:fldCharType="begin"/>
            </w:r>
            <w:r>
              <w:instrText xml:space="preserve"> REF _Ref307816350 \r \h  \* MERGEFORMAT </w:instrText>
            </w:r>
            <w:r>
              <w:fldChar w:fldCharType="separate"/>
            </w:r>
            <w:r>
              <w:t>2.2</w:t>
            </w:r>
            <w:r>
              <w:fldChar w:fldCharType="end"/>
            </w:r>
          </w:p>
        </w:tc>
      </w:tr>
      <w:tr w:rsidR="0008558B" w14:paraId="23A17438" w14:textId="77777777" w:rsidTr="00027EB6">
        <w:trPr>
          <w:cantSplit/>
        </w:trPr>
        <w:tc>
          <w:tcPr>
            <w:tcW w:w="1710" w:type="dxa"/>
          </w:tcPr>
          <w:p w14:paraId="23A17430" w14:textId="77777777" w:rsidR="0008558B" w:rsidRDefault="0008558B">
            <w:pPr>
              <w:pStyle w:val="TableText"/>
            </w:pPr>
            <w:r>
              <w:lastRenderedPageBreak/>
              <w:t>crdproduct</w:t>
            </w:r>
          </w:p>
        </w:tc>
        <w:tc>
          <w:tcPr>
            <w:tcW w:w="810" w:type="dxa"/>
          </w:tcPr>
          <w:p w14:paraId="23A17431" w14:textId="77777777" w:rsidR="0008558B" w:rsidRDefault="0008558B">
            <w:pPr>
              <w:pStyle w:val="TableText"/>
            </w:pPr>
            <w:r>
              <w:t>an</w:t>
            </w:r>
          </w:p>
        </w:tc>
        <w:tc>
          <w:tcPr>
            <w:tcW w:w="990" w:type="dxa"/>
          </w:tcPr>
          <w:p w14:paraId="23A17432" w14:textId="77777777" w:rsidR="0008558B" w:rsidRDefault="0008558B">
            <w:pPr>
              <w:pStyle w:val="TableText"/>
            </w:pPr>
            <w:r>
              <w:t>4</w:t>
            </w:r>
          </w:p>
        </w:tc>
        <w:tc>
          <w:tcPr>
            <w:tcW w:w="3330" w:type="dxa"/>
          </w:tcPr>
          <w:p w14:paraId="23A17433" w14:textId="77777777" w:rsidR="0008558B" w:rsidRDefault="0008558B">
            <w:pPr>
              <w:pStyle w:val="TableText"/>
            </w:pPr>
            <w:r>
              <w:t>Card product</w:t>
            </w:r>
          </w:p>
        </w:tc>
        <w:tc>
          <w:tcPr>
            <w:tcW w:w="727" w:type="dxa"/>
          </w:tcPr>
          <w:p w14:paraId="23A17434" w14:textId="77777777" w:rsidR="0008558B" w:rsidRDefault="0008558B">
            <w:pPr>
              <w:pStyle w:val="TableText"/>
            </w:pPr>
            <w:r>
              <w:t>F</w:t>
            </w:r>
          </w:p>
        </w:tc>
        <w:tc>
          <w:tcPr>
            <w:tcW w:w="590" w:type="dxa"/>
          </w:tcPr>
          <w:p w14:paraId="23A17435" w14:textId="77777777" w:rsidR="0008558B" w:rsidRDefault="0008558B">
            <w:pPr>
              <w:pStyle w:val="TableText"/>
            </w:pPr>
          </w:p>
        </w:tc>
        <w:tc>
          <w:tcPr>
            <w:tcW w:w="4088" w:type="dxa"/>
          </w:tcPr>
          <w:p w14:paraId="23A17436" w14:textId="77777777" w:rsidR="0008558B" w:rsidRDefault="0008558B" w:rsidP="00DF7B82">
            <w:pPr>
              <w:pStyle w:val="TableText"/>
            </w:pPr>
            <w:r>
              <w:t xml:space="preserve">Refer to the migration document </w:t>
            </w:r>
          </w:p>
          <w:p w14:paraId="23A17437" w14:textId="77777777" w:rsidR="0008558B" w:rsidRDefault="0008558B" w:rsidP="00DF7B82">
            <w:pPr>
              <w:pStyle w:val="TableText"/>
            </w:pPr>
            <w:r>
              <w:t xml:space="preserve">The Card product should already be defined on Cortex. </w:t>
            </w:r>
          </w:p>
        </w:tc>
      </w:tr>
      <w:tr w:rsidR="0008558B" w14:paraId="23A17442" w14:textId="77777777" w:rsidTr="00027EB6">
        <w:trPr>
          <w:cantSplit/>
        </w:trPr>
        <w:tc>
          <w:tcPr>
            <w:tcW w:w="1710" w:type="dxa"/>
          </w:tcPr>
          <w:p w14:paraId="23A17439" w14:textId="77777777" w:rsidR="0008558B" w:rsidRDefault="0008558B">
            <w:pPr>
              <w:pStyle w:val="TableText"/>
            </w:pPr>
            <w:r>
              <w:t>vpan</w:t>
            </w:r>
          </w:p>
        </w:tc>
        <w:tc>
          <w:tcPr>
            <w:tcW w:w="810" w:type="dxa"/>
          </w:tcPr>
          <w:p w14:paraId="23A1743A" w14:textId="77777777" w:rsidR="0008558B" w:rsidRDefault="0008558B">
            <w:pPr>
              <w:pStyle w:val="TableText"/>
            </w:pPr>
            <w:r>
              <w:t>n</w:t>
            </w:r>
          </w:p>
        </w:tc>
        <w:tc>
          <w:tcPr>
            <w:tcW w:w="990" w:type="dxa"/>
          </w:tcPr>
          <w:p w14:paraId="23A1743B" w14:textId="77777777" w:rsidR="0008558B" w:rsidRDefault="0008558B">
            <w:pPr>
              <w:pStyle w:val="TableText"/>
            </w:pPr>
            <w:r>
              <w:t>19</w:t>
            </w:r>
          </w:p>
        </w:tc>
        <w:tc>
          <w:tcPr>
            <w:tcW w:w="3330" w:type="dxa"/>
          </w:tcPr>
          <w:p w14:paraId="23A1743C" w14:textId="77777777" w:rsidR="0008558B" w:rsidRDefault="0008558B">
            <w:pPr>
              <w:pStyle w:val="TableText"/>
            </w:pPr>
            <w:r>
              <w:t xml:space="preserve">Virtual card number </w:t>
            </w:r>
          </w:p>
        </w:tc>
        <w:tc>
          <w:tcPr>
            <w:tcW w:w="727" w:type="dxa"/>
          </w:tcPr>
          <w:p w14:paraId="23A1743D" w14:textId="77777777" w:rsidR="0008558B" w:rsidRDefault="0008558B">
            <w:pPr>
              <w:pStyle w:val="TableText"/>
            </w:pPr>
            <w:r>
              <w:t>KO</w:t>
            </w:r>
          </w:p>
        </w:tc>
        <w:tc>
          <w:tcPr>
            <w:tcW w:w="590" w:type="dxa"/>
          </w:tcPr>
          <w:p w14:paraId="23A1743E" w14:textId="77777777" w:rsidR="0008558B" w:rsidRDefault="0008558B">
            <w:pPr>
              <w:pStyle w:val="TableText"/>
            </w:pPr>
          </w:p>
        </w:tc>
        <w:tc>
          <w:tcPr>
            <w:tcW w:w="4088" w:type="dxa"/>
          </w:tcPr>
          <w:p w14:paraId="23A1743F" w14:textId="77777777" w:rsidR="0008558B" w:rsidRDefault="0008558B" w:rsidP="00DF7B82">
            <w:pPr>
              <w:pStyle w:val="TableText"/>
            </w:pPr>
            <w:r>
              <w:t>Card alias, the alternative identifier for the PAN</w:t>
            </w:r>
          </w:p>
          <w:p w14:paraId="23A17440" w14:textId="77777777" w:rsidR="0008558B" w:rsidRDefault="0008558B" w:rsidP="00DF7B82">
            <w:pPr>
              <w:pStyle w:val="TableText"/>
            </w:pPr>
            <w:r>
              <w:rPr>
                <w:color w:val="1F497D"/>
              </w:rPr>
              <w:t>Maps to CRDDET. iss_host_crdref</w:t>
            </w:r>
          </w:p>
          <w:p w14:paraId="23A17441" w14:textId="77777777" w:rsidR="0008558B" w:rsidRDefault="0008558B" w:rsidP="00DF7B82">
            <w:pPr>
              <w:pStyle w:val="TableText"/>
            </w:pPr>
            <w:r>
              <w:t>For new cards set this to space and cortex will generate a VPAN. .</w:t>
            </w:r>
          </w:p>
        </w:tc>
      </w:tr>
      <w:tr w:rsidR="0008558B" w14:paraId="23A1744A" w14:textId="77777777" w:rsidTr="00027EB6">
        <w:trPr>
          <w:cantSplit/>
        </w:trPr>
        <w:tc>
          <w:tcPr>
            <w:tcW w:w="1710" w:type="dxa"/>
          </w:tcPr>
          <w:p w14:paraId="23A17443" w14:textId="77777777" w:rsidR="0008558B" w:rsidRDefault="0008558B">
            <w:pPr>
              <w:pStyle w:val="TableText"/>
            </w:pPr>
            <w:r>
              <w:t>pan</w:t>
            </w:r>
          </w:p>
        </w:tc>
        <w:tc>
          <w:tcPr>
            <w:tcW w:w="810" w:type="dxa"/>
          </w:tcPr>
          <w:p w14:paraId="23A17444" w14:textId="77777777" w:rsidR="0008558B" w:rsidRDefault="0008558B">
            <w:pPr>
              <w:pStyle w:val="TableText"/>
            </w:pPr>
            <w:r>
              <w:t>n</w:t>
            </w:r>
          </w:p>
        </w:tc>
        <w:tc>
          <w:tcPr>
            <w:tcW w:w="990" w:type="dxa"/>
          </w:tcPr>
          <w:p w14:paraId="23A17445" w14:textId="77777777" w:rsidR="0008558B" w:rsidRDefault="0008558B">
            <w:pPr>
              <w:pStyle w:val="TableText"/>
            </w:pPr>
            <w:r>
              <w:t>19</w:t>
            </w:r>
          </w:p>
        </w:tc>
        <w:tc>
          <w:tcPr>
            <w:tcW w:w="3330" w:type="dxa"/>
          </w:tcPr>
          <w:p w14:paraId="23A17446" w14:textId="77777777" w:rsidR="0008558B" w:rsidRDefault="0008558B">
            <w:pPr>
              <w:pStyle w:val="TableText"/>
            </w:pPr>
            <w:r>
              <w:t>Card serial number</w:t>
            </w:r>
          </w:p>
        </w:tc>
        <w:tc>
          <w:tcPr>
            <w:tcW w:w="727" w:type="dxa"/>
          </w:tcPr>
          <w:p w14:paraId="23A17447" w14:textId="77777777" w:rsidR="0008558B" w:rsidRDefault="0008558B">
            <w:pPr>
              <w:pStyle w:val="TableText"/>
            </w:pPr>
            <w:r>
              <w:t>KO</w:t>
            </w:r>
          </w:p>
        </w:tc>
        <w:tc>
          <w:tcPr>
            <w:tcW w:w="590" w:type="dxa"/>
          </w:tcPr>
          <w:p w14:paraId="23A17448" w14:textId="77777777" w:rsidR="0008558B" w:rsidRDefault="0008558B">
            <w:pPr>
              <w:pStyle w:val="TableText"/>
            </w:pPr>
          </w:p>
        </w:tc>
        <w:tc>
          <w:tcPr>
            <w:tcW w:w="4088" w:type="dxa"/>
          </w:tcPr>
          <w:p w14:paraId="23A17449" w14:textId="77777777" w:rsidR="0008558B" w:rsidRDefault="0008558B" w:rsidP="00DF7B82">
            <w:pPr>
              <w:pStyle w:val="TableText"/>
            </w:pPr>
          </w:p>
        </w:tc>
      </w:tr>
      <w:tr w:rsidR="0008558B" w14:paraId="23A17452" w14:textId="77777777" w:rsidTr="00027EB6">
        <w:trPr>
          <w:cantSplit/>
        </w:trPr>
        <w:tc>
          <w:tcPr>
            <w:tcW w:w="1710" w:type="dxa"/>
          </w:tcPr>
          <w:p w14:paraId="23A1744B" w14:textId="77777777" w:rsidR="0008558B" w:rsidRDefault="0008558B">
            <w:pPr>
              <w:pStyle w:val="TableText"/>
            </w:pPr>
            <w:r>
              <w:t>seqno</w:t>
            </w:r>
          </w:p>
        </w:tc>
        <w:tc>
          <w:tcPr>
            <w:tcW w:w="810" w:type="dxa"/>
          </w:tcPr>
          <w:p w14:paraId="23A1744C" w14:textId="77777777" w:rsidR="0008558B" w:rsidRDefault="0008558B">
            <w:pPr>
              <w:pStyle w:val="TableText"/>
            </w:pPr>
            <w:r>
              <w:t>n</w:t>
            </w:r>
          </w:p>
        </w:tc>
        <w:tc>
          <w:tcPr>
            <w:tcW w:w="990" w:type="dxa"/>
          </w:tcPr>
          <w:p w14:paraId="23A1744D" w14:textId="77777777" w:rsidR="0008558B" w:rsidRDefault="0008558B">
            <w:pPr>
              <w:pStyle w:val="TableText"/>
            </w:pPr>
            <w:r>
              <w:t>1</w:t>
            </w:r>
          </w:p>
        </w:tc>
        <w:tc>
          <w:tcPr>
            <w:tcW w:w="3330" w:type="dxa"/>
          </w:tcPr>
          <w:p w14:paraId="23A1744E" w14:textId="77777777" w:rsidR="0008558B" w:rsidRDefault="0008558B">
            <w:pPr>
              <w:pStyle w:val="TableText"/>
            </w:pPr>
            <w:r>
              <w:t>Card sequence number</w:t>
            </w:r>
          </w:p>
        </w:tc>
        <w:tc>
          <w:tcPr>
            <w:tcW w:w="727" w:type="dxa"/>
          </w:tcPr>
          <w:p w14:paraId="23A1744F" w14:textId="77777777" w:rsidR="0008558B" w:rsidRDefault="0008558B">
            <w:pPr>
              <w:pStyle w:val="TableText"/>
            </w:pPr>
            <w:r>
              <w:t>KO</w:t>
            </w:r>
          </w:p>
        </w:tc>
        <w:tc>
          <w:tcPr>
            <w:tcW w:w="590" w:type="dxa"/>
          </w:tcPr>
          <w:p w14:paraId="23A17450" w14:textId="77777777" w:rsidR="0008558B" w:rsidRDefault="0008558B">
            <w:pPr>
              <w:pStyle w:val="TableText"/>
            </w:pPr>
          </w:p>
        </w:tc>
        <w:tc>
          <w:tcPr>
            <w:tcW w:w="4088" w:type="dxa"/>
          </w:tcPr>
          <w:p w14:paraId="23A17451" w14:textId="77777777" w:rsidR="0008558B" w:rsidRDefault="0008558B" w:rsidP="00DF7B82">
            <w:pPr>
              <w:pStyle w:val="TableText"/>
            </w:pPr>
          </w:p>
        </w:tc>
      </w:tr>
      <w:tr w:rsidR="0008558B" w14:paraId="23A1745C" w14:textId="77777777" w:rsidTr="00027EB6">
        <w:trPr>
          <w:cantSplit/>
        </w:trPr>
        <w:tc>
          <w:tcPr>
            <w:tcW w:w="1710" w:type="dxa"/>
          </w:tcPr>
          <w:p w14:paraId="23A17453" w14:textId="77777777" w:rsidR="0008558B" w:rsidRDefault="0008558B">
            <w:pPr>
              <w:pStyle w:val="TableText"/>
            </w:pPr>
            <w:r>
              <w:t>additional</w:t>
            </w:r>
          </w:p>
        </w:tc>
        <w:tc>
          <w:tcPr>
            <w:tcW w:w="810" w:type="dxa"/>
          </w:tcPr>
          <w:p w14:paraId="23A17454" w14:textId="77777777" w:rsidR="0008558B" w:rsidRDefault="0008558B">
            <w:pPr>
              <w:pStyle w:val="TableText"/>
            </w:pPr>
            <w:r>
              <w:t>n</w:t>
            </w:r>
          </w:p>
        </w:tc>
        <w:tc>
          <w:tcPr>
            <w:tcW w:w="990" w:type="dxa"/>
          </w:tcPr>
          <w:p w14:paraId="23A17455" w14:textId="77777777" w:rsidR="0008558B" w:rsidRDefault="0008558B">
            <w:pPr>
              <w:pStyle w:val="TableText"/>
            </w:pPr>
            <w:r>
              <w:t>1</w:t>
            </w:r>
          </w:p>
        </w:tc>
        <w:tc>
          <w:tcPr>
            <w:tcW w:w="3330" w:type="dxa"/>
          </w:tcPr>
          <w:p w14:paraId="23A17456" w14:textId="77777777" w:rsidR="0008558B" w:rsidRDefault="0008558B">
            <w:pPr>
              <w:pStyle w:val="TableText"/>
            </w:pPr>
            <w:r>
              <w:t>Additional card number</w:t>
            </w:r>
          </w:p>
          <w:p w14:paraId="23A17457" w14:textId="77777777" w:rsidR="0008558B" w:rsidRDefault="0008558B" w:rsidP="008402B0">
            <w:pPr>
              <w:pStyle w:val="TableText"/>
              <w:numPr>
                <w:ilvl w:val="0"/>
                <w:numId w:val="16"/>
              </w:numPr>
            </w:pPr>
            <w:r>
              <w:t>Blank or 0 : Primary card</w:t>
            </w:r>
          </w:p>
          <w:p w14:paraId="23A17458" w14:textId="77777777" w:rsidR="0008558B" w:rsidRDefault="0008558B" w:rsidP="008402B0">
            <w:pPr>
              <w:pStyle w:val="TableText"/>
              <w:numPr>
                <w:ilvl w:val="0"/>
                <w:numId w:val="16"/>
              </w:numPr>
            </w:pPr>
            <w:r>
              <w:t xml:space="preserve">1 for supplementary card </w:t>
            </w:r>
          </w:p>
        </w:tc>
        <w:tc>
          <w:tcPr>
            <w:tcW w:w="727" w:type="dxa"/>
          </w:tcPr>
          <w:p w14:paraId="23A17459" w14:textId="77777777" w:rsidR="0008558B" w:rsidRDefault="0008558B">
            <w:pPr>
              <w:pStyle w:val="TableText"/>
            </w:pPr>
          </w:p>
        </w:tc>
        <w:tc>
          <w:tcPr>
            <w:tcW w:w="590" w:type="dxa"/>
          </w:tcPr>
          <w:p w14:paraId="23A1745A" w14:textId="77777777" w:rsidR="0008558B" w:rsidRDefault="0008558B">
            <w:pPr>
              <w:pStyle w:val="TableText"/>
            </w:pPr>
          </w:p>
        </w:tc>
        <w:tc>
          <w:tcPr>
            <w:tcW w:w="4088" w:type="dxa"/>
          </w:tcPr>
          <w:p w14:paraId="23A1745B" w14:textId="77777777" w:rsidR="0008558B" w:rsidRDefault="0008558B" w:rsidP="00DF7B82">
            <w:pPr>
              <w:pStyle w:val="TableText"/>
            </w:pPr>
          </w:p>
        </w:tc>
      </w:tr>
      <w:tr w:rsidR="0008558B" w14:paraId="23A17464" w14:textId="77777777" w:rsidTr="00027EB6">
        <w:trPr>
          <w:cantSplit/>
        </w:trPr>
        <w:tc>
          <w:tcPr>
            <w:tcW w:w="1710" w:type="dxa"/>
          </w:tcPr>
          <w:p w14:paraId="23A1745D" w14:textId="77777777" w:rsidR="0008558B" w:rsidRDefault="0008558B">
            <w:pPr>
              <w:pStyle w:val="TableText"/>
            </w:pPr>
            <w:r>
              <w:t>effective</w:t>
            </w:r>
          </w:p>
        </w:tc>
        <w:tc>
          <w:tcPr>
            <w:tcW w:w="810" w:type="dxa"/>
          </w:tcPr>
          <w:p w14:paraId="23A1745E" w14:textId="77777777" w:rsidR="0008558B" w:rsidRDefault="0008558B">
            <w:pPr>
              <w:pStyle w:val="TableText"/>
            </w:pPr>
            <w:r>
              <w:t>d</w:t>
            </w:r>
          </w:p>
        </w:tc>
        <w:tc>
          <w:tcPr>
            <w:tcW w:w="990" w:type="dxa"/>
          </w:tcPr>
          <w:p w14:paraId="23A1745F" w14:textId="77777777" w:rsidR="0008558B" w:rsidRDefault="0008558B">
            <w:pPr>
              <w:pStyle w:val="TableText"/>
            </w:pPr>
            <w:r>
              <w:t>8</w:t>
            </w:r>
          </w:p>
        </w:tc>
        <w:tc>
          <w:tcPr>
            <w:tcW w:w="3330" w:type="dxa"/>
          </w:tcPr>
          <w:p w14:paraId="23A17460" w14:textId="77777777" w:rsidR="0008558B" w:rsidRDefault="0008558B">
            <w:pPr>
              <w:pStyle w:val="TableText"/>
            </w:pPr>
            <w:r>
              <w:t>Effective date</w:t>
            </w:r>
          </w:p>
        </w:tc>
        <w:tc>
          <w:tcPr>
            <w:tcW w:w="727" w:type="dxa"/>
          </w:tcPr>
          <w:p w14:paraId="23A17461" w14:textId="77777777" w:rsidR="0008558B" w:rsidRDefault="0008558B">
            <w:pPr>
              <w:pStyle w:val="TableText"/>
            </w:pPr>
            <w:r>
              <w:t>O</w:t>
            </w:r>
          </w:p>
        </w:tc>
        <w:tc>
          <w:tcPr>
            <w:tcW w:w="590" w:type="dxa"/>
          </w:tcPr>
          <w:p w14:paraId="23A17462" w14:textId="77777777" w:rsidR="0008558B" w:rsidRDefault="0008558B">
            <w:pPr>
              <w:pStyle w:val="TableText"/>
            </w:pPr>
          </w:p>
        </w:tc>
        <w:tc>
          <w:tcPr>
            <w:tcW w:w="4088" w:type="dxa"/>
          </w:tcPr>
          <w:p w14:paraId="23A17463" w14:textId="77777777" w:rsidR="0008558B" w:rsidRDefault="0008558B" w:rsidP="00DF7B82">
            <w:pPr>
              <w:pStyle w:val="TableText"/>
            </w:pPr>
            <w:r>
              <w:t>Date from when the card may be used in the format YYYYMMDD</w:t>
            </w:r>
          </w:p>
        </w:tc>
      </w:tr>
      <w:tr w:rsidR="0008558B" w14:paraId="23A1746C" w14:textId="77777777" w:rsidTr="00027EB6">
        <w:trPr>
          <w:cantSplit/>
        </w:trPr>
        <w:tc>
          <w:tcPr>
            <w:tcW w:w="1710" w:type="dxa"/>
          </w:tcPr>
          <w:p w14:paraId="23A17465" w14:textId="77777777" w:rsidR="0008558B" w:rsidRDefault="0008558B">
            <w:pPr>
              <w:pStyle w:val="TableText"/>
            </w:pPr>
            <w:r>
              <w:t>expiry</w:t>
            </w:r>
          </w:p>
        </w:tc>
        <w:tc>
          <w:tcPr>
            <w:tcW w:w="810" w:type="dxa"/>
          </w:tcPr>
          <w:p w14:paraId="23A17466" w14:textId="77777777" w:rsidR="0008558B" w:rsidRDefault="0008558B">
            <w:pPr>
              <w:pStyle w:val="TableText"/>
            </w:pPr>
            <w:r>
              <w:t>d</w:t>
            </w:r>
          </w:p>
        </w:tc>
        <w:tc>
          <w:tcPr>
            <w:tcW w:w="990" w:type="dxa"/>
          </w:tcPr>
          <w:p w14:paraId="23A17467" w14:textId="77777777" w:rsidR="0008558B" w:rsidRDefault="0008558B">
            <w:pPr>
              <w:pStyle w:val="TableText"/>
            </w:pPr>
            <w:r>
              <w:t>8</w:t>
            </w:r>
          </w:p>
        </w:tc>
        <w:tc>
          <w:tcPr>
            <w:tcW w:w="3330" w:type="dxa"/>
          </w:tcPr>
          <w:p w14:paraId="23A17468" w14:textId="77777777" w:rsidR="0008558B" w:rsidRDefault="0008558B">
            <w:pPr>
              <w:pStyle w:val="TableText"/>
            </w:pPr>
            <w:r>
              <w:t>Expiry date</w:t>
            </w:r>
          </w:p>
        </w:tc>
        <w:tc>
          <w:tcPr>
            <w:tcW w:w="727" w:type="dxa"/>
          </w:tcPr>
          <w:p w14:paraId="23A17469" w14:textId="77777777" w:rsidR="0008558B" w:rsidRDefault="0008558B">
            <w:pPr>
              <w:pStyle w:val="TableText"/>
            </w:pPr>
            <w:r>
              <w:t>O</w:t>
            </w:r>
          </w:p>
        </w:tc>
        <w:tc>
          <w:tcPr>
            <w:tcW w:w="590" w:type="dxa"/>
          </w:tcPr>
          <w:p w14:paraId="23A1746A" w14:textId="77777777" w:rsidR="0008558B" w:rsidRDefault="0008558B">
            <w:pPr>
              <w:pStyle w:val="TableText"/>
            </w:pPr>
          </w:p>
        </w:tc>
        <w:tc>
          <w:tcPr>
            <w:tcW w:w="4088" w:type="dxa"/>
          </w:tcPr>
          <w:p w14:paraId="23A1746B" w14:textId="77777777" w:rsidR="0008558B" w:rsidRDefault="0008558B" w:rsidP="00DF7B82">
            <w:pPr>
              <w:pStyle w:val="TableText"/>
            </w:pPr>
            <w:r>
              <w:t xml:space="preserve">Full date in the format YYYYMMDD  </w:t>
            </w:r>
          </w:p>
        </w:tc>
      </w:tr>
      <w:tr w:rsidR="0008558B" w14:paraId="23A17474" w14:textId="77777777" w:rsidTr="00027EB6">
        <w:trPr>
          <w:cantSplit/>
        </w:trPr>
        <w:tc>
          <w:tcPr>
            <w:tcW w:w="1710" w:type="dxa"/>
          </w:tcPr>
          <w:p w14:paraId="23A1746D" w14:textId="77777777" w:rsidR="0008558B" w:rsidRDefault="0008558B">
            <w:pPr>
              <w:pStyle w:val="TableText"/>
            </w:pPr>
            <w:r>
              <w:lastRenderedPageBreak/>
              <w:t>cyclen</w:t>
            </w:r>
          </w:p>
        </w:tc>
        <w:tc>
          <w:tcPr>
            <w:tcW w:w="810" w:type="dxa"/>
          </w:tcPr>
          <w:p w14:paraId="23A1746E" w14:textId="77777777" w:rsidR="0008558B" w:rsidRDefault="0008558B">
            <w:pPr>
              <w:pStyle w:val="TableText"/>
            </w:pPr>
            <w:r>
              <w:t>n</w:t>
            </w:r>
          </w:p>
        </w:tc>
        <w:tc>
          <w:tcPr>
            <w:tcW w:w="990" w:type="dxa"/>
          </w:tcPr>
          <w:p w14:paraId="23A1746F" w14:textId="77777777" w:rsidR="0008558B" w:rsidRDefault="0008558B">
            <w:pPr>
              <w:pStyle w:val="TableText"/>
            </w:pPr>
            <w:r>
              <w:t>2</w:t>
            </w:r>
          </w:p>
        </w:tc>
        <w:tc>
          <w:tcPr>
            <w:tcW w:w="3330" w:type="dxa"/>
          </w:tcPr>
          <w:p w14:paraId="23A17470" w14:textId="77777777" w:rsidR="0008558B" w:rsidRDefault="0008558B">
            <w:pPr>
              <w:pStyle w:val="TableText"/>
            </w:pPr>
            <w:r>
              <w:t>Cycle length</w:t>
            </w:r>
          </w:p>
        </w:tc>
        <w:tc>
          <w:tcPr>
            <w:tcW w:w="727" w:type="dxa"/>
          </w:tcPr>
          <w:p w14:paraId="23A17471" w14:textId="77777777" w:rsidR="0008558B" w:rsidRDefault="0008558B">
            <w:pPr>
              <w:pStyle w:val="TableText"/>
            </w:pPr>
            <w:r>
              <w:t>FO</w:t>
            </w:r>
          </w:p>
        </w:tc>
        <w:tc>
          <w:tcPr>
            <w:tcW w:w="590" w:type="dxa"/>
          </w:tcPr>
          <w:p w14:paraId="23A17472" w14:textId="77777777" w:rsidR="0008558B" w:rsidRDefault="0008558B">
            <w:pPr>
              <w:pStyle w:val="TableText"/>
            </w:pPr>
          </w:p>
        </w:tc>
        <w:tc>
          <w:tcPr>
            <w:tcW w:w="4088" w:type="dxa"/>
          </w:tcPr>
          <w:p w14:paraId="23A17473" w14:textId="77777777" w:rsidR="0008558B" w:rsidRDefault="0008558B" w:rsidP="00DF7B82">
            <w:pPr>
              <w:pStyle w:val="TableText"/>
            </w:pPr>
            <w:r>
              <w:t xml:space="preserve">this card level limit will be used for limiting daily cash transactions.  Set this to space and Cortex will default to the value defined at the card format level. </w:t>
            </w:r>
          </w:p>
        </w:tc>
      </w:tr>
      <w:tr w:rsidR="0008558B" w14:paraId="23A1747D" w14:textId="77777777" w:rsidTr="00027EB6">
        <w:trPr>
          <w:cantSplit/>
        </w:trPr>
        <w:tc>
          <w:tcPr>
            <w:tcW w:w="1710" w:type="dxa"/>
          </w:tcPr>
          <w:p w14:paraId="23A17475" w14:textId="77777777" w:rsidR="0008558B" w:rsidRDefault="0008558B">
            <w:pPr>
              <w:pStyle w:val="TableText"/>
            </w:pPr>
            <w:r>
              <w:t>currcode</w:t>
            </w:r>
          </w:p>
        </w:tc>
        <w:tc>
          <w:tcPr>
            <w:tcW w:w="810" w:type="dxa"/>
          </w:tcPr>
          <w:p w14:paraId="23A17476" w14:textId="77777777" w:rsidR="0008558B" w:rsidRDefault="0008558B">
            <w:pPr>
              <w:pStyle w:val="TableText"/>
            </w:pPr>
            <w:r>
              <w:t>n</w:t>
            </w:r>
          </w:p>
        </w:tc>
        <w:tc>
          <w:tcPr>
            <w:tcW w:w="990" w:type="dxa"/>
          </w:tcPr>
          <w:p w14:paraId="23A17477" w14:textId="77777777" w:rsidR="0008558B" w:rsidRDefault="0008558B">
            <w:pPr>
              <w:pStyle w:val="TableText"/>
            </w:pPr>
            <w:r>
              <w:t>3</w:t>
            </w:r>
          </w:p>
        </w:tc>
        <w:tc>
          <w:tcPr>
            <w:tcW w:w="3330" w:type="dxa"/>
          </w:tcPr>
          <w:p w14:paraId="23A17478" w14:textId="77777777" w:rsidR="0008558B" w:rsidRDefault="0008558B">
            <w:pPr>
              <w:pStyle w:val="TableText"/>
            </w:pPr>
            <w:r>
              <w:t>Card currency code</w:t>
            </w:r>
          </w:p>
        </w:tc>
        <w:tc>
          <w:tcPr>
            <w:tcW w:w="727" w:type="dxa"/>
          </w:tcPr>
          <w:p w14:paraId="23A17479" w14:textId="77777777" w:rsidR="0008558B" w:rsidRDefault="0008558B">
            <w:pPr>
              <w:pStyle w:val="TableText"/>
            </w:pPr>
          </w:p>
        </w:tc>
        <w:tc>
          <w:tcPr>
            <w:tcW w:w="590" w:type="dxa"/>
          </w:tcPr>
          <w:p w14:paraId="23A1747A" w14:textId="77777777" w:rsidR="0008558B" w:rsidRDefault="0008558B">
            <w:pPr>
              <w:pStyle w:val="TableText"/>
            </w:pPr>
          </w:p>
        </w:tc>
        <w:tc>
          <w:tcPr>
            <w:tcW w:w="4088" w:type="dxa"/>
          </w:tcPr>
          <w:p w14:paraId="23A1747B" w14:textId="77777777" w:rsidR="0008558B" w:rsidRDefault="0008558B" w:rsidP="00DF7B82">
            <w:pPr>
              <w:pStyle w:val="TableText"/>
            </w:pPr>
            <w:r>
              <w:t xml:space="preserve">Should be set to the default currency for the card (defined at the Card format level). </w:t>
            </w:r>
          </w:p>
          <w:p w14:paraId="23A1747C" w14:textId="77777777" w:rsidR="0008558B" w:rsidRDefault="0008558B" w:rsidP="00DF7B82">
            <w:pPr>
              <w:pStyle w:val="TableText"/>
            </w:pPr>
            <w:r>
              <w:t>Not directly mapped to any field on the DB</w:t>
            </w:r>
          </w:p>
        </w:tc>
      </w:tr>
      <w:tr w:rsidR="0008558B" w14:paraId="23A17485" w14:textId="77777777" w:rsidTr="00027EB6">
        <w:trPr>
          <w:cantSplit/>
        </w:trPr>
        <w:tc>
          <w:tcPr>
            <w:tcW w:w="1710" w:type="dxa"/>
          </w:tcPr>
          <w:p w14:paraId="23A1747E" w14:textId="77777777" w:rsidR="0008558B" w:rsidRDefault="0008558B">
            <w:pPr>
              <w:pStyle w:val="TableText"/>
            </w:pPr>
            <w:r>
              <w:t>cyclim</w:t>
            </w:r>
          </w:p>
        </w:tc>
        <w:tc>
          <w:tcPr>
            <w:tcW w:w="810" w:type="dxa"/>
          </w:tcPr>
          <w:p w14:paraId="23A1747F" w14:textId="77777777" w:rsidR="0008558B" w:rsidRDefault="0008558B">
            <w:pPr>
              <w:pStyle w:val="TableText"/>
            </w:pPr>
            <w:r>
              <w:t>f</w:t>
            </w:r>
          </w:p>
        </w:tc>
        <w:tc>
          <w:tcPr>
            <w:tcW w:w="990" w:type="dxa"/>
          </w:tcPr>
          <w:p w14:paraId="23A17480" w14:textId="77777777" w:rsidR="0008558B" w:rsidRDefault="0008558B">
            <w:pPr>
              <w:pStyle w:val="TableText"/>
            </w:pPr>
            <w:r>
              <w:t>12</w:t>
            </w:r>
          </w:p>
        </w:tc>
        <w:tc>
          <w:tcPr>
            <w:tcW w:w="3330" w:type="dxa"/>
          </w:tcPr>
          <w:p w14:paraId="23A17481" w14:textId="77777777" w:rsidR="0008558B" w:rsidRDefault="0008558B">
            <w:pPr>
              <w:pStyle w:val="TableText"/>
            </w:pPr>
            <w:r>
              <w:t>Cycle limit (online)</w:t>
            </w:r>
          </w:p>
        </w:tc>
        <w:tc>
          <w:tcPr>
            <w:tcW w:w="727" w:type="dxa"/>
          </w:tcPr>
          <w:p w14:paraId="23A17482" w14:textId="77777777" w:rsidR="0008558B" w:rsidRDefault="0008558B">
            <w:pPr>
              <w:pStyle w:val="TableText"/>
            </w:pPr>
            <w:r>
              <w:t>O</w:t>
            </w:r>
          </w:p>
        </w:tc>
        <w:tc>
          <w:tcPr>
            <w:tcW w:w="590" w:type="dxa"/>
          </w:tcPr>
          <w:p w14:paraId="23A17483" w14:textId="77777777" w:rsidR="0008558B" w:rsidRDefault="0008558B">
            <w:pPr>
              <w:pStyle w:val="TableText"/>
            </w:pPr>
          </w:p>
        </w:tc>
        <w:tc>
          <w:tcPr>
            <w:tcW w:w="4088" w:type="dxa"/>
          </w:tcPr>
          <w:p w14:paraId="23A17484" w14:textId="77777777" w:rsidR="0008558B" w:rsidRDefault="0008558B" w:rsidP="00DF7B82">
            <w:pPr>
              <w:pStyle w:val="TableText"/>
            </w:pPr>
            <w:r>
              <w:t xml:space="preserve">Limit applied over the cycle </w:t>
            </w:r>
          </w:p>
        </w:tc>
      </w:tr>
      <w:tr w:rsidR="0008558B" w14:paraId="23A1748D" w14:textId="77777777" w:rsidTr="00027EB6">
        <w:trPr>
          <w:cantSplit/>
        </w:trPr>
        <w:tc>
          <w:tcPr>
            <w:tcW w:w="1710" w:type="dxa"/>
          </w:tcPr>
          <w:p w14:paraId="23A17486" w14:textId="77777777" w:rsidR="0008558B" w:rsidRDefault="0008558B">
            <w:pPr>
              <w:pStyle w:val="TableText"/>
            </w:pPr>
            <w:r>
              <w:t>offlim</w:t>
            </w:r>
          </w:p>
        </w:tc>
        <w:tc>
          <w:tcPr>
            <w:tcW w:w="810" w:type="dxa"/>
          </w:tcPr>
          <w:p w14:paraId="23A17487" w14:textId="77777777" w:rsidR="0008558B" w:rsidRDefault="0008558B">
            <w:pPr>
              <w:pStyle w:val="TableText"/>
            </w:pPr>
            <w:r>
              <w:t>f</w:t>
            </w:r>
          </w:p>
        </w:tc>
        <w:tc>
          <w:tcPr>
            <w:tcW w:w="990" w:type="dxa"/>
          </w:tcPr>
          <w:p w14:paraId="23A17488" w14:textId="77777777" w:rsidR="0008558B" w:rsidRDefault="0008558B">
            <w:pPr>
              <w:pStyle w:val="TableText"/>
            </w:pPr>
            <w:r>
              <w:t>12</w:t>
            </w:r>
          </w:p>
        </w:tc>
        <w:tc>
          <w:tcPr>
            <w:tcW w:w="3330" w:type="dxa"/>
          </w:tcPr>
          <w:p w14:paraId="23A17489" w14:textId="77777777" w:rsidR="0008558B" w:rsidRDefault="0008558B">
            <w:pPr>
              <w:pStyle w:val="TableText"/>
            </w:pPr>
            <w:r>
              <w:t>Daily limit (offline)</w:t>
            </w:r>
          </w:p>
        </w:tc>
        <w:tc>
          <w:tcPr>
            <w:tcW w:w="727" w:type="dxa"/>
          </w:tcPr>
          <w:p w14:paraId="23A1748A" w14:textId="77777777" w:rsidR="0008558B" w:rsidRDefault="0008558B">
            <w:pPr>
              <w:pStyle w:val="TableText"/>
            </w:pPr>
            <w:r>
              <w:t>O</w:t>
            </w:r>
          </w:p>
        </w:tc>
        <w:tc>
          <w:tcPr>
            <w:tcW w:w="590" w:type="dxa"/>
          </w:tcPr>
          <w:p w14:paraId="23A1748B" w14:textId="77777777" w:rsidR="0008558B" w:rsidRDefault="0008558B">
            <w:pPr>
              <w:pStyle w:val="TableText"/>
            </w:pPr>
          </w:p>
        </w:tc>
        <w:tc>
          <w:tcPr>
            <w:tcW w:w="4088" w:type="dxa"/>
          </w:tcPr>
          <w:p w14:paraId="23A1748C" w14:textId="77777777" w:rsidR="0008558B" w:rsidRDefault="0008558B" w:rsidP="00DF7B82">
            <w:pPr>
              <w:pStyle w:val="TableText"/>
            </w:pPr>
            <w:r>
              <w:t xml:space="preserve">This will not be used. Set this to space. </w:t>
            </w:r>
          </w:p>
        </w:tc>
      </w:tr>
      <w:tr w:rsidR="0008558B" w14:paraId="23A17496" w14:textId="77777777" w:rsidTr="00027EB6">
        <w:trPr>
          <w:cantSplit/>
        </w:trPr>
        <w:tc>
          <w:tcPr>
            <w:tcW w:w="1710" w:type="dxa"/>
          </w:tcPr>
          <w:p w14:paraId="23A1748E" w14:textId="77777777" w:rsidR="0008558B" w:rsidRDefault="0008558B">
            <w:pPr>
              <w:pStyle w:val="TableText"/>
            </w:pPr>
            <w:r>
              <w:t>statcode</w:t>
            </w:r>
          </w:p>
        </w:tc>
        <w:tc>
          <w:tcPr>
            <w:tcW w:w="810" w:type="dxa"/>
          </w:tcPr>
          <w:p w14:paraId="23A1748F" w14:textId="77777777" w:rsidR="0008558B" w:rsidRDefault="0008558B">
            <w:pPr>
              <w:pStyle w:val="TableText"/>
            </w:pPr>
            <w:r>
              <w:t>an</w:t>
            </w:r>
          </w:p>
        </w:tc>
        <w:tc>
          <w:tcPr>
            <w:tcW w:w="990" w:type="dxa"/>
          </w:tcPr>
          <w:p w14:paraId="23A17490" w14:textId="77777777" w:rsidR="0008558B" w:rsidRDefault="0008558B">
            <w:pPr>
              <w:pStyle w:val="TableText"/>
            </w:pPr>
            <w:r>
              <w:t>2</w:t>
            </w:r>
          </w:p>
        </w:tc>
        <w:tc>
          <w:tcPr>
            <w:tcW w:w="3330" w:type="dxa"/>
          </w:tcPr>
          <w:p w14:paraId="23A17491" w14:textId="77777777" w:rsidR="0008558B" w:rsidRDefault="0008558B" w:rsidP="008402B0">
            <w:pPr>
              <w:pStyle w:val="TableText"/>
            </w:pPr>
            <w:r>
              <w:t xml:space="preserve">Card status. </w:t>
            </w:r>
          </w:p>
        </w:tc>
        <w:tc>
          <w:tcPr>
            <w:tcW w:w="727" w:type="dxa"/>
          </w:tcPr>
          <w:p w14:paraId="23A17492" w14:textId="77777777" w:rsidR="0008558B" w:rsidRDefault="0008558B">
            <w:pPr>
              <w:pStyle w:val="TableText"/>
            </w:pPr>
            <w:r>
              <w:t>FO</w:t>
            </w:r>
          </w:p>
        </w:tc>
        <w:tc>
          <w:tcPr>
            <w:tcW w:w="590" w:type="dxa"/>
          </w:tcPr>
          <w:p w14:paraId="23A17493" w14:textId="77777777" w:rsidR="0008558B" w:rsidRDefault="0008558B">
            <w:pPr>
              <w:pStyle w:val="TableText"/>
            </w:pPr>
          </w:p>
        </w:tc>
        <w:tc>
          <w:tcPr>
            <w:tcW w:w="4088" w:type="dxa"/>
          </w:tcPr>
          <w:p w14:paraId="23A17494" w14:textId="77777777" w:rsidR="0008558B" w:rsidRDefault="0008558B" w:rsidP="00DF7B82">
            <w:pPr>
              <w:pStyle w:val="TableText"/>
            </w:pPr>
            <w:r>
              <w:t xml:space="preserve">For new cards omit this field and Cortex will default to the status defined at the card format level. </w:t>
            </w:r>
          </w:p>
          <w:p w14:paraId="23A17495" w14:textId="77777777" w:rsidR="0008558B" w:rsidRDefault="0008558B" w:rsidP="00DF7B82">
            <w:pPr>
              <w:pStyle w:val="TableText"/>
            </w:pPr>
            <w:r>
              <w:t>For card migration set this to the appropriate card status code.   The status code must already exist on Cortex.</w:t>
            </w:r>
          </w:p>
        </w:tc>
      </w:tr>
      <w:tr w:rsidR="0008558B" w14:paraId="23A1749E" w14:textId="77777777" w:rsidTr="00027EB6">
        <w:trPr>
          <w:cantSplit/>
        </w:trPr>
        <w:tc>
          <w:tcPr>
            <w:tcW w:w="1710" w:type="dxa"/>
          </w:tcPr>
          <w:p w14:paraId="23A17497" w14:textId="77777777" w:rsidR="0008558B" w:rsidRDefault="0008558B">
            <w:pPr>
              <w:pStyle w:val="TableText"/>
            </w:pPr>
            <w:r>
              <w:t>emboss</w:t>
            </w:r>
          </w:p>
        </w:tc>
        <w:tc>
          <w:tcPr>
            <w:tcW w:w="810" w:type="dxa"/>
          </w:tcPr>
          <w:p w14:paraId="23A17498" w14:textId="77777777" w:rsidR="0008558B" w:rsidRDefault="0008558B">
            <w:pPr>
              <w:pStyle w:val="TableText"/>
            </w:pPr>
            <w:r>
              <w:t>an</w:t>
            </w:r>
          </w:p>
        </w:tc>
        <w:tc>
          <w:tcPr>
            <w:tcW w:w="990" w:type="dxa"/>
          </w:tcPr>
          <w:p w14:paraId="23A17499" w14:textId="77777777" w:rsidR="0008558B" w:rsidRDefault="0008558B">
            <w:pPr>
              <w:pStyle w:val="TableText"/>
            </w:pPr>
            <w:r>
              <w:t>32</w:t>
            </w:r>
          </w:p>
        </w:tc>
        <w:tc>
          <w:tcPr>
            <w:tcW w:w="3330" w:type="dxa"/>
          </w:tcPr>
          <w:p w14:paraId="23A1749A" w14:textId="77777777" w:rsidR="0008558B" w:rsidRDefault="0008558B">
            <w:pPr>
              <w:pStyle w:val="TableText"/>
            </w:pPr>
            <w:r>
              <w:t>Name to emboss</w:t>
            </w:r>
          </w:p>
        </w:tc>
        <w:tc>
          <w:tcPr>
            <w:tcW w:w="727" w:type="dxa"/>
          </w:tcPr>
          <w:p w14:paraId="23A1749B" w14:textId="77777777" w:rsidR="0008558B" w:rsidRDefault="0008558B">
            <w:pPr>
              <w:pStyle w:val="TableText"/>
            </w:pPr>
            <w:r>
              <w:t>O</w:t>
            </w:r>
          </w:p>
        </w:tc>
        <w:tc>
          <w:tcPr>
            <w:tcW w:w="590" w:type="dxa"/>
          </w:tcPr>
          <w:p w14:paraId="23A1749C" w14:textId="77777777" w:rsidR="0008558B" w:rsidRDefault="0008558B">
            <w:pPr>
              <w:pStyle w:val="TableText"/>
            </w:pPr>
          </w:p>
        </w:tc>
        <w:tc>
          <w:tcPr>
            <w:tcW w:w="4088" w:type="dxa"/>
          </w:tcPr>
          <w:p w14:paraId="23A1749D" w14:textId="77777777" w:rsidR="0008558B" w:rsidRDefault="0008558B" w:rsidP="00DF7B82">
            <w:pPr>
              <w:pStyle w:val="TableText"/>
            </w:pPr>
            <w:r>
              <w:t xml:space="preserve">Name printed on the card. </w:t>
            </w:r>
          </w:p>
        </w:tc>
      </w:tr>
      <w:tr w:rsidR="0008558B" w14:paraId="23A174A6" w14:textId="77777777" w:rsidTr="00027EB6">
        <w:trPr>
          <w:cantSplit/>
        </w:trPr>
        <w:tc>
          <w:tcPr>
            <w:tcW w:w="1710" w:type="dxa"/>
          </w:tcPr>
          <w:p w14:paraId="23A1749F" w14:textId="77777777" w:rsidR="0008558B" w:rsidRDefault="0008558B">
            <w:pPr>
              <w:pStyle w:val="TableText"/>
            </w:pPr>
            <w:r>
              <w:t>usrdata</w:t>
            </w:r>
          </w:p>
        </w:tc>
        <w:tc>
          <w:tcPr>
            <w:tcW w:w="810" w:type="dxa"/>
          </w:tcPr>
          <w:p w14:paraId="23A174A0" w14:textId="77777777" w:rsidR="0008558B" w:rsidRDefault="0008558B">
            <w:pPr>
              <w:pStyle w:val="TableText"/>
            </w:pPr>
            <w:r>
              <w:t>an</w:t>
            </w:r>
          </w:p>
        </w:tc>
        <w:tc>
          <w:tcPr>
            <w:tcW w:w="990" w:type="dxa"/>
          </w:tcPr>
          <w:p w14:paraId="23A174A1" w14:textId="77777777" w:rsidR="0008558B" w:rsidRDefault="0008558B">
            <w:pPr>
              <w:pStyle w:val="TableText"/>
            </w:pPr>
            <w:r>
              <w:t>30</w:t>
            </w:r>
          </w:p>
        </w:tc>
        <w:tc>
          <w:tcPr>
            <w:tcW w:w="3330" w:type="dxa"/>
          </w:tcPr>
          <w:p w14:paraId="23A174A2" w14:textId="77777777" w:rsidR="0008558B" w:rsidRDefault="0008558B">
            <w:pPr>
              <w:pStyle w:val="TableText"/>
            </w:pPr>
            <w:r>
              <w:t>User data for card record</w:t>
            </w:r>
          </w:p>
        </w:tc>
        <w:tc>
          <w:tcPr>
            <w:tcW w:w="727" w:type="dxa"/>
          </w:tcPr>
          <w:p w14:paraId="23A174A3" w14:textId="77777777" w:rsidR="0008558B" w:rsidRDefault="0008558B">
            <w:pPr>
              <w:pStyle w:val="TableText"/>
            </w:pPr>
            <w:r>
              <w:t>O</w:t>
            </w:r>
          </w:p>
        </w:tc>
        <w:tc>
          <w:tcPr>
            <w:tcW w:w="590" w:type="dxa"/>
          </w:tcPr>
          <w:p w14:paraId="23A174A4" w14:textId="77777777" w:rsidR="0008558B" w:rsidRDefault="0008558B">
            <w:pPr>
              <w:pStyle w:val="TableText"/>
            </w:pPr>
          </w:p>
        </w:tc>
        <w:tc>
          <w:tcPr>
            <w:tcW w:w="4088" w:type="dxa"/>
          </w:tcPr>
          <w:p w14:paraId="23A174A5" w14:textId="77777777" w:rsidR="0008558B" w:rsidRDefault="0008558B" w:rsidP="00DF7B82">
            <w:pPr>
              <w:pStyle w:val="TableText"/>
            </w:pPr>
          </w:p>
        </w:tc>
      </w:tr>
      <w:tr w:rsidR="0008558B" w14:paraId="23A174AF" w14:textId="77777777" w:rsidTr="00027EB6">
        <w:trPr>
          <w:cantSplit/>
        </w:trPr>
        <w:tc>
          <w:tcPr>
            <w:tcW w:w="1710" w:type="dxa"/>
          </w:tcPr>
          <w:p w14:paraId="23A174A7" w14:textId="77777777" w:rsidR="0008558B" w:rsidRDefault="0008558B">
            <w:pPr>
              <w:pStyle w:val="TableText"/>
            </w:pPr>
            <w:r>
              <w:lastRenderedPageBreak/>
              <w:t>kinship</w:t>
            </w:r>
          </w:p>
        </w:tc>
        <w:tc>
          <w:tcPr>
            <w:tcW w:w="810" w:type="dxa"/>
          </w:tcPr>
          <w:p w14:paraId="23A174A8" w14:textId="77777777" w:rsidR="0008558B" w:rsidRDefault="0008558B">
            <w:pPr>
              <w:pStyle w:val="TableText"/>
            </w:pPr>
            <w:r>
              <w:t>an</w:t>
            </w:r>
          </w:p>
        </w:tc>
        <w:tc>
          <w:tcPr>
            <w:tcW w:w="990" w:type="dxa"/>
          </w:tcPr>
          <w:p w14:paraId="23A174A9" w14:textId="77777777" w:rsidR="0008558B" w:rsidRDefault="0008558B">
            <w:pPr>
              <w:pStyle w:val="TableText"/>
            </w:pPr>
            <w:r>
              <w:t>10</w:t>
            </w:r>
          </w:p>
        </w:tc>
        <w:tc>
          <w:tcPr>
            <w:tcW w:w="3330" w:type="dxa"/>
          </w:tcPr>
          <w:p w14:paraId="23A174AA" w14:textId="77777777" w:rsidR="0008558B" w:rsidRDefault="0008558B">
            <w:pPr>
              <w:pStyle w:val="TableText"/>
            </w:pPr>
            <w:r>
              <w:t>Relationship to primary cardholder</w:t>
            </w:r>
          </w:p>
        </w:tc>
        <w:tc>
          <w:tcPr>
            <w:tcW w:w="727" w:type="dxa"/>
          </w:tcPr>
          <w:p w14:paraId="23A174AB" w14:textId="77777777" w:rsidR="0008558B" w:rsidRDefault="0008558B">
            <w:pPr>
              <w:pStyle w:val="TableText"/>
            </w:pPr>
            <w:r>
              <w:t>O</w:t>
            </w:r>
          </w:p>
        </w:tc>
        <w:tc>
          <w:tcPr>
            <w:tcW w:w="590" w:type="dxa"/>
          </w:tcPr>
          <w:p w14:paraId="23A174AC" w14:textId="77777777" w:rsidR="0008558B" w:rsidRDefault="0008558B">
            <w:pPr>
              <w:pStyle w:val="TableText"/>
            </w:pPr>
          </w:p>
        </w:tc>
        <w:tc>
          <w:tcPr>
            <w:tcW w:w="4088" w:type="dxa"/>
          </w:tcPr>
          <w:p w14:paraId="23A174AD" w14:textId="77777777" w:rsidR="0008558B" w:rsidRDefault="0008558B" w:rsidP="00DF7B82">
            <w:pPr>
              <w:pStyle w:val="TableText"/>
            </w:pPr>
            <w:r>
              <w:t xml:space="preserve">Eg father, son etc... </w:t>
            </w:r>
          </w:p>
          <w:p w14:paraId="23A174AE" w14:textId="77777777" w:rsidR="0008558B" w:rsidRDefault="0008558B" w:rsidP="00DF7B82">
            <w:pPr>
              <w:pStyle w:val="TableText"/>
            </w:pPr>
            <w:r>
              <w:t>Cortex does nothing with this field and it is not visible on the Cortex GUI.</w:t>
            </w:r>
          </w:p>
        </w:tc>
      </w:tr>
      <w:tr w:rsidR="0008558B" w14:paraId="23A174B9" w14:textId="77777777" w:rsidTr="00027EB6">
        <w:trPr>
          <w:cantSplit/>
        </w:trPr>
        <w:tc>
          <w:tcPr>
            <w:tcW w:w="1710" w:type="dxa"/>
          </w:tcPr>
          <w:p w14:paraId="23A174B0" w14:textId="77777777" w:rsidR="0008558B" w:rsidRDefault="0008558B">
            <w:pPr>
              <w:pStyle w:val="TableText"/>
            </w:pPr>
            <w:r>
              <w:t>accno</w:t>
            </w:r>
          </w:p>
        </w:tc>
        <w:tc>
          <w:tcPr>
            <w:tcW w:w="810" w:type="dxa"/>
          </w:tcPr>
          <w:p w14:paraId="23A174B1" w14:textId="77777777" w:rsidR="0008558B" w:rsidRDefault="0008558B">
            <w:pPr>
              <w:pStyle w:val="TableText"/>
            </w:pPr>
            <w:r>
              <w:t>an</w:t>
            </w:r>
          </w:p>
        </w:tc>
        <w:tc>
          <w:tcPr>
            <w:tcW w:w="990" w:type="dxa"/>
          </w:tcPr>
          <w:p w14:paraId="23A174B2" w14:textId="77777777" w:rsidR="0008558B" w:rsidRDefault="0008558B">
            <w:pPr>
              <w:pStyle w:val="TableText"/>
            </w:pPr>
            <w:r>
              <w:t>28</w:t>
            </w:r>
          </w:p>
        </w:tc>
        <w:tc>
          <w:tcPr>
            <w:tcW w:w="3330" w:type="dxa"/>
          </w:tcPr>
          <w:p w14:paraId="23A174B3" w14:textId="77777777" w:rsidR="0008558B" w:rsidRDefault="0008558B">
            <w:pPr>
              <w:pStyle w:val="TableText"/>
            </w:pPr>
            <w:r>
              <w:t xml:space="preserve">Account number </w:t>
            </w:r>
          </w:p>
          <w:p w14:paraId="23A174B4" w14:textId="77777777" w:rsidR="0008558B" w:rsidRDefault="0008558B">
            <w:pPr>
              <w:pStyle w:val="TableText"/>
            </w:pPr>
            <w:r>
              <w:t xml:space="preserve">Mandatory for debit cards. </w:t>
            </w:r>
          </w:p>
          <w:p w14:paraId="23A174B5" w14:textId="77777777" w:rsidR="0008558B" w:rsidRDefault="0008558B">
            <w:pPr>
              <w:pStyle w:val="TableText"/>
            </w:pPr>
          </w:p>
        </w:tc>
        <w:tc>
          <w:tcPr>
            <w:tcW w:w="727" w:type="dxa"/>
          </w:tcPr>
          <w:p w14:paraId="23A174B6" w14:textId="77777777" w:rsidR="0008558B" w:rsidRDefault="0008558B">
            <w:pPr>
              <w:pStyle w:val="TableText"/>
            </w:pPr>
            <w:r>
              <w:t>FO</w:t>
            </w:r>
          </w:p>
        </w:tc>
        <w:tc>
          <w:tcPr>
            <w:tcW w:w="590" w:type="dxa"/>
          </w:tcPr>
          <w:p w14:paraId="23A174B7" w14:textId="77777777" w:rsidR="0008558B" w:rsidRDefault="0008558B">
            <w:pPr>
              <w:pStyle w:val="TableText"/>
            </w:pPr>
          </w:p>
        </w:tc>
        <w:tc>
          <w:tcPr>
            <w:tcW w:w="4088" w:type="dxa"/>
          </w:tcPr>
          <w:p w14:paraId="23A174B8" w14:textId="77777777" w:rsidR="0008558B" w:rsidRDefault="0008558B" w:rsidP="00DF7B82">
            <w:pPr>
              <w:pStyle w:val="TableText"/>
            </w:pPr>
            <w:r>
              <w:t xml:space="preserve">Default account the card is linked to. </w:t>
            </w:r>
          </w:p>
        </w:tc>
      </w:tr>
      <w:tr w:rsidR="0008558B" w14:paraId="23A174C2" w14:textId="77777777" w:rsidTr="00027EB6">
        <w:trPr>
          <w:cantSplit/>
        </w:trPr>
        <w:tc>
          <w:tcPr>
            <w:tcW w:w="1710" w:type="dxa"/>
          </w:tcPr>
          <w:p w14:paraId="23A174BA" w14:textId="77777777" w:rsidR="0008558B" w:rsidRDefault="0008558B">
            <w:pPr>
              <w:pStyle w:val="TableText"/>
            </w:pPr>
            <w:r>
              <w:t>custcode</w:t>
            </w:r>
          </w:p>
        </w:tc>
        <w:tc>
          <w:tcPr>
            <w:tcW w:w="810" w:type="dxa"/>
          </w:tcPr>
          <w:p w14:paraId="23A174BB" w14:textId="77777777" w:rsidR="0008558B" w:rsidRDefault="0008558B">
            <w:pPr>
              <w:pStyle w:val="TableText"/>
            </w:pPr>
            <w:r>
              <w:t>an</w:t>
            </w:r>
          </w:p>
        </w:tc>
        <w:tc>
          <w:tcPr>
            <w:tcW w:w="990" w:type="dxa"/>
          </w:tcPr>
          <w:p w14:paraId="23A174BC" w14:textId="77777777" w:rsidR="0008558B" w:rsidRDefault="0008558B">
            <w:pPr>
              <w:pStyle w:val="TableText"/>
            </w:pPr>
            <w:r>
              <w:t>8</w:t>
            </w:r>
          </w:p>
        </w:tc>
        <w:tc>
          <w:tcPr>
            <w:tcW w:w="3330" w:type="dxa"/>
          </w:tcPr>
          <w:p w14:paraId="23A174BD" w14:textId="77777777" w:rsidR="0008558B" w:rsidRDefault="0008558B">
            <w:pPr>
              <w:pStyle w:val="TableText"/>
            </w:pPr>
            <w:r>
              <w:t>Customer code</w:t>
            </w:r>
          </w:p>
        </w:tc>
        <w:tc>
          <w:tcPr>
            <w:tcW w:w="727" w:type="dxa"/>
          </w:tcPr>
          <w:p w14:paraId="23A174BE" w14:textId="77777777" w:rsidR="0008558B" w:rsidRDefault="0008558B">
            <w:pPr>
              <w:pStyle w:val="TableText"/>
            </w:pPr>
            <w:r>
              <w:t>F</w:t>
            </w:r>
          </w:p>
        </w:tc>
        <w:tc>
          <w:tcPr>
            <w:tcW w:w="590" w:type="dxa"/>
          </w:tcPr>
          <w:p w14:paraId="23A174BF" w14:textId="77777777" w:rsidR="0008558B" w:rsidRDefault="0008558B">
            <w:pPr>
              <w:pStyle w:val="TableText"/>
            </w:pPr>
          </w:p>
        </w:tc>
        <w:tc>
          <w:tcPr>
            <w:tcW w:w="4088" w:type="dxa"/>
          </w:tcPr>
          <w:p w14:paraId="23A174C0" w14:textId="77777777" w:rsidR="0008558B" w:rsidRDefault="0008558B" w:rsidP="00DF7B82">
            <w:pPr>
              <w:pStyle w:val="TableText"/>
            </w:pPr>
            <w:r>
              <w:t xml:space="preserve">Customer CIF </w:t>
            </w:r>
          </w:p>
          <w:p w14:paraId="23A174C1" w14:textId="77777777" w:rsidR="0008558B" w:rsidRDefault="0008558B" w:rsidP="00DF7B82">
            <w:pPr>
              <w:pStyle w:val="TableText"/>
            </w:pPr>
            <w:r>
              <w:t xml:space="preserve">For field mapping details see section </w:t>
            </w:r>
            <w:r>
              <w:fldChar w:fldCharType="begin"/>
            </w:r>
            <w:r>
              <w:instrText xml:space="preserve"> REF _Ref307816350 \r \h  \* MERGEFORMAT </w:instrText>
            </w:r>
            <w:r>
              <w:fldChar w:fldCharType="separate"/>
            </w:r>
            <w:r>
              <w:t>2.2</w:t>
            </w:r>
            <w:r>
              <w:fldChar w:fldCharType="end"/>
            </w:r>
          </w:p>
        </w:tc>
      </w:tr>
      <w:tr w:rsidR="00673542" w14:paraId="23A174CA" w14:textId="77777777" w:rsidTr="00027EB6">
        <w:trPr>
          <w:cantSplit/>
          <w:ins w:id="190" w:author="Wyatt, Roger" w:date="2013-03-11T23:07:00Z"/>
        </w:trPr>
        <w:tc>
          <w:tcPr>
            <w:tcW w:w="1710" w:type="dxa"/>
          </w:tcPr>
          <w:p w14:paraId="23A174C3" w14:textId="77777777" w:rsidR="00673542" w:rsidRDefault="00673542">
            <w:pPr>
              <w:pStyle w:val="TableText"/>
              <w:rPr>
                <w:ins w:id="191" w:author="Wyatt, Roger" w:date="2013-03-11T23:07:00Z"/>
              </w:rPr>
            </w:pPr>
            <w:ins w:id="192" w:author="Wyatt, Roger" w:date="2013-03-11T23:07:00Z">
              <w:r>
                <w:t>ID type</w:t>
              </w:r>
            </w:ins>
          </w:p>
        </w:tc>
        <w:tc>
          <w:tcPr>
            <w:tcW w:w="810" w:type="dxa"/>
          </w:tcPr>
          <w:p w14:paraId="23A174C4" w14:textId="77777777" w:rsidR="00673542" w:rsidRDefault="00673542">
            <w:pPr>
              <w:pStyle w:val="TableText"/>
              <w:rPr>
                <w:ins w:id="193" w:author="Wyatt, Roger" w:date="2013-03-11T23:07:00Z"/>
              </w:rPr>
            </w:pPr>
            <w:ins w:id="194" w:author="Wyatt, Roger" w:date="2013-03-11T23:07:00Z">
              <w:r>
                <w:t>an</w:t>
              </w:r>
            </w:ins>
          </w:p>
        </w:tc>
        <w:tc>
          <w:tcPr>
            <w:tcW w:w="990" w:type="dxa"/>
          </w:tcPr>
          <w:p w14:paraId="23A174C5" w14:textId="77777777" w:rsidR="00673542" w:rsidRDefault="00673542">
            <w:pPr>
              <w:pStyle w:val="TableText"/>
              <w:rPr>
                <w:ins w:id="195" w:author="Wyatt, Roger" w:date="2013-03-11T23:07:00Z"/>
              </w:rPr>
            </w:pPr>
            <w:ins w:id="196" w:author="Wyatt, Roger" w:date="2013-03-11T23:07:00Z">
              <w:r>
                <w:t>16</w:t>
              </w:r>
            </w:ins>
          </w:p>
        </w:tc>
        <w:tc>
          <w:tcPr>
            <w:tcW w:w="3330" w:type="dxa"/>
          </w:tcPr>
          <w:p w14:paraId="23A174C6" w14:textId="77777777" w:rsidR="00673542" w:rsidRDefault="00673542">
            <w:pPr>
              <w:pStyle w:val="TableText"/>
              <w:rPr>
                <w:ins w:id="197" w:author="Wyatt, Roger" w:date="2013-03-11T23:07:00Z"/>
              </w:rPr>
            </w:pPr>
            <w:ins w:id="198" w:author="Wyatt, Roger" w:date="2013-03-11T23:07:00Z">
              <w:r>
                <w:t xml:space="preserve">Type of identification </w:t>
              </w:r>
            </w:ins>
          </w:p>
        </w:tc>
        <w:tc>
          <w:tcPr>
            <w:tcW w:w="727" w:type="dxa"/>
          </w:tcPr>
          <w:p w14:paraId="23A174C7" w14:textId="77777777" w:rsidR="00673542" w:rsidRDefault="00673542">
            <w:pPr>
              <w:pStyle w:val="TableText"/>
              <w:rPr>
                <w:ins w:id="199" w:author="Wyatt, Roger" w:date="2013-03-11T23:07:00Z"/>
              </w:rPr>
            </w:pPr>
            <w:ins w:id="200" w:author="Wyatt, Roger" w:date="2013-03-11T23:07:00Z">
              <w:r>
                <w:t>O</w:t>
              </w:r>
            </w:ins>
          </w:p>
        </w:tc>
        <w:tc>
          <w:tcPr>
            <w:tcW w:w="590" w:type="dxa"/>
          </w:tcPr>
          <w:p w14:paraId="23A174C8" w14:textId="77777777" w:rsidR="00673542" w:rsidRDefault="00673542">
            <w:pPr>
              <w:pStyle w:val="TableText"/>
              <w:rPr>
                <w:ins w:id="201" w:author="Wyatt, Roger" w:date="2013-03-11T23:07:00Z"/>
              </w:rPr>
            </w:pPr>
          </w:p>
        </w:tc>
        <w:tc>
          <w:tcPr>
            <w:tcW w:w="4088" w:type="dxa"/>
          </w:tcPr>
          <w:p w14:paraId="23A174C9" w14:textId="77777777" w:rsidR="00673542" w:rsidRDefault="00673542" w:rsidP="00DF7B82">
            <w:pPr>
              <w:pStyle w:val="TableText"/>
              <w:rPr>
                <w:ins w:id="202" w:author="Wyatt, Roger" w:date="2013-03-11T23:07:00Z"/>
              </w:rPr>
            </w:pPr>
            <w:ins w:id="203" w:author="Wyatt, Roger" w:date="2013-03-11T23:07:00Z">
              <w:r>
                <w:t>ID type</w:t>
              </w:r>
            </w:ins>
          </w:p>
        </w:tc>
      </w:tr>
      <w:tr w:rsidR="00673542" w14:paraId="23A174D2" w14:textId="77777777" w:rsidTr="00027EB6">
        <w:trPr>
          <w:cantSplit/>
          <w:ins w:id="204" w:author="Wyatt, Roger" w:date="2013-03-11T23:07:00Z"/>
        </w:trPr>
        <w:tc>
          <w:tcPr>
            <w:tcW w:w="1710" w:type="dxa"/>
          </w:tcPr>
          <w:p w14:paraId="23A174CB" w14:textId="77777777" w:rsidR="00673542" w:rsidRDefault="00673542">
            <w:pPr>
              <w:pStyle w:val="TableText"/>
              <w:rPr>
                <w:ins w:id="205" w:author="Wyatt, Roger" w:date="2013-03-11T23:07:00Z"/>
              </w:rPr>
            </w:pPr>
            <w:ins w:id="206" w:author="Wyatt, Roger" w:date="2013-03-11T23:07:00Z">
              <w:r>
                <w:t>Customer Id Code</w:t>
              </w:r>
            </w:ins>
          </w:p>
        </w:tc>
        <w:tc>
          <w:tcPr>
            <w:tcW w:w="810" w:type="dxa"/>
          </w:tcPr>
          <w:p w14:paraId="23A174CC" w14:textId="77777777" w:rsidR="00673542" w:rsidRDefault="00673542">
            <w:pPr>
              <w:pStyle w:val="TableText"/>
              <w:rPr>
                <w:ins w:id="207" w:author="Wyatt, Roger" w:date="2013-03-11T23:07:00Z"/>
              </w:rPr>
            </w:pPr>
            <w:ins w:id="208" w:author="Wyatt, Roger" w:date="2013-03-11T23:07:00Z">
              <w:r>
                <w:t>An</w:t>
              </w:r>
            </w:ins>
          </w:p>
        </w:tc>
        <w:tc>
          <w:tcPr>
            <w:tcW w:w="990" w:type="dxa"/>
          </w:tcPr>
          <w:p w14:paraId="23A174CD" w14:textId="77777777" w:rsidR="00673542" w:rsidRDefault="00673542">
            <w:pPr>
              <w:pStyle w:val="TableText"/>
              <w:rPr>
                <w:ins w:id="209" w:author="Wyatt, Roger" w:date="2013-03-11T23:07:00Z"/>
              </w:rPr>
            </w:pPr>
            <w:ins w:id="210" w:author="Wyatt, Roger" w:date="2013-03-11T23:07:00Z">
              <w:r>
                <w:t>32</w:t>
              </w:r>
            </w:ins>
          </w:p>
        </w:tc>
        <w:tc>
          <w:tcPr>
            <w:tcW w:w="3330" w:type="dxa"/>
          </w:tcPr>
          <w:p w14:paraId="23A174CE" w14:textId="77777777" w:rsidR="00673542" w:rsidRDefault="00673542">
            <w:pPr>
              <w:pStyle w:val="TableText"/>
              <w:rPr>
                <w:ins w:id="211" w:author="Wyatt, Roger" w:date="2013-03-11T23:07:00Z"/>
              </w:rPr>
            </w:pPr>
            <w:ins w:id="212" w:author="Wyatt, Roger" w:date="2013-03-11T23:07:00Z">
              <w:r>
                <w:t>Customer Identification</w:t>
              </w:r>
            </w:ins>
          </w:p>
        </w:tc>
        <w:tc>
          <w:tcPr>
            <w:tcW w:w="727" w:type="dxa"/>
          </w:tcPr>
          <w:p w14:paraId="23A174CF" w14:textId="77777777" w:rsidR="00673542" w:rsidRDefault="00673542">
            <w:pPr>
              <w:pStyle w:val="TableText"/>
              <w:rPr>
                <w:ins w:id="213" w:author="Wyatt, Roger" w:date="2013-03-11T23:07:00Z"/>
              </w:rPr>
            </w:pPr>
            <w:ins w:id="214" w:author="Wyatt, Roger" w:date="2013-03-11T23:07:00Z">
              <w:r>
                <w:t>O</w:t>
              </w:r>
            </w:ins>
          </w:p>
        </w:tc>
        <w:tc>
          <w:tcPr>
            <w:tcW w:w="590" w:type="dxa"/>
          </w:tcPr>
          <w:p w14:paraId="23A174D0" w14:textId="77777777" w:rsidR="00673542" w:rsidRDefault="00673542">
            <w:pPr>
              <w:pStyle w:val="TableText"/>
              <w:rPr>
                <w:ins w:id="215" w:author="Wyatt, Roger" w:date="2013-03-11T23:07:00Z"/>
              </w:rPr>
            </w:pPr>
          </w:p>
        </w:tc>
        <w:tc>
          <w:tcPr>
            <w:tcW w:w="4088" w:type="dxa"/>
          </w:tcPr>
          <w:p w14:paraId="23A174D1" w14:textId="77777777" w:rsidR="00673542" w:rsidRDefault="00673542" w:rsidP="00DF7B82">
            <w:pPr>
              <w:pStyle w:val="TableText"/>
              <w:rPr>
                <w:ins w:id="216" w:author="Wyatt, Roger" w:date="2013-03-11T23:07:00Z"/>
              </w:rPr>
            </w:pPr>
            <w:ins w:id="217" w:author="Wyatt, Roger" w:date="2013-03-11T23:07:00Z">
              <w:r>
                <w:t>Customer Id Code</w:t>
              </w:r>
            </w:ins>
          </w:p>
        </w:tc>
      </w:tr>
      <w:tr w:rsidR="0008558B" w14:paraId="23A174DB" w14:textId="77777777" w:rsidTr="00027EB6">
        <w:trPr>
          <w:cantSplit/>
        </w:trPr>
        <w:tc>
          <w:tcPr>
            <w:tcW w:w="1710" w:type="dxa"/>
          </w:tcPr>
          <w:p w14:paraId="23A174D3" w14:textId="77777777" w:rsidR="0008558B" w:rsidRDefault="0008558B">
            <w:pPr>
              <w:pStyle w:val="TableText"/>
            </w:pPr>
            <w:r>
              <w:t>oldvpan</w:t>
            </w:r>
          </w:p>
        </w:tc>
        <w:tc>
          <w:tcPr>
            <w:tcW w:w="810" w:type="dxa"/>
          </w:tcPr>
          <w:p w14:paraId="23A174D4" w14:textId="77777777" w:rsidR="0008558B" w:rsidRDefault="0008558B">
            <w:pPr>
              <w:pStyle w:val="TableText"/>
            </w:pPr>
            <w:r>
              <w:t>n</w:t>
            </w:r>
          </w:p>
        </w:tc>
        <w:tc>
          <w:tcPr>
            <w:tcW w:w="990" w:type="dxa"/>
          </w:tcPr>
          <w:p w14:paraId="23A174D5" w14:textId="77777777" w:rsidR="0008558B" w:rsidRDefault="0008558B">
            <w:pPr>
              <w:pStyle w:val="TableText"/>
            </w:pPr>
            <w:r>
              <w:t>19</w:t>
            </w:r>
          </w:p>
        </w:tc>
        <w:tc>
          <w:tcPr>
            <w:tcW w:w="3330" w:type="dxa"/>
          </w:tcPr>
          <w:p w14:paraId="23A174D6" w14:textId="77777777" w:rsidR="0008558B" w:rsidRDefault="0008558B">
            <w:pPr>
              <w:pStyle w:val="TableText"/>
            </w:pPr>
            <w:r>
              <w:t>VPAN of card being replaced</w:t>
            </w:r>
          </w:p>
        </w:tc>
        <w:tc>
          <w:tcPr>
            <w:tcW w:w="727" w:type="dxa"/>
          </w:tcPr>
          <w:p w14:paraId="23A174D7" w14:textId="77777777" w:rsidR="0008558B" w:rsidRDefault="0008558B">
            <w:pPr>
              <w:pStyle w:val="TableText"/>
            </w:pPr>
          </w:p>
        </w:tc>
        <w:tc>
          <w:tcPr>
            <w:tcW w:w="590" w:type="dxa"/>
          </w:tcPr>
          <w:p w14:paraId="23A174D8" w14:textId="77777777" w:rsidR="0008558B" w:rsidRDefault="0008558B">
            <w:pPr>
              <w:pStyle w:val="TableText"/>
            </w:pPr>
          </w:p>
        </w:tc>
        <w:tc>
          <w:tcPr>
            <w:tcW w:w="4088" w:type="dxa"/>
          </w:tcPr>
          <w:p w14:paraId="23A174D9" w14:textId="77777777" w:rsidR="0008558B" w:rsidRDefault="0008558B" w:rsidP="00DF7B82">
            <w:pPr>
              <w:pStyle w:val="TableText"/>
            </w:pPr>
            <w:r>
              <w:t xml:space="preserve">Only used for replacing cards.  Set this to the VPAN.  </w:t>
            </w:r>
            <w:r w:rsidRPr="0084576F">
              <w:t>Maps to CRDDET. iss_host_crdref</w:t>
            </w:r>
          </w:p>
          <w:p w14:paraId="23A174DA" w14:textId="77777777" w:rsidR="0008558B" w:rsidRDefault="0008558B" w:rsidP="00DF7B82">
            <w:pPr>
              <w:pStyle w:val="TableText"/>
            </w:pPr>
          </w:p>
        </w:tc>
      </w:tr>
      <w:tr w:rsidR="0008558B" w14:paraId="23A174E4" w14:textId="77777777" w:rsidTr="00027EB6">
        <w:trPr>
          <w:cantSplit/>
        </w:trPr>
        <w:tc>
          <w:tcPr>
            <w:tcW w:w="1710" w:type="dxa"/>
          </w:tcPr>
          <w:p w14:paraId="23A174DC" w14:textId="77777777" w:rsidR="0008558B" w:rsidRDefault="0008558B">
            <w:pPr>
              <w:pStyle w:val="TableText"/>
            </w:pPr>
            <w:r>
              <w:t>oldseqno</w:t>
            </w:r>
          </w:p>
        </w:tc>
        <w:tc>
          <w:tcPr>
            <w:tcW w:w="810" w:type="dxa"/>
          </w:tcPr>
          <w:p w14:paraId="23A174DD" w14:textId="77777777" w:rsidR="0008558B" w:rsidRDefault="0008558B">
            <w:pPr>
              <w:pStyle w:val="TableText"/>
            </w:pPr>
            <w:r>
              <w:t>n</w:t>
            </w:r>
          </w:p>
        </w:tc>
        <w:tc>
          <w:tcPr>
            <w:tcW w:w="990" w:type="dxa"/>
          </w:tcPr>
          <w:p w14:paraId="23A174DE" w14:textId="77777777" w:rsidR="0008558B" w:rsidRDefault="0008558B">
            <w:pPr>
              <w:pStyle w:val="TableText"/>
            </w:pPr>
            <w:r>
              <w:t>1</w:t>
            </w:r>
          </w:p>
        </w:tc>
        <w:tc>
          <w:tcPr>
            <w:tcW w:w="3330" w:type="dxa"/>
          </w:tcPr>
          <w:p w14:paraId="23A174DF" w14:textId="77777777" w:rsidR="0008558B" w:rsidRDefault="0008558B">
            <w:pPr>
              <w:pStyle w:val="TableText"/>
            </w:pPr>
            <w:r>
              <w:t>Seqno of card being replaced</w:t>
            </w:r>
          </w:p>
        </w:tc>
        <w:tc>
          <w:tcPr>
            <w:tcW w:w="727" w:type="dxa"/>
          </w:tcPr>
          <w:p w14:paraId="23A174E0" w14:textId="77777777" w:rsidR="0008558B" w:rsidRDefault="0008558B">
            <w:pPr>
              <w:pStyle w:val="TableText"/>
            </w:pPr>
          </w:p>
        </w:tc>
        <w:tc>
          <w:tcPr>
            <w:tcW w:w="590" w:type="dxa"/>
          </w:tcPr>
          <w:p w14:paraId="23A174E1" w14:textId="77777777" w:rsidR="0008558B" w:rsidRDefault="0008558B">
            <w:pPr>
              <w:pStyle w:val="TableText"/>
            </w:pPr>
          </w:p>
        </w:tc>
        <w:tc>
          <w:tcPr>
            <w:tcW w:w="4088" w:type="dxa"/>
          </w:tcPr>
          <w:p w14:paraId="23A174E2" w14:textId="77777777" w:rsidR="0008558B" w:rsidRDefault="0008558B" w:rsidP="00DF7B82">
            <w:pPr>
              <w:pStyle w:val="TableText"/>
            </w:pPr>
            <w:r>
              <w:t xml:space="preserve">If set to space then this defaults to ‘0’ </w:t>
            </w:r>
          </w:p>
          <w:p w14:paraId="23A174E3" w14:textId="77777777" w:rsidR="0008558B" w:rsidRDefault="0008558B" w:rsidP="00DF7B82">
            <w:pPr>
              <w:pStyle w:val="TableText"/>
            </w:pPr>
            <w:r>
              <w:t xml:space="preserve">Maps to CRDDET.seqno </w:t>
            </w:r>
          </w:p>
        </w:tc>
      </w:tr>
      <w:tr w:rsidR="0008558B" w14:paraId="23A174EF" w14:textId="77777777" w:rsidTr="00027EB6">
        <w:trPr>
          <w:cantSplit/>
        </w:trPr>
        <w:tc>
          <w:tcPr>
            <w:tcW w:w="1710" w:type="dxa"/>
          </w:tcPr>
          <w:p w14:paraId="23A174E5" w14:textId="77777777" w:rsidR="0008558B" w:rsidRDefault="0008558B">
            <w:pPr>
              <w:pStyle w:val="TableText"/>
            </w:pPr>
            <w:r>
              <w:t>urgent</w:t>
            </w:r>
          </w:p>
        </w:tc>
        <w:tc>
          <w:tcPr>
            <w:tcW w:w="810" w:type="dxa"/>
          </w:tcPr>
          <w:p w14:paraId="23A174E6" w14:textId="77777777" w:rsidR="0008558B" w:rsidRDefault="0008558B">
            <w:pPr>
              <w:pStyle w:val="TableText"/>
            </w:pPr>
            <w:r>
              <w:t>n</w:t>
            </w:r>
          </w:p>
        </w:tc>
        <w:tc>
          <w:tcPr>
            <w:tcW w:w="990" w:type="dxa"/>
          </w:tcPr>
          <w:p w14:paraId="23A174E7" w14:textId="77777777" w:rsidR="0008558B" w:rsidRDefault="0008558B">
            <w:pPr>
              <w:pStyle w:val="TableText"/>
            </w:pPr>
            <w:r>
              <w:t>1</w:t>
            </w:r>
          </w:p>
        </w:tc>
        <w:tc>
          <w:tcPr>
            <w:tcW w:w="3330" w:type="dxa"/>
          </w:tcPr>
          <w:p w14:paraId="23A174E8" w14:textId="77777777" w:rsidR="0008558B" w:rsidRDefault="0008558B">
            <w:pPr>
              <w:pStyle w:val="TableText"/>
            </w:pPr>
            <w:r>
              <w:t>Urgent issue:</w:t>
            </w:r>
          </w:p>
          <w:p w14:paraId="23A174E9" w14:textId="77777777" w:rsidR="0008558B" w:rsidRDefault="0008558B">
            <w:pPr>
              <w:pStyle w:val="TableText"/>
            </w:pPr>
            <w:r>
              <w:t xml:space="preserve">0: </w:t>
            </w:r>
            <w:smartTag w:uri="urn:schemas-microsoft-com:office:smarttags" w:element="place">
              <w:smartTag w:uri="urn:schemas-microsoft-com:office:smarttags" w:element="City">
                <w:r>
                  <w:t>Normal</w:t>
                </w:r>
              </w:smartTag>
            </w:smartTag>
          </w:p>
          <w:p w14:paraId="23A174EA" w14:textId="77777777" w:rsidR="0008558B" w:rsidRDefault="0008558B">
            <w:pPr>
              <w:pStyle w:val="TableText"/>
            </w:pPr>
            <w:r>
              <w:t>1: Urgent</w:t>
            </w:r>
          </w:p>
        </w:tc>
        <w:tc>
          <w:tcPr>
            <w:tcW w:w="727" w:type="dxa"/>
          </w:tcPr>
          <w:p w14:paraId="23A174EB" w14:textId="77777777" w:rsidR="0008558B" w:rsidRDefault="0008558B">
            <w:pPr>
              <w:pStyle w:val="TableText"/>
            </w:pPr>
            <w:r>
              <w:t>O</w:t>
            </w:r>
          </w:p>
        </w:tc>
        <w:tc>
          <w:tcPr>
            <w:tcW w:w="590" w:type="dxa"/>
          </w:tcPr>
          <w:p w14:paraId="23A174EC" w14:textId="77777777" w:rsidR="0008558B" w:rsidRDefault="0008558B">
            <w:pPr>
              <w:pStyle w:val="TableText"/>
            </w:pPr>
          </w:p>
        </w:tc>
        <w:tc>
          <w:tcPr>
            <w:tcW w:w="4088" w:type="dxa"/>
          </w:tcPr>
          <w:p w14:paraId="23A174ED" w14:textId="77777777" w:rsidR="0008558B" w:rsidRDefault="0008558B" w:rsidP="00DF7B82">
            <w:pPr>
              <w:pStyle w:val="TableText"/>
            </w:pPr>
            <w:r>
              <w:t>Set to 0 for migrating cards.</w:t>
            </w:r>
          </w:p>
          <w:p w14:paraId="23A174EE" w14:textId="77777777" w:rsidR="0008558B" w:rsidRDefault="0008558B" w:rsidP="00DF7B82">
            <w:pPr>
              <w:pStyle w:val="TableText"/>
            </w:pPr>
            <w:r>
              <w:t xml:space="preserve">Cards in urgent batches appear first on the GUI. </w:t>
            </w:r>
          </w:p>
        </w:tc>
      </w:tr>
      <w:tr w:rsidR="0008558B" w14:paraId="23A174F7" w14:textId="77777777" w:rsidTr="00027EB6">
        <w:trPr>
          <w:cantSplit/>
        </w:trPr>
        <w:tc>
          <w:tcPr>
            <w:tcW w:w="1710" w:type="dxa"/>
          </w:tcPr>
          <w:p w14:paraId="23A174F0" w14:textId="77777777" w:rsidR="0008558B" w:rsidRDefault="0008558B">
            <w:pPr>
              <w:pStyle w:val="TableText"/>
            </w:pPr>
            <w:r>
              <w:lastRenderedPageBreak/>
              <w:t>firstname</w:t>
            </w:r>
          </w:p>
        </w:tc>
        <w:tc>
          <w:tcPr>
            <w:tcW w:w="810" w:type="dxa"/>
          </w:tcPr>
          <w:p w14:paraId="23A174F1" w14:textId="77777777" w:rsidR="0008558B" w:rsidRDefault="0008558B">
            <w:pPr>
              <w:pStyle w:val="TableText"/>
            </w:pPr>
            <w:r>
              <w:t>an</w:t>
            </w:r>
          </w:p>
        </w:tc>
        <w:tc>
          <w:tcPr>
            <w:tcW w:w="990" w:type="dxa"/>
          </w:tcPr>
          <w:p w14:paraId="23A174F2" w14:textId="77777777" w:rsidR="0008558B" w:rsidRDefault="0008558B" w:rsidP="00653D5C">
            <w:pPr>
              <w:pStyle w:val="TableText"/>
            </w:pPr>
            <w:r>
              <w:t>50</w:t>
            </w:r>
          </w:p>
        </w:tc>
        <w:tc>
          <w:tcPr>
            <w:tcW w:w="3330" w:type="dxa"/>
          </w:tcPr>
          <w:p w14:paraId="23A174F3" w14:textId="77777777" w:rsidR="0008558B" w:rsidRDefault="0008558B">
            <w:pPr>
              <w:pStyle w:val="TableText"/>
            </w:pPr>
            <w:r>
              <w:t>First name</w:t>
            </w:r>
          </w:p>
        </w:tc>
        <w:tc>
          <w:tcPr>
            <w:tcW w:w="727" w:type="dxa"/>
          </w:tcPr>
          <w:p w14:paraId="23A174F4" w14:textId="77777777" w:rsidR="0008558B" w:rsidRDefault="0008558B">
            <w:pPr>
              <w:pStyle w:val="TableText"/>
            </w:pPr>
            <w:r>
              <w:t>O</w:t>
            </w:r>
          </w:p>
        </w:tc>
        <w:tc>
          <w:tcPr>
            <w:tcW w:w="590" w:type="dxa"/>
          </w:tcPr>
          <w:p w14:paraId="23A174F5" w14:textId="77777777" w:rsidR="0008558B" w:rsidRDefault="0008558B">
            <w:pPr>
              <w:pStyle w:val="TableText"/>
            </w:pPr>
            <w:r>
              <w:t>02</w:t>
            </w:r>
          </w:p>
        </w:tc>
        <w:tc>
          <w:tcPr>
            <w:tcW w:w="4088" w:type="dxa"/>
          </w:tcPr>
          <w:p w14:paraId="23A174F6" w14:textId="77777777" w:rsidR="0008558B" w:rsidRDefault="0008558B" w:rsidP="00DF7B82">
            <w:pPr>
              <w:pStyle w:val="TableText"/>
            </w:pPr>
          </w:p>
        </w:tc>
      </w:tr>
      <w:tr w:rsidR="0008558B" w14:paraId="23A174FF" w14:textId="77777777" w:rsidTr="00027EB6">
        <w:trPr>
          <w:cantSplit/>
        </w:trPr>
        <w:tc>
          <w:tcPr>
            <w:tcW w:w="1710" w:type="dxa"/>
          </w:tcPr>
          <w:p w14:paraId="23A174F8" w14:textId="77777777" w:rsidR="0008558B" w:rsidRDefault="0008558B">
            <w:pPr>
              <w:pStyle w:val="TableText"/>
            </w:pPr>
            <w:r>
              <w:t>lastname</w:t>
            </w:r>
          </w:p>
        </w:tc>
        <w:tc>
          <w:tcPr>
            <w:tcW w:w="810" w:type="dxa"/>
          </w:tcPr>
          <w:p w14:paraId="23A174F9" w14:textId="77777777" w:rsidR="0008558B" w:rsidRDefault="0008558B">
            <w:pPr>
              <w:pStyle w:val="TableText"/>
            </w:pPr>
            <w:r>
              <w:t>an</w:t>
            </w:r>
          </w:p>
        </w:tc>
        <w:tc>
          <w:tcPr>
            <w:tcW w:w="990" w:type="dxa"/>
          </w:tcPr>
          <w:p w14:paraId="23A174FA" w14:textId="77777777" w:rsidR="0008558B" w:rsidRDefault="0008558B" w:rsidP="00653D5C">
            <w:pPr>
              <w:pStyle w:val="TableText"/>
            </w:pPr>
            <w:r>
              <w:t>50</w:t>
            </w:r>
          </w:p>
        </w:tc>
        <w:tc>
          <w:tcPr>
            <w:tcW w:w="3330" w:type="dxa"/>
          </w:tcPr>
          <w:p w14:paraId="23A174FB" w14:textId="77777777" w:rsidR="0008558B" w:rsidRDefault="0008558B">
            <w:pPr>
              <w:pStyle w:val="TableText"/>
            </w:pPr>
            <w:r>
              <w:t>Last name</w:t>
            </w:r>
          </w:p>
        </w:tc>
        <w:tc>
          <w:tcPr>
            <w:tcW w:w="727" w:type="dxa"/>
          </w:tcPr>
          <w:p w14:paraId="23A174FC" w14:textId="77777777" w:rsidR="0008558B" w:rsidRDefault="0008558B">
            <w:pPr>
              <w:pStyle w:val="TableText"/>
            </w:pPr>
            <w:r>
              <w:t>O</w:t>
            </w:r>
          </w:p>
        </w:tc>
        <w:tc>
          <w:tcPr>
            <w:tcW w:w="590" w:type="dxa"/>
          </w:tcPr>
          <w:p w14:paraId="23A174FD" w14:textId="77777777" w:rsidR="0008558B" w:rsidRDefault="0008558B">
            <w:pPr>
              <w:pStyle w:val="TableText"/>
            </w:pPr>
            <w:r>
              <w:t>02</w:t>
            </w:r>
          </w:p>
        </w:tc>
        <w:tc>
          <w:tcPr>
            <w:tcW w:w="4088" w:type="dxa"/>
          </w:tcPr>
          <w:p w14:paraId="23A174FE" w14:textId="77777777" w:rsidR="0008558B" w:rsidRDefault="0008558B" w:rsidP="00DF7B82">
            <w:pPr>
              <w:pStyle w:val="TableText"/>
            </w:pPr>
          </w:p>
        </w:tc>
      </w:tr>
      <w:tr w:rsidR="0008558B" w14:paraId="23A17507" w14:textId="77777777" w:rsidTr="00027EB6">
        <w:trPr>
          <w:cantSplit/>
        </w:trPr>
        <w:tc>
          <w:tcPr>
            <w:tcW w:w="1710" w:type="dxa"/>
          </w:tcPr>
          <w:p w14:paraId="23A17500" w14:textId="77777777" w:rsidR="0008558B" w:rsidRDefault="0008558B">
            <w:pPr>
              <w:pStyle w:val="TableText"/>
            </w:pPr>
            <w:r>
              <w:t>title</w:t>
            </w:r>
          </w:p>
        </w:tc>
        <w:tc>
          <w:tcPr>
            <w:tcW w:w="810" w:type="dxa"/>
          </w:tcPr>
          <w:p w14:paraId="23A17501" w14:textId="77777777" w:rsidR="0008558B" w:rsidRDefault="0008558B">
            <w:pPr>
              <w:pStyle w:val="TableText"/>
            </w:pPr>
            <w:r>
              <w:t>an</w:t>
            </w:r>
          </w:p>
        </w:tc>
        <w:tc>
          <w:tcPr>
            <w:tcW w:w="990" w:type="dxa"/>
          </w:tcPr>
          <w:p w14:paraId="23A17502" w14:textId="77777777" w:rsidR="0008558B" w:rsidRDefault="0008558B">
            <w:pPr>
              <w:pStyle w:val="TableText"/>
            </w:pPr>
            <w:r>
              <w:t>4</w:t>
            </w:r>
          </w:p>
        </w:tc>
        <w:tc>
          <w:tcPr>
            <w:tcW w:w="3330" w:type="dxa"/>
          </w:tcPr>
          <w:p w14:paraId="23A17503" w14:textId="77777777" w:rsidR="0008558B" w:rsidRDefault="0008558B">
            <w:pPr>
              <w:pStyle w:val="TableText"/>
            </w:pPr>
            <w:r>
              <w:t>Title</w:t>
            </w:r>
          </w:p>
        </w:tc>
        <w:tc>
          <w:tcPr>
            <w:tcW w:w="727" w:type="dxa"/>
          </w:tcPr>
          <w:p w14:paraId="23A17504" w14:textId="77777777" w:rsidR="0008558B" w:rsidRDefault="0008558B">
            <w:pPr>
              <w:pStyle w:val="TableText"/>
            </w:pPr>
            <w:r>
              <w:t>O</w:t>
            </w:r>
          </w:p>
        </w:tc>
        <w:tc>
          <w:tcPr>
            <w:tcW w:w="590" w:type="dxa"/>
          </w:tcPr>
          <w:p w14:paraId="23A17505" w14:textId="77777777" w:rsidR="0008558B" w:rsidRDefault="0008558B">
            <w:pPr>
              <w:pStyle w:val="TableText"/>
            </w:pPr>
            <w:r>
              <w:t>02</w:t>
            </w:r>
          </w:p>
        </w:tc>
        <w:tc>
          <w:tcPr>
            <w:tcW w:w="4088" w:type="dxa"/>
          </w:tcPr>
          <w:p w14:paraId="23A17506" w14:textId="77777777" w:rsidR="0008558B" w:rsidRDefault="0008558B" w:rsidP="00DF7B82">
            <w:pPr>
              <w:pStyle w:val="TableText"/>
            </w:pPr>
          </w:p>
        </w:tc>
      </w:tr>
      <w:tr w:rsidR="0008558B" w14:paraId="23A17510" w14:textId="77777777" w:rsidTr="00027EB6">
        <w:trPr>
          <w:cantSplit/>
        </w:trPr>
        <w:tc>
          <w:tcPr>
            <w:tcW w:w="1710" w:type="dxa"/>
          </w:tcPr>
          <w:p w14:paraId="23A17508" w14:textId="77777777" w:rsidR="0008558B" w:rsidRDefault="0008558B">
            <w:pPr>
              <w:pStyle w:val="TableText"/>
            </w:pPr>
            <w:r>
              <w:t>cycbegin</w:t>
            </w:r>
          </w:p>
        </w:tc>
        <w:tc>
          <w:tcPr>
            <w:tcW w:w="810" w:type="dxa"/>
          </w:tcPr>
          <w:p w14:paraId="23A17509" w14:textId="77777777" w:rsidR="0008558B" w:rsidRDefault="0008558B">
            <w:pPr>
              <w:pStyle w:val="TableText"/>
            </w:pPr>
            <w:r>
              <w:t>d</w:t>
            </w:r>
          </w:p>
        </w:tc>
        <w:tc>
          <w:tcPr>
            <w:tcW w:w="990" w:type="dxa"/>
          </w:tcPr>
          <w:p w14:paraId="23A1750A" w14:textId="77777777" w:rsidR="0008558B" w:rsidRDefault="0008558B">
            <w:pPr>
              <w:pStyle w:val="TableText"/>
            </w:pPr>
            <w:r>
              <w:t>8</w:t>
            </w:r>
          </w:p>
        </w:tc>
        <w:tc>
          <w:tcPr>
            <w:tcW w:w="3330" w:type="dxa"/>
          </w:tcPr>
          <w:p w14:paraId="23A1750B" w14:textId="77777777" w:rsidR="0008558B" w:rsidRDefault="0008558B">
            <w:pPr>
              <w:pStyle w:val="TableText"/>
            </w:pPr>
            <w:r>
              <w:t>Beginning of cycle</w:t>
            </w:r>
          </w:p>
        </w:tc>
        <w:tc>
          <w:tcPr>
            <w:tcW w:w="727" w:type="dxa"/>
          </w:tcPr>
          <w:p w14:paraId="23A1750C" w14:textId="77777777" w:rsidR="0008558B" w:rsidRDefault="0008558B">
            <w:pPr>
              <w:pStyle w:val="TableText"/>
            </w:pPr>
            <w:r>
              <w:t>O</w:t>
            </w:r>
          </w:p>
        </w:tc>
        <w:tc>
          <w:tcPr>
            <w:tcW w:w="590" w:type="dxa"/>
          </w:tcPr>
          <w:p w14:paraId="23A1750D" w14:textId="77777777" w:rsidR="0008558B" w:rsidRDefault="0008558B">
            <w:pPr>
              <w:pStyle w:val="TableText"/>
            </w:pPr>
            <w:r>
              <w:t>02</w:t>
            </w:r>
          </w:p>
        </w:tc>
        <w:tc>
          <w:tcPr>
            <w:tcW w:w="4088" w:type="dxa"/>
          </w:tcPr>
          <w:p w14:paraId="23A1750E" w14:textId="77777777" w:rsidR="0008558B" w:rsidRDefault="0008558B" w:rsidP="00DF7B82">
            <w:pPr>
              <w:pStyle w:val="TableText"/>
            </w:pPr>
            <w:r>
              <w:t>The date the card level cycle starts on.</w:t>
            </w:r>
          </w:p>
          <w:p w14:paraId="23A1750F" w14:textId="77777777" w:rsidR="0008558B" w:rsidRDefault="0008558B" w:rsidP="00DF7B82">
            <w:pPr>
              <w:pStyle w:val="TableText"/>
            </w:pPr>
            <w:r>
              <w:t xml:space="preserve">Omit this field. </w:t>
            </w:r>
          </w:p>
        </w:tc>
      </w:tr>
      <w:tr w:rsidR="0008558B" w14:paraId="23A1751B" w14:textId="77777777" w:rsidTr="00027EB6">
        <w:trPr>
          <w:cantSplit/>
        </w:trPr>
        <w:tc>
          <w:tcPr>
            <w:tcW w:w="1710" w:type="dxa"/>
          </w:tcPr>
          <w:p w14:paraId="23A17511" w14:textId="77777777" w:rsidR="0008558B" w:rsidRDefault="0008558B">
            <w:pPr>
              <w:pStyle w:val="TableText"/>
            </w:pPr>
            <w:r>
              <w:t>corp</w:t>
            </w:r>
          </w:p>
        </w:tc>
        <w:tc>
          <w:tcPr>
            <w:tcW w:w="810" w:type="dxa"/>
          </w:tcPr>
          <w:p w14:paraId="23A17512" w14:textId="77777777" w:rsidR="0008558B" w:rsidRDefault="0008558B">
            <w:pPr>
              <w:pStyle w:val="TableText"/>
            </w:pPr>
            <w:r>
              <w:t>n</w:t>
            </w:r>
          </w:p>
        </w:tc>
        <w:tc>
          <w:tcPr>
            <w:tcW w:w="990" w:type="dxa"/>
          </w:tcPr>
          <w:p w14:paraId="23A17513" w14:textId="77777777" w:rsidR="0008558B" w:rsidRDefault="0008558B">
            <w:pPr>
              <w:pStyle w:val="TableText"/>
            </w:pPr>
            <w:r>
              <w:t>1</w:t>
            </w:r>
          </w:p>
        </w:tc>
        <w:tc>
          <w:tcPr>
            <w:tcW w:w="3330" w:type="dxa"/>
          </w:tcPr>
          <w:p w14:paraId="23A17514" w14:textId="77777777" w:rsidR="0008558B" w:rsidRDefault="0008558B">
            <w:pPr>
              <w:pStyle w:val="TableText"/>
            </w:pPr>
            <w:r>
              <w:t>Corporate flag:</w:t>
            </w:r>
          </w:p>
          <w:p w14:paraId="23A17515" w14:textId="77777777" w:rsidR="0008558B" w:rsidRDefault="0008558B">
            <w:pPr>
              <w:pStyle w:val="TableText"/>
            </w:pPr>
            <w:r>
              <w:t xml:space="preserve">0: </w:t>
            </w:r>
            <w:smartTag w:uri="urn:schemas-microsoft-com:office:smarttags" w:element="place">
              <w:r>
                <w:t>Normal</w:t>
              </w:r>
            </w:smartTag>
            <w:r>
              <w:t xml:space="preserve"> card (not corporate)</w:t>
            </w:r>
          </w:p>
          <w:p w14:paraId="23A17516" w14:textId="77777777" w:rsidR="0008558B" w:rsidRDefault="0008558B">
            <w:pPr>
              <w:pStyle w:val="TableText"/>
            </w:pPr>
            <w:r>
              <w:t>1: Real corporate card</w:t>
            </w:r>
          </w:p>
          <w:p w14:paraId="23A17517" w14:textId="77777777" w:rsidR="0008558B" w:rsidRDefault="0008558B">
            <w:pPr>
              <w:pStyle w:val="TableText"/>
            </w:pPr>
            <w:r>
              <w:t>2: Master (dummy) corporate card</w:t>
            </w:r>
          </w:p>
        </w:tc>
        <w:tc>
          <w:tcPr>
            <w:tcW w:w="727" w:type="dxa"/>
          </w:tcPr>
          <w:p w14:paraId="23A17518" w14:textId="77777777" w:rsidR="0008558B" w:rsidRDefault="0008558B">
            <w:pPr>
              <w:pStyle w:val="TableText"/>
            </w:pPr>
            <w:r>
              <w:t>O</w:t>
            </w:r>
          </w:p>
        </w:tc>
        <w:tc>
          <w:tcPr>
            <w:tcW w:w="590" w:type="dxa"/>
          </w:tcPr>
          <w:p w14:paraId="23A17519" w14:textId="77777777" w:rsidR="0008558B" w:rsidRDefault="0008558B">
            <w:pPr>
              <w:pStyle w:val="TableText"/>
            </w:pPr>
            <w:r>
              <w:t>03</w:t>
            </w:r>
          </w:p>
        </w:tc>
        <w:tc>
          <w:tcPr>
            <w:tcW w:w="4088" w:type="dxa"/>
          </w:tcPr>
          <w:p w14:paraId="23A1751A" w14:textId="77777777" w:rsidR="0008558B" w:rsidRDefault="0008558B" w:rsidP="00DF7B82">
            <w:pPr>
              <w:pStyle w:val="TableText"/>
            </w:pPr>
            <w:r>
              <w:t>Set this to ‘0’</w:t>
            </w:r>
          </w:p>
        </w:tc>
      </w:tr>
      <w:tr w:rsidR="0008558B" w14:paraId="23A17523" w14:textId="77777777" w:rsidTr="00027EB6">
        <w:trPr>
          <w:cantSplit/>
        </w:trPr>
        <w:tc>
          <w:tcPr>
            <w:tcW w:w="1710" w:type="dxa"/>
          </w:tcPr>
          <w:p w14:paraId="23A1751C" w14:textId="77777777" w:rsidR="0008558B" w:rsidRDefault="0008558B">
            <w:pPr>
              <w:pStyle w:val="TableText"/>
            </w:pPr>
            <w:r>
              <w:t>corppan</w:t>
            </w:r>
          </w:p>
        </w:tc>
        <w:tc>
          <w:tcPr>
            <w:tcW w:w="810" w:type="dxa"/>
          </w:tcPr>
          <w:p w14:paraId="23A1751D" w14:textId="77777777" w:rsidR="0008558B" w:rsidRDefault="0008558B">
            <w:pPr>
              <w:pStyle w:val="TableText"/>
            </w:pPr>
            <w:r>
              <w:t>n</w:t>
            </w:r>
          </w:p>
        </w:tc>
        <w:tc>
          <w:tcPr>
            <w:tcW w:w="990" w:type="dxa"/>
          </w:tcPr>
          <w:p w14:paraId="23A1751E" w14:textId="77777777" w:rsidR="0008558B" w:rsidRDefault="0008558B">
            <w:pPr>
              <w:pStyle w:val="TableText"/>
            </w:pPr>
            <w:r>
              <w:t>19</w:t>
            </w:r>
          </w:p>
        </w:tc>
        <w:tc>
          <w:tcPr>
            <w:tcW w:w="3330" w:type="dxa"/>
          </w:tcPr>
          <w:p w14:paraId="23A1751F" w14:textId="77777777" w:rsidR="0008558B" w:rsidRDefault="0008558B">
            <w:pPr>
              <w:pStyle w:val="TableText"/>
            </w:pPr>
            <w:r>
              <w:t>Corporate card PAN to which this card is linked</w:t>
            </w:r>
          </w:p>
        </w:tc>
        <w:tc>
          <w:tcPr>
            <w:tcW w:w="727" w:type="dxa"/>
          </w:tcPr>
          <w:p w14:paraId="23A17520" w14:textId="77777777" w:rsidR="0008558B" w:rsidRDefault="0008558B">
            <w:pPr>
              <w:pStyle w:val="TableText"/>
            </w:pPr>
            <w:r>
              <w:t>O</w:t>
            </w:r>
          </w:p>
        </w:tc>
        <w:tc>
          <w:tcPr>
            <w:tcW w:w="590" w:type="dxa"/>
          </w:tcPr>
          <w:p w14:paraId="23A17521" w14:textId="77777777" w:rsidR="0008558B" w:rsidRDefault="0008558B">
            <w:pPr>
              <w:pStyle w:val="TableText"/>
            </w:pPr>
            <w:r>
              <w:t>03</w:t>
            </w:r>
          </w:p>
        </w:tc>
        <w:tc>
          <w:tcPr>
            <w:tcW w:w="4088" w:type="dxa"/>
          </w:tcPr>
          <w:p w14:paraId="23A17522" w14:textId="77777777" w:rsidR="0008558B" w:rsidRDefault="0008558B" w:rsidP="00DF7B82">
            <w:pPr>
              <w:pStyle w:val="TableText"/>
            </w:pPr>
            <w:r>
              <w:t>Set this to  spaces</w:t>
            </w:r>
          </w:p>
        </w:tc>
      </w:tr>
      <w:tr w:rsidR="0008558B" w14:paraId="23A1752B" w14:textId="77777777" w:rsidTr="00027EB6">
        <w:trPr>
          <w:cantSplit/>
        </w:trPr>
        <w:tc>
          <w:tcPr>
            <w:tcW w:w="1710" w:type="dxa"/>
          </w:tcPr>
          <w:p w14:paraId="23A17524" w14:textId="77777777" w:rsidR="0008558B" w:rsidRDefault="0008558B">
            <w:pPr>
              <w:pStyle w:val="TableText"/>
            </w:pPr>
            <w:r>
              <w:t>corpseq</w:t>
            </w:r>
          </w:p>
        </w:tc>
        <w:tc>
          <w:tcPr>
            <w:tcW w:w="810" w:type="dxa"/>
          </w:tcPr>
          <w:p w14:paraId="23A17525" w14:textId="77777777" w:rsidR="0008558B" w:rsidRDefault="0008558B">
            <w:pPr>
              <w:pStyle w:val="TableText"/>
            </w:pPr>
            <w:r>
              <w:t>n</w:t>
            </w:r>
          </w:p>
        </w:tc>
        <w:tc>
          <w:tcPr>
            <w:tcW w:w="990" w:type="dxa"/>
          </w:tcPr>
          <w:p w14:paraId="23A17526" w14:textId="77777777" w:rsidR="0008558B" w:rsidRDefault="0008558B">
            <w:pPr>
              <w:pStyle w:val="TableText"/>
            </w:pPr>
            <w:r>
              <w:t>1</w:t>
            </w:r>
          </w:p>
        </w:tc>
        <w:tc>
          <w:tcPr>
            <w:tcW w:w="3330" w:type="dxa"/>
          </w:tcPr>
          <w:p w14:paraId="23A17527" w14:textId="77777777" w:rsidR="0008558B" w:rsidRDefault="0008558B">
            <w:pPr>
              <w:pStyle w:val="TableText"/>
            </w:pPr>
            <w:r>
              <w:t>Corporate card seqno to which this card is linked</w:t>
            </w:r>
          </w:p>
        </w:tc>
        <w:tc>
          <w:tcPr>
            <w:tcW w:w="727" w:type="dxa"/>
          </w:tcPr>
          <w:p w14:paraId="23A17528" w14:textId="77777777" w:rsidR="0008558B" w:rsidRDefault="0008558B">
            <w:pPr>
              <w:pStyle w:val="TableText"/>
            </w:pPr>
            <w:r>
              <w:t>O</w:t>
            </w:r>
          </w:p>
        </w:tc>
        <w:tc>
          <w:tcPr>
            <w:tcW w:w="590" w:type="dxa"/>
          </w:tcPr>
          <w:p w14:paraId="23A17529" w14:textId="77777777" w:rsidR="0008558B" w:rsidRDefault="0008558B">
            <w:pPr>
              <w:pStyle w:val="TableText"/>
            </w:pPr>
            <w:r>
              <w:t>03</w:t>
            </w:r>
          </w:p>
        </w:tc>
        <w:tc>
          <w:tcPr>
            <w:tcW w:w="4088" w:type="dxa"/>
          </w:tcPr>
          <w:p w14:paraId="23A1752A" w14:textId="77777777" w:rsidR="0008558B" w:rsidRDefault="0008558B" w:rsidP="00DF7B82">
            <w:pPr>
              <w:pStyle w:val="TableText"/>
            </w:pPr>
            <w:r>
              <w:t>Set this to  spaces</w:t>
            </w:r>
          </w:p>
        </w:tc>
      </w:tr>
      <w:tr w:rsidR="0008558B" w14:paraId="23A17533" w14:textId="77777777" w:rsidTr="00027EB6">
        <w:trPr>
          <w:cantSplit/>
        </w:trPr>
        <w:tc>
          <w:tcPr>
            <w:tcW w:w="1710" w:type="dxa"/>
          </w:tcPr>
          <w:p w14:paraId="23A1752C" w14:textId="77777777" w:rsidR="0008558B" w:rsidRDefault="0008558B">
            <w:pPr>
              <w:pStyle w:val="TableText"/>
            </w:pPr>
            <w:r>
              <w:t>corpcust</w:t>
            </w:r>
          </w:p>
        </w:tc>
        <w:tc>
          <w:tcPr>
            <w:tcW w:w="810" w:type="dxa"/>
          </w:tcPr>
          <w:p w14:paraId="23A1752D" w14:textId="77777777" w:rsidR="0008558B" w:rsidRDefault="0008558B">
            <w:pPr>
              <w:pStyle w:val="TableText"/>
            </w:pPr>
            <w:r>
              <w:t>an</w:t>
            </w:r>
          </w:p>
        </w:tc>
        <w:tc>
          <w:tcPr>
            <w:tcW w:w="990" w:type="dxa"/>
          </w:tcPr>
          <w:p w14:paraId="23A1752E" w14:textId="77777777" w:rsidR="0008558B" w:rsidRDefault="0008558B">
            <w:pPr>
              <w:pStyle w:val="TableText"/>
            </w:pPr>
            <w:r>
              <w:t>8</w:t>
            </w:r>
          </w:p>
        </w:tc>
        <w:tc>
          <w:tcPr>
            <w:tcW w:w="3330" w:type="dxa"/>
          </w:tcPr>
          <w:p w14:paraId="23A1752F" w14:textId="77777777" w:rsidR="0008558B" w:rsidRDefault="0008558B">
            <w:pPr>
              <w:pStyle w:val="TableText"/>
            </w:pPr>
            <w:r>
              <w:t>Corporate customer code</w:t>
            </w:r>
          </w:p>
        </w:tc>
        <w:tc>
          <w:tcPr>
            <w:tcW w:w="727" w:type="dxa"/>
          </w:tcPr>
          <w:p w14:paraId="23A17530" w14:textId="77777777" w:rsidR="0008558B" w:rsidRDefault="0008558B">
            <w:pPr>
              <w:pStyle w:val="TableText"/>
            </w:pPr>
            <w:r>
              <w:t>O</w:t>
            </w:r>
          </w:p>
        </w:tc>
        <w:tc>
          <w:tcPr>
            <w:tcW w:w="590" w:type="dxa"/>
          </w:tcPr>
          <w:p w14:paraId="23A17531" w14:textId="77777777" w:rsidR="0008558B" w:rsidRDefault="0008558B">
            <w:pPr>
              <w:pStyle w:val="TableText"/>
            </w:pPr>
            <w:r>
              <w:t>03</w:t>
            </w:r>
          </w:p>
        </w:tc>
        <w:tc>
          <w:tcPr>
            <w:tcW w:w="4088" w:type="dxa"/>
          </w:tcPr>
          <w:p w14:paraId="23A17532" w14:textId="77777777" w:rsidR="0008558B" w:rsidRDefault="0008558B" w:rsidP="00DF7B82">
            <w:pPr>
              <w:pStyle w:val="TableText"/>
            </w:pPr>
            <w:r>
              <w:t>Set this to  spaces</w:t>
            </w:r>
          </w:p>
        </w:tc>
      </w:tr>
      <w:tr w:rsidR="0008558B" w14:paraId="23A1753C" w14:textId="77777777" w:rsidTr="00027EB6">
        <w:trPr>
          <w:cantSplit/>
        </w:trPr>
        <w:tc>
          <w:tcPr>
            <w:tcW w:w="1710" w:type="dxa"/>
          </w:tcPr>
          <w:p w14:paraId="23A17534" w14:textId="77777777" w:rsidR="0008558B" w:rsidRDefault="0008558B">
            <w:pPr>
              <w:pStyle w:val="TableText"/>
            </w:pPr>
            <w:r>
              <w:t>debaccno</w:t>
            </w:r>
          </w:p>
        </w:tc>
        <w:tc>
          <w:tcPr>
            <w:tcW w:w="810" w:type="dxa"/>
          </w:tcPr>
          <w:p w14:paraId="23A17535" w14:textId="77777777" w:rsidR="0008558B" w:rsidRDefault="0008558B">
            <w:pPr>
              <w:pStyle w:val="TableText"/>
            </w:pPr>
            <w:r>
              <w:t>an</w:t>
            </w:r>
          </w:p>
        </w:tc>
        <w:tc>
          <w:tcPr>
            <w:tcW w:w="990" w:type="dxa"/>
          </w:tcPr>
          <w:p w14:paraId="23A17536" w14:textId="77777777" w:rsidR="0008558B" w:rsidRDefault="0008558B">
            <w:pPr>
              <w:pStyle w:val="TableText"/>
            </w:pPr>
            <w:r>
              <w:t>28</w:t>
            </w:r>
          </w:p>
        </w:tc>
        <w:tc>
          <w:tcPr>
            <w:tcW w:w="3330" w:type="dxa"/>
          </w:tcPr>
          <w:p w14:paraId="23A17537" w14:textId="77777777" w:rsidR="0008558B" w:rsidRDefault="0008558B">
            <w:pPr>
              <w:pStyle w:val="TableText"/>
            </w:pPr>
            <w:r>
              <w:t xml:space="preserve">Debit account number (for credit accounts managed by Cortex). </w:t>
            </w:r>
          </w:p>
          <w:p w14:paraId="23A17538" w14:textId="77777777" w:rsidR="0008558B" w:rsidRDefault="0008558B">
            <w:pPr>
              <w:pStyle w:val="TableText"/>
            </w:pPr>
          </w:p>
        </w:tc>
        <w:tc>
          <w:tcPr>
            <w:tcW w:w="727" w:type="dxa"/>
          </w:tcPr>
          <w:p w14:paraId="23A17539" w14:textId="77777777" w:rsidR="0008558B" w:rsidRDefault="0008558B">
            <w:pPr>
              <w:pStyle w:val="TableText"/>
            </w:pPr>
            <w:r>
              <w:t>O</w:t>
            </w:r>
          </w:p>
        </w:tc>
        <w:tc>
          <w:tcPr>
            <w:tcW w:w="590" w:type="dxa"/>
          </w:tcPr>
          <w:p w14:paraId="23A1753A" w14:textId="77777777" w:rsidR="0008558B" w:rsidRDefault="0008558B">
            <w:pPr>
              <w:pStyle w:val="TableText"/>
            </w:pPr>
            <w:r>
              <w:t>04</w:t>
            </w:r>
          </w:p>
        </w:tc>
        <w:tc>
          <w:tcPr>
            <w:tcW w:w="4088" w:type="dxa"/>
          </w:tcPr>
          <w:p w14:paraId="23A1753B" w14:textId="77777777" w:rsidR="0008558B" w:rsidRDefault="0008558B" w:rsidP="00DF7B82">
            <w:pPr>
              <w:pStyle w:val="TableText"/>
            </w:pPr>
            <w:r>
              <w:t>Omit this field</w:t>
            </w:r>
          </w:p>
        </w:tc>
      </w:tr>
      <w:tr w:rsidR="0008558B" w14:paraId="23A17544" w14:textId="77777777" w:rsidTr="00027EB6">
        <w:trPr>
          <w:cantSplit/>
        </w:trPr>
        <w:tc>
          <w:tcPr>
            <w:tcW w:w="1710" w:type="dxa"/>
          </w:tcPr>
          <w:p w14:paraId="23A1753D" w14:textId="77777777" w:rsidR="0008558B" w:rsidRDefault="0008558B">
            <w:pPr>
              <w:pStyle w:val="TableText"/>
            </w:pPr>
            <w:r>
              <w:lastRenderedPageBreak/>
              <w:t>acctypelim</w:t>
            </w:r>
          </w:p>
        </w:tc>
        <w:tc>
          <w:tcPr>
            <w:tcW w:w="810" w:type="dxa"/>
          </w:tcPr>
          <w:p w14:paraId="23A1753E" w14:textId="77777777" w:rsidR="0008558B" w:rsidRDefault="0008558B">
            <w:pPr>
              <w:pStyle w:val="TableText"/>
            </w:pPr>
            <w:r>
              <w:t>an</w:t>
            </w:r>
          </w:p>
        </w:tc>
        <w:tc>
          <w:tcPr>
            <w:tcW w:w="990" w:type="dxa"/>
          </w:tcPr>
          <w:p w14:paraId="23A1753F" w14:textId="77777777" w:rsidR="0008558B" w:rsidRDefault="0008558B">
            <w:pPr>
              <w:pStyle w:val="TableText"/>
            </w:pPr>
            <w:r>
              <w:t>2</w:t>
            </w:r>
          </w:p>
        </w:tc>
        <w:tc>
          <w:tcPr>
            <w:tcW w:w="3330" w:type="dxa"/>
          </w:tcPr>
          <w:p w14:paraId="23A17540" w14:textId="77777777" w:rsidR="0008558B" w:rsidRDefault="0008558B" w:rsidP="00E35809">
            <w:pPr>
              <w:pStyle w:val="TableText"/>
            </w:pPr>
            <w:r>
              <w:t>Account type for limit or account record depending on the type of card being imported,.</w:t>
            </w:r>
          </w:p>
        </w:tc>
        <w:tc>
          <w:tcPr>
            <w:tcW w:w="727" w:type="dxa"/>
          </w:tcPr>
          <w:p w14:paraId="23A17541" w14:textId="77777777" w:rsidR="0008558B" w:rsidRDefault="0008558B">
            <w:pPr>
              <w:pStyle w:val="TableText"/>
            </w:pPr>
            <w:r>
              <w:t>O</w:t>
            </w:r>
          </w:p>
        </w:tc>
        <w:tc>
          <w:tcPr>
            <w:tcW w:w="590" w:type="dxa"/>
          </w:tcPr>
          <w:p w14:paraId="23A17542" w14:textId="77777777" w:rsidR="0008558B" w:rsidRDefault="0008558B">
            <w:pPr>
              <w:pStyle w:val="TableText"/>
            </w:pPr>
            <w:r>
              <w:t>04</w:t>
            </w:r>
          </w:p>
        </w:tc>
        <w:tc>
          <w:tcPr>
            <w:tcW w:w="4088" w:type="dxa"/>
          </w:tcPr>
          <w:p w14:paraId="23A17543" w14:textId="77777777" w:rsidR="0008558B" w:rsidRDefault="0008558B" w:rsidP="00DF7B82">
            <w:pPr>
              <w:pStyle w:val="TableText"/>
            </w:pPr>
            <w:r>
              <w:t>Set to space</w:t>
            </w:r>
          </w:p>
        </w:tc>
      </w:tr>
      <w:tr w:rsidR="0008558B" w14:paraId="23A1754C" w14:textId="77777777" w:rsidTr="00027EB6">
        <w:trPr>
          <w:cantSplit/>
        </w:trPr>
        <w:tc>
          <w:tcPr>
            <w:tcW w:w="1710" w:type="dxa"/>
          </w:tcPr>
          <w:p w14:paraId="23A17545" w14:textId="77777777" w:rsidR="0008558B" w:rsidRDefault="0008558B">
            <w:pPr>
              <w:pStyle w:val="TableText"/>
            </w:pPr>
            <w:r>
              <w:t>chgcycle</w:t>
            </w:r>
          </w:p>
        </w:tc>
        <w:tc>
          <w:tcPr>
            <w:tcW w:w="810" w:type="dxa"/>
          </w:tcPr>
          <w:p w14:paraId="23A17546" w14:textId="77777777" w:rsidR="0008558B" w:rsidRDefault="0008558B">
            <w:pPr>
              <w:pStyle w:val="TableText"/>
            </w:pPr>
            <w:r>
              <w:t>n</w:t>
            </w:r>
          </w:p>
        </w:tc>
        <w:tc>
          <w:tcPr>
            <w:tcW w:w="990" w:type="dxa"/>
          </w:tcPr>
          <w:p w14:paraId="23A17547" w14:textId="77777777" w:rsidR="0008558B" w:rsidRDefault="0008558B">
            <w:pPr>
              <w:pStyle w:val="TableText"/>
            </w:pPr>
            <w:r>
              <w:t>3</w:t>
            </w:r>
          </w:p>
        </w:tc>
        <w:tc>
          <w:tcPr>
            <w:tcW w:w="3330" w:type="dxa"/>
          </w:tcPr>
          <w:p w14:paraId="23A17548" w14:textId="77777777" w:rsidR="0008558B" w:rsidRDefault="0008558B">
            <w:pPr>
              <w:pStyle w:val="TableText"/>
            </w:pPr>
            <w:r>
              <w:t>Charge cycle number</w:t>
            </w:r>
          </w:p>
        </w:tc>
        <w:tc>
          <w:tcPr>
            <w:tcW w:w="727" w:type="dxa"/>
          </w:tcPr>
          <w:p w14:paraId="23A17549" w14:textId="77777777" w:rsidR="0008558B" w:rsidRDefault="0008558B">
            <w:pPr>
              <w:pStyle w:val="TableText"/>
            </w:pPr>
            <w:r>
              <w:t xml:space="preserve">O </w:t>
            </w:r>
          </w:p>
        </w:tc>
        <w:tc>
          <w:tcPr>
            <w:tcW w:w="590" w:type="dxa"/>
          </w:tcPr>
          <w:p w14:paraId="23A1754A" w14:textId="77777777" w:rsidR="0008558B" w:rsidRDefault="0008558B">
            <w:pPr>
              <w:pStyle w:val="TableText"/>
            </w:pPr>
            <w:r>
              <w:t>04</w:t>
            </w:r>
          </w:p>
        </w:tc>
        <w:tc>
          <w:tcPr>
            <w:tcW w:w="4088" w:type="dxa"/>
          </w:tcPr>
          <w:p w14:paraId="23A1754B" w14:textId="77777777" w:rsidR="0008558B" w:rsidRDefault="0008558B" w:rsidP="00DF7B82">
            <w:pPr>
              <w:ind w:left="0"/>
            </w:pPr>
            <w:r w:rsidRPr="00153A23">
              <w:t>Set to space</w:t>
            </w:r>
          </w:p>
        </w:tc>
      </w:tr>
      <w:tr w:rsidR="0008558B" w14:paraId="23A17554" w14:textId="77777777" w:rsidTr="00027EB6">
        <w:trPr>
          <w:cantSplit/>
        </w:trPr>
        <w:tc>
          <w:tcPr>
            <w:tcW w:w="1710" w:type="dxa"/>
          </w:tcPr>
          <w:p w14:paraId="23A1754D" w14:textId="77777777" w:rsidR="0008558B" w:rsidRDefault="0008558B">
            <w:pPr>
              <w:pStyle w:val="TableText"/>
            </w:pPr>
            <w:r>
              <w:t>totlim_amt</w:t>
            </w:r>
          </w:p>
        </w:tc>
        <w:tc>
          <w:tcPr>
            <w:tcW w:w="810" w:type="dxa"/>
          </w:tcPr>
          <w:p w14:paraId="23A1754E" w14:textId="77777777" w:rsidR="0008558B" w:rsidRDefault="0008558B">
            <w:pPr>
              <w:pStyle w:val="TableText"/>
            </w:pPr>
            <w:r>
              <w:t>f</w:t>
            </w:r>
          </w:p>
        </w:tc>
        <w:tc>
          <w:tcPr>
            <w:tcW w:w="990" w:type="dxa"/>
          </w:tcPr>
          <w:p w14:paraId="23A1754F" w14:textId="77777777" w:rsidR="0008558B" w:rsidRDefault="0008558B">
            <w:pPr>
              <w:pStyle w:val="TableText"/>
            </w:pPr>
            <w:r>
              <w:t>12</w:t>
            </w:r>
          </w:p>
        </w:tc>
        <w:tc>
          <w:tcPr>
            <w:tcW w:w="3330" w:type="dxa"/>
          </w:tcPr>
          <w:p w14:paraId="23A17550" w14:textId="77777777" w:rsidR="0008558B" w:rsidRDefault="0008558B">
            <w:pPr>
              <w:pStyle w:val="TableText"/>
            </w:pPr>
            <w:r>
              <w:t>Max value of all transactions permitted in cycle.</w:t>
            </w:r>
          </w:p>
        </w:tc>
        <w:tc>
          <w:tcPr>
            <w:tcW w:w="727" w:type="dxa"/>
          </w:tcPr>
          <w:p w14:paraId="23A17551" w14:textId="77777777" w:rsidR="0008558B" w:rsidRDefault="0008558B">
            <w:pPr>
              <w:pStyle w:val="TableText"/>
            </w:pPr>
            <w:r>
              <w:t>O</w:t>
            </w:r>
          </w:p>
        </w:tc>
        <w:tc>
          <w:tcPr>
            <w:tcW w:w="590" w:type="dxa"/>
          </w:tcPr>
          <w:p w14:paraId="23A17552" w14:textId="77777777" w:rsidR="0008558B" w:rsidRDefault="0008558B">
            <w:pPr>
              <w:pStyle w:val="TableText"/>
            </w:pPr>
            <w:r>
              <w:t>04</w:t>
            </w:r>
          </w:p>
        </w:tc>
        <w:tc>
          <w:tcPr>
            <w:tcW w:w="4088" w:type="dxa"/>
          </w:tcPr>
          <w:p w14:paraId="23A17553" w14:textId="77777777" w:rsidR="0008558B" w:rsidRDefault="0008558B" w:rsidP="00DF7B82">
            <w:pPr>
              <w:ind w:left="0"/>
            </w:pPr>
            <w:r w:rsidRPr="00153A23">
              <w:t>Set to space</w:t>
            </w:r>
          </w:p>
        </w:tc>
      </w:tr>
      <w:tr w:rsidR="0008558B" w14:paraId="23A1755C" w14:textId="77777777" w:rsidTr="00027EB6">
        <w:trPr>
          <w:cantSplit/>
        </w:trPr>
        <w:tc>
          <w:tcPr>
            <w:tcW w:w="1710" w:type="dxa"/>
          </w:tcPr>
          <w:p w14:paraId="23A17555" w14:textId="77777777" w:rsidR="0008558B" w:rsidRDefault="0008558B">
            <w:pPr>
              <w:pStyle w:val="TableText"/>
            </w:pPr>
            <w:r>
              <w:t>cashlim_amt</w:t>
            </w:r>
          </w:p>
        </w:tc>
        <w:tc>
          <w:tcPr>
            <w:tcW w:w="810" w:type="dxa"/>
          </w:tcPr>
          <w:p w14:paraId="23A17556" w14:textId="77777777" w:rsidR="0008558B" w:rsidRDefault="0008558B">
            <w:pPr>
              <w:pStyle w:val="TableText"/>
            </w:pPr>
            <w:r>
              <w:t>f</w:t>
            </w:r>
          </w:p>
        </w:tc>
        <w:tc>
          <w:tcPr>
            <w:tcW w:w="990" w:type="dxa"/>
          </w:tcPr>
          <w:p w14:paraId="23A17557" w14:textId="77777777" w:rsidR="0008558B" w:rsidRDefault="0008558B">
            <w:pPr>
              <w:pStyle w:val="TableText"/>
            </w:pPr>
            <w:r>
              <w:t>12</w:t>
            </w:r>
          </w:p>
        </w:tc>
        <w:tc>
          <w:tcPr>
            <w:tcW w:w="3330" w:type="dxa"/>
          </w:tcPr>
          <w:p w14:paraId="23A17558" w14:textId="77777777" w:rsidR="0008558B" w:rsidRDefault="0008558B" w:rsidP="0064774A">
            <w:pPr>
              <w:pStyle w:val="TableText"/>
            </w:pPr>
            <w:r>
              <w:t xml:space="preserve">Max value of cash transactions permitted in cycle. </w:t>
            </w:r>
          </w:p>
        </w:tc>
        <w:tc>
          <w:tcPr>
            <w:tcW w:w="727" w:type="dxa"/>
          </w:tcPr>
          <w:p w14:paraId="23A17559" w14:textId="77777777" w:rsidR="0008558B" w:rsidRDefault="0008558B">
            <w:pPr>
              <w:pStyle w:val="TableText"/>
            </w:pPr>
            <w:r>
              <w:t>O</w:t>
            </w:r>
          </w:p>
        </w:tc>
        <w:tc>
          <w:tcPr>
            <w:tcW w:w="590" w:type="dxa"/>
          </w:tcPr>
          <w:p w14:paraId="23A1755A" w14:textId="77777777" w:rsidR="0008558B" w:rsidRDefault="0008558B">
            <w:pPr>
              <w:pStyle w:val="TableText"/>
            </w:pPr>
            <w:r>
              <w:t>04</w:t>
            </w:r>
          </w:p>
        </w:tc>
        <w:tc>
          <w:tcPr>
            <w:tcW w:w="4088" w:type="dxa"/>
          </w:tcPr>
          <w:p w14:paraId="23A1755B" w14:textId="77777777" w:rsidR="0008558B" w:rsidRDefault="0008558B" w:rsidP="00DF7B82">
            <w:pPr>
              <w:ind w:left="0"/>
            </w:pPr>
            <w:r w:rsidRPr="00153A23">
              <w:t>Set to space</w:t>
            </w:r>
          </w:p>
        </w:tc>
      </w:tr>
      <w:tr w:rsidR="0008558B" w14:paraId="23A17564" w14:textId="77777777" w:rsidTr="00027EB6">
        <w:trPr>
          <w:cantSplit/>
        </w:trPr>
        <w:tc>
          <w:tcPr>
            <w:tcW w:w="1710" w:type="dxa"/>
          </w:tcPr>
          <w:p w14:paraId="23A1755D" w14:textId="77777777" w:rsidR="0008558B" w:rsidRDefault="0008558B">
            <w:pPr>
              <w:pStyle w:val="TableText"/>
            </w:pPr>
            <w:r>
              <w:t>purchlim_amt</w:t>
            </w:r>
          </w:p>
        </w:tc>
        <w:tc>
          <w:tcPr>
            <w:tcW w:w="810" w:type="dxa"/>
          </w:tcPr>
          <w:p w14:paraId="23A1755E" w14:textId="77777777" w:rsidR="0008558B" w:rsidRDefault="0008558B">
            <w:pPr>
              <w:pStyle w:val="TableText"/>
            </w:pPr>
            <w:r>
              <w:t>f</w:t>
            </w:r>
          </w:p>
        </w:tc>
        <w:tc>
          <w:tcPr>
            <w:tcW w:w="990" w:type="dxa"/>
          </w:tcPr>
          <w:p w14:paraId="23A1755F" w14:textId="77777777" w:rsidR="0008558B" w:rsidRDefault="0008558B">
            <w:pPr>
              <w:pStyle w:val="TableText"/>
            </w:pPr>
            <w:r>
              <w:t>12</w:t>
            </w:r>
          </w:p>
        </w:tc>
        <w:tc>
          <w:tcPr>
            <w:tcW w:w="3330" w:type="dxa"/>
          </w:tcPr>
          <w:p w14:paraId="23A17560" w14:textId="77777777" w:rsidR="0008558B" w:rsidRDefault="0008558B" w:rsidP="0064774A">
            <w:pPr>
              <w:pStyle w:val="TableText"/>
            </w:pPr>
            <w:r>
              <w:t>Max value of purchase transaction permitted in cycle</w:t>
            </w:r>
          </w:p>
        </w:tc>
        <w:tc>
          <w:tcPr>
            <w:tcW w:w="727" w:type="dxa"/>
          </w:tcPr>
          <w:p w14:paraId="23A17561" w14:textId="77777777" w:rsidR="0008558B" w:rsidRDefault="0008558B">
            <w:pPr>
              <w:pStyle w:val="TableText"/>
            </w:pPr>
            <w:r>
              <w:t>O</w:t>
            </w:r>
          </w:p>
        </w:tc>
        <w:tc>
          <w:tcPr>
            <w:tcW w:w="590" w:type="dxa"/>
          </w:tcPr>
          <w:p w14:paraId="23A17562" w14:textId="77777777" w:rsidR="0008558B" w:rsidRDefault="0008558B">
            <w:pPr>
              <w:pStyle w:val="TableText"/>
            </w:pPr>
            <w:r>
              <w:t>04</w:t>
            </w:r>
          </w:p>
        </w:tc>
        <w:tc>
          <w:tcPr>
            <w:tcW w:w="4088" w:type="dxa"/>
          </w:tcPr>
          <w:p w14:paraId="23A17563" w14:textId="77777777" w:rsidR="0008558B" w:rsidRDefault="0008558B" w:rsidP="00DF7B82">
            <w:pPr>
              <w:ind w:left="0"/>
            </w:pPr>
            <w:r w:rsidRPr="00153A23">
              <w:t>Set to space</w:t>
            </w:r>
          </w:p>
        </w:tc>
      </w:tr>
      <w:tr w:rsidR="0008558B" w14:paraId="23A1756C" w14:textId="77777777" w:rsidTr="00027EB6">
        <w:trPr>
          <w:cantSplit/>
        </w:trPr>
        <w:tc>
          <w:tcPr>
            <w:tcW w:w="1710" w:type="dxa"/>
          </w:tcPr>
          <w:p w14:paraId="23A17565" w14:textId="77777777" w:rsidR="0008558B" w:rsidRDefault="0008558B">
            <w:pPr>
              <w:pStyle w:val="TableText"/>
            </w:pPr>
            <w:r>
              <w:t>totlim_num</w:t>
            </w:r>
          </w:p>
        </w:tc>
        <w:tc>
          <w:tcPr>
            <w:tcW w:w="810" w:type="dxa"/>
          </w:tcPr>
          <w:p w14:paraId="23A17566" w14:textId="77777777" w:rsidR="0008558B" w:rsidRDefault="0008558B">
            <w:pPr>
              <w:pStyle w:val="TableText"/>
            </w:pPr>
            <w:r>
              <w:t>n</w:t>
            </w:r>
          </w:p>
        </w:tc>
        <w:tc>
          <w:tcPr>
            <w:tcW w:w="990" w:type="dxa"/>
          </w:tcPr>
          <w:p w14:paraId="23A17567" w14:textId="77777777" w:rsidR="0008558B" w:rsidRDefault="0008558B">
            <w:pPr>
              <w:pStyle w:val="TableText"/>
            </w:pPr>
            <w:r>
              <w:t>4</w:t>
            </w:r>
          </w:p>
        </w:tc>
        <w:tc>
          <w:tcPr>
            <w:tcW w:w="3330" w:type="dxa"/>
          </w:tcPr>
          <w:p w14:paraId="23A17568" w14:textId="77777777" w:rsidR="0008558B" w:rsidRDefault="0008558B" w:rsidP="0064774A">
            <w:pPr>
              <w:pStyle w:val="TableText"/>
            </w:pPr>
            <w:r>
              <w:t>Max number of all transactions permitted in cycle.</w:t>
            </w:r>
          </w:p>
        </w:tc>
        <w:tc>
          <w:tcPr>
            <w:tcW w:w="727" w:type="dxa"/>
          </w:tcPr>
          <w:p w14:paraId="23A17569" w14:textId="77777777" w:rsidR="0008558B" w:rsidRDefault="0008558B">
            <w:pPr>
              <w:pStyle w:val="TableText"/>
            </w:pPr>
            <w:r>
              <w:t>O</w:t>
            </w:r>
          </w:p>
        </w:tc>
        <w:tc>
          <w:tcPr>
            <w:tcW w:w="590" w:type="dxa"/>
          </w:tcPr>
          <w:p w14:paraId="23A1756A" w14:textId="77777777" w:rsidR="0008558B" w:rsidRDefault="0008558B">
            <w:pPr>
              <w:pStyle w:val="TableText"/>
            </w:pPr>
            <w:r>
              <w:t>04</w:t>
            </w:r>
          </w:p>
        </w:tc>
        <w:tc>
          <w:tcPr>
            <w:tcW w:w="4088" w:type="dxa"/>
          </w:tcPr>
          <w:p w14:paraId="23A1756B" w14:textId="77777777" w:rsidR="0008558B" w:rsidRDefault="0008558B" w:rsidP="00DF7B82">
            <w:pPr>
              <w:ind w:left="0"/>
            </w:pPr>
            <w:r w:rsidRPr="00153A23">
              <w:t>Set to space</w:t>
            </w:r>
          </w:p>
        </w:tc>
      </w:tr>
      <w:tr w:rsidR="0008558B" w14:paraId="23A17574" w14:textId="77777777" w:rsidTr="00027EB6">
        <w:trPr>
          <w:cantSplit/>
        </w:trPr>
        <w:tc>
          <w:tcPr>
            <w:tcW w:w="1710" w:type="dxa"/>
          </w:tcPr>
          <w:p w14:paraId="23A1756D" w14:textId="77777777" w:rsidR="0008558B" w:rsidRDefault="0008558B">
            <w:pPr>
              <w:pStyle w:val="TableText"/>
            </w:pPr>
            <w:r>
              <w:t>cashlim_num</w:t>
            </w:r>
          </w:p>
        </w:tc>
        <w:tc>
          <w:tcPr>
            <w:tcW w:w="810" w:type="dxa"/>
          </w:tcPr>
          <w:p w14:paraId="23A1756E" w14:textId="77777777" w:rsidR="0008558B" w:rsidRDefault="0008558B">
            <w:pPr>
              <w:pStyle w:val="TableText"/>
            </w:pPr>
            <w:r>
              <w:t>n</w:t>
            </w:r>
          </w:p>
        </w:tc>
        <w:tc>
          <w:tcPr>
            <w:tcW w:w="990" w:type="dxa"/>
          </w:tcPr>
          <w:p w14:paraId="23A1756F" w14:textId="77777777" w:rsidR="0008558B" w:rsidRDefault="0008558B">
            <w:pPr>
              <w:pStyle w:val="TableText"/>
            </w:pPr>
            <w:r>
              <w:t>4</w:t>
            </w:r>
          </w:p>
        </w:tc>
        <w:tc>
          <w:tcPr>
            <w:tcW w:w="3330" w:type="dxa"/>
          </w:tcPr>
          <w:p w14:paraId="23A17570" w14:textId="77777777" w:rsidR="0008558B" w:rsidRDefault="0008558B" w:rsidP="0064774A">
            <w:pPr>
              <w:pStyle w:val="TableText"/>
            </w:pPr>
            <w:r>
              <w:t>Max number of cash transactions permitted in cycle</w:t>
            </w:r>
          </w:p>
        </w:tc>
        <w:tc>
          <w:tcPr>
            <w:tcW w:w="727" w:type="dxa"/>
          </w:tcPr>
          <w:p w14:paraId="23A17571" w14:textId="77777777" w:rsidR="0008558B" w:rsidRDefault="0008558B">
            <w:pPr>
              <w:pStyle w:val="TableText"/>
            </w:pPr>
            <w:r>
              <w:t>O</w:t>
            </w:r>
          </w:p>
        </w:tc>
        <w:tc>
          <w:tcPr>
            <w:tcW w:w="590" w:type="dxa"/>
          </w:tcPr>
          <w:p w14:paraId="23A17572" w14:textId="77777777" w:rsidR="0008558B" w:rsidRDefault="0008558B">
            <w:pPr>
              <w:pStyle w:val="TableText"/>
            </w:pPr>
            <w:r>
              <w:t>04</w:t>
            </w:r>
          </w:p>
        </w:tc>
        <w:tc>
          <w:tcPr>
            <w:tcW w:w="4088" w:type="dxa"/>
          </w:tcPr>
          <w:p w14:paraId="23A17573" w14:textId="77777777" w:rsidR="0008558B" w:rsidRDefault="0008558B" w:rsidP="00DF7B82">
            <w:pPr>
              <w:pStyle w:val="TableText"/>
            </w:pPr>
            <w:r w:rsidRPr="00153A23">
              <w:t>Set to space</w:t>
            </w:r>
          </w:p>
        </w:tc>
      </w:tr>
      <w:tr w:rsidR="0008558B" w14:paraId="23A1757D" w14:textId="77777777" w:rsidTr="00027EB6">
        <w:trPr>
          <w:cantSplit/>
        </w:trPr>
        <w:tc>
          <w:tcPr>
            <w:tcW w:w="1710" w:type="dxa"/>
          </w:tcPr>
          <w:p w14:paraId="23A17575" w14:textId="77777777" w:rsidR="0008558B" w:rsidRDefault="0008558B">
            <w:pPr>
              <w:pStyle w:val="TableText"/>
            </w:pPr>
            <w:r>
              <w:t>purchlim_num</w:t>
            </w:r>
          </w:p>
        </w:tc>
        <w:tc>
          <w:tcPr>
            <w:tcW w:w="810" w:type="dxa"/>
          </w:tcPr>
          <w:p w14:paraId="23A17576" w14:textId="77777777" w:rsidR="0008558B" w:rsidRDefault="0008558B">
            <w:pPr>
              <w:pStyle w:val="TableText"/>
            </w:pPr>
            <w:r>
              <w:t>n</w:t>
            </w:r>
          </w:p>
        </w:tc>
        <w:tc>
          <w:tcPr>
            <w:tcW w:w="990" w:type="dxa"/>
          </w:tcPr>
          <w:p w14:paraId="23A17577" w14:textId="77777777" w:rsidR="0008558B" w:rsidRDefault="0008558B">
            <w:pPr>
              <w:pStyle w:val="TableText"/>
            </w:pPr>
            <w:r>
              <w:t>4</w:t>
            </w:r>
          </w:p>
        </w:tc>
        <w:tc>
          <w:tcPr>
            <w:tcW w:w="3330" w:type="dxa"/>
          </w:tcPr>
          <w:p w14:paraId="23A17578" w14:textId="77777777" w:rsidR="0008558B" w:rsidRDefault="0008558B">
            <w:pPr>
              <w:pStyle w:val="TableText"/>
            </w:pPr>
            <w:r>
              <w:t>Max number of purchase transactions permitted in cycle</w:t>
            </w:r>
          </w:p>
          <w:p w14:paraId="23A17579" w14:textId="77777777" w:rsidR="0008558B" w:rsidRDefault="0008558B">
            <w:pPr>
              <w:pStyle w:val="TableText"/>
            </w:pPr>
          </w:p>
        </w:tc>
        <w:tc>
          <w:tcPr>
            <w:tcW w:w="727" w:type="dxa"/>
          </w:tcPr>
          <w:p w14:paraId="23A1757A" w14:textId="77777777" w:rsidR="0008558B" w:rsidRDefault="0008558B">
            <w:pPr>
              <w:pStyle w:val="TableText"/>
            </w:pPr>
            <w:r>
              <w:t>O</w:t>
            </w:r>
          </w:p>
        </w:tc>
        <w:tc>
          <w:tcPr>
            <w:tcW w:w="590" w:type="dxa"/>
          </w:tcPr>
          <w:p w14:paraId="23A1757B" w14:textId="77777777" w:rsidR="0008558B" w:rsidRDefault="0008558B">
            <w:pPr>
              <w:pStyle w:val="TableText"/>
            </w:pPr>
            <w:r>
              <w:t>04</w:t>
            </w:r>
          </w:p>
        </w:tc>
        <w:tc>
          <w:tcPr>
            <w:tcW w:w="4088" w:type="dxa"/>
          </w:tcPr>
          <w:p w14:paraId="23A1757C" w14:textId="77777777" w:rsidR="0008558B" w:rsidRDefault="0008558B" w:rsidP="00DF7B82">
            <w:pPr>
              <w:pStyle w:val="TableText"/>
            </w:pPr>
            <w:r w:rsidRPr="00153A23">
              <w:t>Set to space</w:t>
            </w:r>
          </w:p>
        </w:tc>
      </w:tr>
      <w:tr w:rsidR="0008558B" w14:paraId="23A17589" w14:textId="77777777" w:rsidTr="00027EB6">
        <w:trPr>
          <w:cantSplit/>
        </w:trPr>
        <w:tc>
          <w:tcPr>
            <w:tcW w:w="1710" w:type="dxa"/>
          </w:tcPr>
          <w:p w14:paraId="23A1757E" w14:textId="77777777" w:rsidR="0008558B" w:rsidRDefault="0008558B">
            <w:pPr>
              <w:pStyle w:val="TableText"/>
            </w:pPr>
            <w:r>
              <w:lastRenderedPageBreak/>
              <w:t>dlv_method</w:t>
            </w:r>
          </w:p>
        </w:tc>
        <w:tc>
          <w:tcPr>
            <w:tcW w:w="810" w:type="dxa"/>
          </w:tcPr>
          <w:p w14:paraId="23A1757F" w14:textId="77777777" w:rsidR="0008558B" w:rsidRDefault="0008558B">
            <w:pPr>
              <w:pStyle w:val="TableText"/>
            </w:pPr>
            <w:r>
              <w:t>n</w:t>
            </w:r>
          </w:p>
        </w:tc>
        <w:tc>
          <w:tcPr>
            <w:tcW w:w="990" w:type="dxa"/>
          </w:tcPr>
          <w:p w14:paraId="23A17580" w14:textId="77777777" w:rsidR="0008558B" w:rsidRDefault="0008558B">
            <w:pPr>
              <w:pStyle w:val="TableText"/>
            </w:pPr>
            <w:r>
              <w:t>1</w:t>
            </w:r>
          </w:p>
        </w:tc>
        <w:tc>
          <w:tcPr>
            <w:tcW w:w="3330" w:type="dxa"/>
          </w:tcPr>
          <w:p w14:paraId="23A17581" w14:textId="77777777" w:rsidR="0008558B" w:rsidRDefault="0008558B">
            <w:pPr>
              <w:pStyle w:val="TableText"/>
            </w:pPr>
            <w:r>
              <w:t>Delivery method for produced card:</w:t>
            </w:r>
          </w:p>
          <w:p w14:paraId="23A17582" w14:textId="77777777" w:rsidR="0008558B" w:rsidRDefault="0008558B">
            <w:pPr>
              <w:pStyle w:val="TableText"/>
            </w:pPr>
            <w:r>
              <w:t>0 – Home delivery (default)</w:t>
            </w:r>
          </w:p>
          <w:p w14:paraId="23A17583" w14:textId="77777777" w:rsidR="0008558B" w:rsidRDefault="0008558B">
            <w:pPr>
              <w:pStyle w:val="TableText"/>
            </w:pPr>
            <w:r>
              <w:t>1 – Branch delivery</w:t>
            </w:r>
          </w:p>
          <w:p w14:paraId="23A17584" w14:textId="77777777" w:rsidR="0008558B" w:rsidRDefault="0008558B">
            <w:pPr>
              <w:pStyle w:val="TableText"/>
            </w:pPr>
            <w:r>
              <w:t>2 – Direct distribution</w:t>
            </w:r>
          </w:p>
          <w:p w14:paraId="23A17585" w14:textId="77777777" w:rsidR="0008558B" w:rsidRDefault="0008558B">
            <w:pPr>
              <w:pStyle w:val="TableText"/>
            </w:pPr>
            <w:r>
              <w:t>3 – Mail distribution</w:t>
            </w:r>
          </w:p>
        </w:tc>
        <w:tc>
          <w:tcPr>
            <w:tcW w:w="727" w:type="dxa"/>
          </w:tcPr>
          <w:p w14:paraId="23A17586" w14:textId="77777777" w:rsidR="0008558B" w:rsidRDefault="0008558B">
            <w:pPr>
              <w:pStyle w:val="TableText"/>
            </w:pPr>
            <w:r>
              <w:t>O</w:t>
            </w:r>
          </w:p>
        </w:tc>
        <w:tc>
          <w:tcPr>
            <w:tcW w:w="590" w:type="dxa"/>
          </w:tcPr>
          <w:p w14:paraId="23A17587" w14:textId="77777777" w:rsidR="0008558B" w:rsidRDefault="0008558B">
            <w:pPr>
              <w:pStyle w:val="TableText"/>
            </w:pPr>
            <w:r>
              <w:t>05</w:t>
            </w:r>
          </w:p>
        </w:tc>
        <w:tc>
          <w:tcPr>
            <w:tcW w:w="4088" w:type="dxa"/>
          </w:tcPr>
          <w:p w14:paraId="23A17588" w14:textId="77777777" w:rsidR="0008558B" w:rsidRDefault="0008558B" w:rsidP="00DF7B82">
            <w:pPr>
              <w:pStyle w:val="TableText"/>
            </w:pPr>
            <w:r>
              <w:t xml:space="preserve">Defines where the card is sent to.  Set to 1. </w:t>
            </w:r>
          </w:p>
        </w:tc>
      </w:tr>
      <w:tr w:rsidR="0008558B" w14:paraId="23A17591" w14:textId="77777777" w:rsidTr="00027EB6">
        <w:trPr>
          <w:cantSplit/>
        </w:trPr>
        <w:tc>
          <w:tcPr>
            <w:tcW w:w="1710" w:type="dxa"/>
          </w:tcPr>
          <w:p w14:paraId="23A1758A" w14:textId="77777777" w:rsidR="0008558B" w:rsidRDefault="0008558B">
            <w:pPr>
              <w:pStyle w:val="TableText"/>
            </w:pPr>
            <w:r>
              <w:t>svccode</w:t>
            </w:r>
          </w:p>
        </w:tc>
        <w:tc>
          <w:tcPr>
            <w:tcW w:w="810" w:type="dxa"/>
          </w:tcPr>
          <w:p w14:paraId="23A1758B" w14:textId="77777777" w:rsidR="0008558B" w:rsidRDefault="0008558B">
            <w:pPr>
              <w:pStyle w:val="TableText"/>
            </w:pPr>
            <w:r>
              <w:t>n</w:t>
            </w:r>
          </w:p>
        </w:tc>
        <w:tc>
          <w:tcPr>
            <w:tcW w:w="990" w:type="dxa"/>
          </w:tcPr>
          <w:p w14:paraId="23A1758C" w14:textId="77777777" w:rsidR="0008558B" w:rsidRDefault="0008558B">
            <w:pPr>
              <w:pStyle w:val="TableText"/>
            </w:pPr>
            <w:r>
              <w:t>3</w:t>
            </w:r>
          </w:p>
        </w:tc>
        <w:tc>
          <w:tcPr>
            <w:tcW w:w="3330" w:type="dxa"/>
          </w:tcPr>
          <w:p w14:paraId="23A1758D" w14:textId="77777777" w:rsidR="0008558B" w:rsidRDefault="0008558B">
            <w:pPr>
              <w:pStyle w:val="TableText"/>
            </w:pPr>
            <w:r>
              <w:t>Service code (for EMV migration). Overides value on crdformat if supplied.</w:t>
            </w:r>
          </w:p>
        </w:tc>
        <w:tc>
          <w:tcPr>
            <w:tcW w:w="727" w:type="dxa"/>
          </w:tcPr>
          <w:p w14:paraId="23A1758E" w14:textId="77777777" w:rsidR="0008558B" w:rsidRDefault="0008558B">
            <w:pPr>
              <w:pStyle w:val="TableText"/>
            </w:pPr>
            <w:r>
              <w:t>O</w:t>
            </w:r>
          </w:p>
        </w:tc>
        <w:tc>
          <w:tcPr>
            <w:tcW w:w="590" w:type="dxa"/>
          </w:tcPr>
          <w:p w14:paraId="23A1758F" w14:textId="77777777" w:rsidR="0008558B" w:rsidRDefault="0008558B">
            <w:pPr>
              <w:pStyle w:val="TableText"/>
            </w:pPr>
            <w:r>
              <w:t>06</w:t>
            </w:r>
          </w:p>
        </w:tc>
        <w:tc>
          <w:tcPr>
            <w:tcW w:w="4088" w:type="dxa"/>
          </w:tcPr>
          <w:p w14:paraId="23A17590" w14:textId="77777777" w:rsidR="0008558B" w:rsidRDefault="0008558B" w:rsidP="00DF7B82">
            <w:pPr>
              <w:pStyle w:val="TableText"/>
            </w:pPr>
            <w:r>
              <w:t xml:space="preserve">If omitted then this will default to the svc code defined at the card format level. </w:t>
            </w:r>
          </w:p>
        </w:tc>
      </w:tr>
      <w:tr w:rsidR="0008558B" w14:paraId="23A17599" w14:textId="77777777" w:rsidTr="00027EB6">
        <w:trPr>
          <w:cantSplit/>
        </w:trPr>
        <w:tc>
          <w:tcPr>
            <w:tcW w:w="1710" w:type="dxa"/>
          </w:tcPr>
          <w:p w14:paraId="23A17592" w14:textId="77777777" w:rsidR="0008558B" w:rsidRDefault="0008558B" w:rsidP="00040C7F">
            <w:pPr>
              <w:pStyle w:val="TableText"/>
            </w:pPr>
            <w:r>
              <w:t>date_created</w:t>
            </w:r>
          </w:p>
        </w:tc>
        <w:tc>
          <w:tcPr>
            <w:tcW w:w="810" w:type="dxa"/>
          </w:tcPr>
          <w:p w14:paraId="23A17593" w14:textId="77777777" w:rsidR="0008558B" w:rsidRDefault="0008558B">
            <w:pPr>
              <w:pStyle w:val="TableText"/>
            </w:pPr>
            <w:r>
              <w:t>d</w:t>
            </w:r>
          </w:p>
        </w:tc>
        <w:tc>
          <w:tcPr>
            <w:tcW w:w="990" w:type="dxa"/>
          </w:tcPr>
          <w:p w14:paraId="23A17594" w14:textId="77777777" w:rsidR="0008558B" w:rsidRDefault="0008558B">
            <w:pPr>
              <w:pStyle w:val="TableText"/>
            </w:pPr>
            <w:r>
              <w:t>8</w:t>
            </w:r>
          </w:p>
        </w:tc>
        <w:tc>
          <w:tcPr>
            <w:tcW w:w="3330" w:type="dxa"/>
          </w:tcPr>
          <w:p w14:paraId="23A17595" w14:textId="77777777" w:rsidR="0008558B" w:rsidRDefault="0008558B">
            <w:pPr>
              <w:pStyle w:val="TableText"/>
            </w:pPr>
            <w:r>
              <w:t>Date on which the card was created.</w:t>
            </w:r>
          </w:p>
        </w:tc>
        <w:tc>
          <w:tcPr>
            <w:tcW w:w="727" w:type="dxa"/>
          </w:tcPr>
          <w:p w14:paraId="23A17596" w14:textId="77777777" w:rsidR="0008558B" w:rsidRDefault="0008558B">
            <w:pPr>
              <w:pStyle w:val="TableText"/>
            </w:pPr>
            <w:r>
              <w:t>O</w:t>
            </w:r>
          </w:p>
        </w:tc>
        <w:tc>
          <w:tcPr>
            <w:tcW w:w="590" w:type="dxa"/>
          </w:tcPr>
          <w:p w14:paraId="23A17597" w14:textId="77777777" w:rsidR="0008558B" w:rsidRDefault="0008558B">
            <w:pPr>
              <w:pStyle w:val="TableText"/>
            </w:pPr>
            <w:r>
              <w:t>06</w:t>
            </w:r>
          </w:p>
        </w:tc>
        <w:tc>
          <w:tcPr>
            <w:tcW w:w="4088" w:type="dxa"/>
          </w:tcPr>
          <w:p w14:paraId="23A17598" w14:textId="77777777" w:rsidR="0008558B" w:rsidRDefault="0008558B" w:rsidP="00DF7B82">
            <w:pPr>
              <w:pStyle w:val="TableText"/>
            </w:pPr>
            <w:r>
              <w:t>Should only be provided for migrating existing cards to Cortex. For new cards, this should be left blank (space-filled) and it will populated with the current local date.</w:t>
            </w:r>
          </w:p>
        </w:tc>
      </w:tr>
      <w:tr w:rsidR="0008558B" w14:paraId="23A175A3" w14:textId="77777777" w:rsidTr="00027EB6">
        <w:trPr>
          <w:cantSplit/>
        </w:trPr>
        <w:tc>
          <w:tcPr>
            <w:tcW w:w="1710" w:type="dxa"/>
          </w:tcPr>
          <w:p w14:paraId="23A1759A" w14:textId="77777777" w:rsidR="0008558B" w:rsidRDefault="0008558B" w:rsidP="00C00387">
            <w:pPr>
              <w:pStyle w:val="TableText"/>
            </w:pPr>
            <w:r>
              <w:t>cat_issfee</w:t>
            </w:r>
          </w:p>
        </w:tc>
        <w:tc>
          <w:tcPr>
            <w:tcW w:w="810" w:type="dxa"/>
          </w:tcPr>
          <w:p w14:paraId="23A1759B" w14:textId="77777777" w:rsidR="0008558B" w:rsidRDefault="0008558B" w:rsidP="00C00387">
            <w:pPr>
              <w:pStyle w:val="TableText"/>
            </w:pPr>
            <w:r>
              <w:t>a</w:t>
            </w:r>
          </w:p>
        </w:tc>
        <w:tc>
          <w:tcPr>
            <w:tcW w:w="990" w:type="dxa"/>
          </w:tcPr>
          <w:p w14:paraId="23A1759C" w14:textId="77777777" w:rsidR="0008558B" w:rsidRDefault="0008558B" w:rsidP="00C00387">
            <w:pPr>
              <w:pStyle w:val="TableText"/>
            </w:pPr>
            <w:r>
              <w:t>12</w:t>
            </w:r>
          </w:p>
        </w:tc>
        <w:tc>
          <w:tcPr>
            <w:tcW w:w="3330" w:type="dxa"/>
          </w:tcPr>
          <w:p w14:paraId="23A1759D" w14:textId="77777777" w:rsidR="0008558B" w:rsidRDefault="0008558B" w:rsidP="00C00387">
            <w:pPr>
              <w:pStyle w:val="TableText"/>
            </w:pPr>
            <w:r>
              <w:t>Issuer Fee Category</w:t>
            </w:r>
          </w:p>
        </w:tc>
        <w:tc>
          <w:tcPr>
            <w:tcW w:w="727" w:type="dxa"/>
          </w:tcPr>
          <w:p w14:paraId="23A1759E" w14:textId="77777777" w:rsidR="0008558B" w:rsidRDefault="0008558B" w:rsidP="00C00387">
            <w:pPr>
              <w:pStyle w:val="TableText"/>
            </w:pPr>
            <w:r>
              <w:t>O</w:t>
            </w:r>
          </w:p>
        </w:tc>
        <w:tc>
          <w:tcPr>
            <w:tcW w:w="590" w:type="dxa"/>
          </w:tcPr>
          <w:p w14:paraId="23A1759F" w14:textId="77777777" w:rsidR="0008558B" w:rsidRDefault="0008558B" w:rsidP="00C00387">
            <w:pPr>
              <w:pStyle w:val="TableText"/>
            </w:pPr>
            <w:r>
              <w:t>07</w:t>
            </w:r>
          </w:p>
        </w:tc>
        <w:tc>
          <w:tcPr>
            <w:tcW w:w="4088" w:type="dxa"/>
          </w:tcPr>
          <w:p w14:paraId="23A175A0" w14:textId="77777777" w:rsidR="0008558B" w:rsidRDefault="0008558B" w:rsidP="00DF7B82">
            <w:pPr>
              <w:pStyle w:val="TableText"/>
            </w:pPr>
            <w:r>
              <w:t xml:space="preserve">Selection of the issuer fee set to use will be defined at the card product level.  Hence set this to ‘space’ </w:t>
            </w:r>
          </w:p>
          <w:p w14:paraId="23A175A1" w14:textId="77777777" w:rsidR="0008558B" w:rsidRDefault="0008558B" w:rsidP="00DF7B82">
            <w:pPr>
              <w:pStyle w:val="TableText"/>
            </w:pPr>
            <w:r>
              <w:t xml:space="preserve">Used to derive ‘CRDDET_X. </w:t>
            </w:r>
            <w:r w:rsidRPr="00F317A4">
              <w:t>cat_issfee_id</w:t>
            </w:r>
            <w:r>
              <w:t>’</w:t>
            </w:r>
          </w:p>
          <w:p w14:paraId="23A175A2" w14:textId="77777777" w:rsidR="0008558B" w:rsidRDefault="0008558B" w:rsidP="00DF7B82">
            <w:pPr>
              <w:pStyle w:val="TableText"/>
            </w:pPr>
            <w:r>
              <w:t>Maps to CAT_ISSFEE.catvalue</w:t>
            </w:r>
          </w:p>
        </w:tc>
      </w:tr>
      <w:tr w:rsidR="0008558B" w14:paraId="23A175AF" w14:textId="77777777" w:rsidTr="00027EB6">
        <w:trPr>
          <w:cantSplit/>
        </w:trPr>
        <w:tc>
          <w:tcPr>
            <w:tcW w:w="1710" w:type="dxa"/>
          </w:tcPr>
          <w:p w14:paraId="23A175A4" w14:textId="77777777" w:rsidR="0008558B" w:rsidRDefault="0008558B" w:rsidP="00C00387">
            <w:pPr>
              <w:pStyle w:val="TableText"/>
            </w:pPr>
            <w:r>
              <w:lastRenderedPageBreak/>
              <w:t>cat_isscycfee</w:t>
            </w:r>
          </w:p>
        </w:tc>
        <w:tc>
          <w:tcPr>
            <w:tcW w:w="810" w:type="dxa"/>
          </w:tcPr>
          <w:p w14:paraId="23A175A5" w14:textId="77777777" w:rsidR="0008558B" w:rsidRDefault="0008558B" w:rsidP="00C00387">
            <w:pPr>
              <w:pStyle w:val="TableText"/>
            </w:pPr>
            <w:r>
              <w:t>a</w:t>
            </w:r>
          </w:p>
        </w:tc>
        <w:tc>
          <w:tcPr>
            <w:tcW w:w="990" w:type="dxa"/>
          </w:tcPr>
          <w:p w14:paraId="23A175A6" w14:textId="77777777" w:rsidR="0008558B" w:rsidRDefault="0008558B" w:rsidP="00C00387">
            <w:pPr>
              <w:pStyle w:val="TableText"/>
            </w:pPr>
            <w:r>
              <w:t>12</w:t>
            </w:r>
          </w:p>
        </w:tc>
        <w:tc>
          <w:tcPr>
            <w:tcW w:w="3330" w:type="dxa"/>
          </w:tcPr>
          <w:p w14:paraId="23A175A7" w14:textId="77777777" w:rsidR="0008558B" w:rsidRDefault="0008558B" w:rsidP="00F962B3">
            <w:pPr>
              <w:pStyle w:val="TableText"/>
            </w:pPr>
            <w:r>
              <w:t>Issuer Cyclic Fee Category</w:t>
            </w:r>
          </w:p>
        </w:tc>
        <w:tc>
          <w:tcPr>
            <w:tcW w:w="727" w:type="dxa"/>
          </w:tcPr>
          <w:p w14:paraId="23A175A8" w14:textId="77777777" w:rsidR="0008558B" w:rsidRDefault="0008558B" w:rsidP="00C00387">
            <w:pPr>
              <w:pStyle w:val="TableText"/>
            </w:pPr>
            <w:r>
              <w:t>O</w:t>
            </w:r>
          </w:p>
        </w:tc>
        <w:tc>
          <w:tcPr>
            <w:tcW w:w="590" w:type="dxa"/>
          </w:tcPr>
          <w:p w14:paraId="23A175A9" w14:textId="77777777" w:rsidR="0008558B" w:rsidRDefault="0008558B" w:rsidP="00C00387">
            <w:pPr>
              <w:pStyle w:val="TableText"/>
            </w:pPr>
            <w:r>
              <w:t>07</w:t>
            </w:r>
          </w:p>
        </w:tc>
        <w:tc>
          <w:tcPr>
            <w:tcW w:w="4088" w:type="dxa"/>
          </w:tcPr>
          <w:p w14:paraId="23A175AA" w14:textId="77777777" w:rsidR="0008558B" w:rsidRDefault="0008558B" w:rsidP="00DF7B82">
            <w:pPr>
              <w:pStyle w:val="TableText"/>
            </w:pPr>
            <w:r>
              <w:t xml:space="preserve">For field mapping details see section </w:t>
            </w:r>
            <w:r>
              <w:fldChar w:fldCharType="begin"/>
            </w:r>
            <w:r>
              <w:instrText xml:space="preserve"> REF _Ref307816350 \r \h  \* MERGEFORMAT </w:instrText>
            </w:r>
            <w:r>
              <w:fldChar w:fldCharType="separate"/>
            </w:r>
            <w:r>
              <w:t>2.2</w:t>
            </w:r>
            <w:r>
              <w:fldChar w:fldCharType="end"/>
            </w:r>
          </w:p>
          <w:p w14:paraId="23A175AB" w14:textId="77777777" w:rsidR="0008558B" w:rsidRDefault="0008558B" w:rsidP="00DF7B82">
            <w:pPr>
              <w:pStyle w:val="TableText"/>
            </w:pPr>
            <w:r>
              <w:t xml:space="preserve">Used to derive: </w:t>
            </w:r>
          </w:p>
          <w:p w14:paraId="23A175AC" w14:textId="77777777" w:rsidR="0008558B" w:rsidRDefault="0008558B" w:rsidP="00DF7B82">
            <w:pPr>
              <w:pStyle w:val="TableText"/>
              <w:numPr>
                <w:ilvl w:val="0"/>
                <w:numId w:val="17"/>
              </w:numPr>
            </w:pPr>
            <w:r>
              <w:t>‘CRDDET_X. cat_</w:t>
            </w:r>
            <w:r w:rsidRPr="00F317A4">
              <w:t>isscycfee_id</w:t>
            </w:r>
            <w:r>
              <w:t>’</w:t>
            </w:r>
          </w:p>
          <w:p w14:paraId="23A175AD" w14:textId="77777777" w:rsidR="0008558B" w:rsidRDefault="0008558B" w:rsidP="00DF7B82">
            <w:pPr>
              <w:pStyle w:val="TableText"/>
            </w:pPr>
            <w:r>
              <w:t xml:space="preserve">Maps to: </w:t>
            </w:r>
          </w:p>
          <w:p w14:paraId="23A175AE" w14:textId="77777777" w:rsidR="0008558B" w:rsidRDefault="0008558B" w:rsidP="00DF7B82">
            <w:pPr>
              <w:pStyle w:val="TableText"/>
              <w:numPr>
                <w:ilvl w:val="0"/>
                <w:numId w:val="17"/>
              </w:numPr>
            </w:pPr>
            <w:r>
              <w:t>CAT_ISSCYCFEE.catvalue</w:t>
            </w:r>
            <w:r w:rsidDel="00F317A4">
              <w:t xml:space="preserve"> </w:t>
            </w:r>
          </w:p>
        </w:tc>
      </w:tr>
      <w:tr w:rsidR="0008558B" w14:paraId="23A175B7" w14:textId="77777777" w:rsidTr="00027EB6">
        <w:trPr>
          <w:cantSplit/>
        </w:trPr>
        <w:tc>
          <w:tcPr>
            <w:tcW w:w="1710" w:type="dxa"/>
          </w:tcPr>
          <w:p w14:paraId="23A175B0" w14:textId="77777777" w:rsidR="0008558B" w:rsidRDefault="0008558B" w:rsidP="00F962B3">
            <w:pPr>
              <w:pStyle w:val="TableText"/>
            </w:pPr>
            <w:r>
              <w:t>cat_isscomm</w:t>
            </w:r>
          </w:p>
        </w:tc>
        <w:tc>
          <w:tcPr>
            <w:tcW w:w="810" w:type="dxa"/>
          </w:tcPr>
          <w:p w14:paraId="23A175B1" w14:textId="77777777" w:rsidR="0008558B" w:rsidRDefault="0008558B" w:rsidP="00C00387">
            <w:pPr>
              <w:pStyle w:val="TableText"/>
            </w:pPr>
            <w:r>
              <w:t>a</w:t>
            </w:r>
          </w:p>
        </w:tc>
        <w:tc>
          <w:tcPr>
            <w:tcW w:w="990" w:type="dxa"/>
          </w:tcPr>
          <w:p w14:paraId="23A175B2" w14:textId="77777777" w:rsidR="0008558B" w:rsidRDefault="0008558B" w:rsidP="00C00387">
            <w:pPr>
              <w:pStyle w:val="TableText"/>
            </w:pPr>
            <w:r>
              <w:t>12</w:t>
            </w:r>
          </w:p>
        </w:tc>
        <w:tc>
          <w:tcPr>
            <w:tcW w:w="3330" w:type="dxa"/>
          </w:tcPr>
          <w:p w14:paraId="23A175B3" w14:textId="77777777" w:rsidR="0008558B" w:rsidRDefault="0008558B" w:rsidP="00F962B3">
            <w:pPr>
              <w:pStyle w:val="TableText"/>
            </w:pPr>
            <w:r>
              <w:t>Issuer Commission Category</w:t>
            </w:r>
          </w:p>
        </w:tc>
        <w:tc>
          <w:tcPr>
            <w:tcW w:w="727" w:type="dxa"/>
          </w:tcPr>
          <w:p w14:paraId="23A175B4" w14:textId="77777777" w:rsidR="0008558B" w:rsidRDefault="0008558B" w:rsidP="00C00387">
            <w:pPr>
              <w:pStyle w:val="TableText"/>
            </w:pPr>
            <w:r>
              <w:t>O</w:t>
            </w:r>
          </w:p>
        </w:tc>
        <w:tc>
          <w:tcPr>
            <w:tcW w:w="590" w:type="dxa"/>
          </w:tcPr>
          <w:p w14:paraId="23A175B5" w14:textId="77777777" w:rsidR="0008558B" w:rsidRDefault="0008558B" w:rsidP="00C00387">
            <w:pPr>
              <w:pStyle w:val="TableText"/>
            </w:pPr>
            <w:r>
              <w:t>07</w:t>
            </w:r>
          </w:p>
        </w:tc>
        <w:tc>
          <w:tcPr>
            <w:tcW w:w="4088" w:type="dxa"/>
          </w:tcPr>
          <w:p w14:paraId="23A175B6" w14:textId="77777777" w:rsidR="0008558B" w:rsidRDefault="0008558B" w:rsidP="00DF7B82">
            <w:pPr>
              <w:pStyle w:val="TableText"/>
            </w:pPr>
            <w:r>
              <w:t xml:space="preserve">For field mapping details see section </w:t>
            </w:r>
            <w:r>
              <w:fldChar w:fldCharType="begin"/>
            </w:r>
            <w:r>
              <w:instrText xml:space="preserve"> REF _Ref307816350 \r \h  \* MERGEFORMAT </w:instrText>
            </w:r>
            <w:r>
              <w:fldChar w:fldCharType="separate"/>
            </w:r>
            <w:r>
              <w:t>2.2</w:t>
            </w:r>
            <w:r>
              <w:fldChar w:fldCharType="end"/>
            </w:r>
          </w:p>
        </w:tc>
      </w:tr>
      <w:tr w:rsidR="0008558B" w14:paraId="23A175BF" w14:textId="77777777" w:rsidTr="00027EB6">
        <w:trPr>
          <w:cantSplit/>
        </w:trPr>
        <w:tc>
          <w:tcPr>
            <w:tcW w:w="1710" w:type="dxa"/>
          </w:tcPr>
          <w:p w14:paraId="23A175B8" w14:textId="77777777" w:rsidR="0008558B" w:rsidRDefault="0008558B">
            <w:pPr>
              <w:pStyle w:val="TableText"/>
            </w:pPr>
            <w:r>
              <w:t>cat_issrisk</w:t>
            </w:r>
          </w:p>
        </w:tc>
        <w:tc>
          <w:tcPr>
            <w:tcW w:w="810" w:type="dxa"/>
          </w:tcPr>
          <w:p w14:paraId="23A175B9" w14:textId="77777777" w:rsidR="0008558B" w:rsidRDefault="0008558B">
            <w:pPr>
              <w:pStyle w:val="TableText"/>
            </w:pPr>
            <w:r>
              <w:t>a</w:t>
            </w:r>
          </w:p>
        </w:tc>
        <w:tc>
          <w:tcPr>
            <w:tcW w:w="990" w:type="dxa"/>
          </w:tcPr>
          <w:p w14:paraId="23A175BA" w14:textId="77777777" w:rsidR="0008558B" w:rsidRDefault="0008558B">
            <w:pPr>
              <w:pStyle w:val="TableText"/>
            </w:pPr>
            <w:r>
              <w:t>12</w:t>
            </w:r>
          </w:p>
        </w:tc>
        <w:tc>
          <w:tcPr>
            <w:tcW w:w="3330" w:type="dxa"/>
          </w:tcPr>
          <w:p w14:paraId="23A175BB" w14:textId="77777777" w:rsidR="0008558B" w:rsidRDefault="0008558B" w:rsidP="00F962B3">
            <w:pPr>
              <w:pStyle w:val="TableText"/>
            </w:pPr>
            <w:r>
              <w:t>Issuer Risk Category</w:t>
            </w:r>
          </w:p>
        </w:tc>
        <w:tc>
          <w:tcPr>
            <w:tcW w:w="727" w:type="dxa"/>
          </w:tcPr>
          <w:p w14:paraId="23A175BC" w14:textId="77777777" w:rsidR="0008558B" w:rsidRDefault="0008558B">
            <w:pPr>
              <w:pStyle w:val="TableText"/>
            </w:pPr>
            <w:r>
              <w:t>O</w:t>
            </w:r>
          </w:p>
        </w:tc>
        <w:tc>
          <w:tcPr>
            <w:tcW w:w="590" w:type="dxa"/>
          </w:tcPr>
          <w:p w14:paraId="23A175BD" w14:textId="77777777" w:rsidR="0008558B" w:rsidRDefault="0008558B">
            <w:pPr>
              <w:pStyle w:val="TableText"/>
            </w:pPr>
            <w:r>
              <w:t>07</w:t>
            </w:r>
          </w:p>
        </w:tc>
        <w:tc>
          <w:tcPr>
            <w:tcW w:w="4088" w:type="dxa"/>
          </w:tcPr>
          <w:p w14:paraId="23A175BE" w14:textId="77777777" w:rsidR="0008558B" w:rsidRDefault="0008558B" w:rsidP="00DF7B82">
            <w:pPr>
              <w:pStyle w:val="TableText"/>
            </w:pPr>
            <w:r>
              <w:t xml:space="preserve">For field mapping details see section </w:t>
            </w:r>
            <w:r>
              <w:fldChar w:fldCharType="begin"/>
            </w:r>
            <w:r>
              <w:instrText xml:space="preserve"> REF _Ref307816350 \r \h  \* MERGEFORMAT </w:instrText>
            </w:r>
            <w:r>
              <w:fldChar w:fldCharType="separate"/>
            </w:r>
            <w:r>
              <w:t>2.2</w:t>
            </w:r>
            <w:r>
              <w:fldChar w:fldCharType="end"/>
            </w:r>
          </w:p>
        </w:tc>
      </w:tr>
      <w:tr w:rsidR="0008558B" w14:paraId="23A175C7" w14:textId="77777777" w:rsidTr="00027EB6">
        <w:trPr>
          <w:cantSplit/>
        </w:trPr>
        <w:tc>
          <w:tcPr>
            <w:tcW w:w="1710" w:type="dxa"/>
          </w:tcPr>
          <w:p w14:paraId="23A175C0" w14:textId="77777777" w:rsidR="0008558B" w:rsidRDefault="0008558B">
            <w:pPr>
              <w:pStyle w:val="TableText"/>
            </w:pPr>
            <w:r>
              <w:t>design_ref</w:t>
            </w:r>
          </w:p>
        </w:tc>
        <w:tc>
          <w:tcPr>
            <w:tcW w:w="810" w:type="dxa"/>
          </w:tcPr>
          <w:p w14:paraId="23A175C1" w14:textId="77777777" w:rsidR="0008558B" w:rsidRDefault="0008558B">
            <w:pPr>
              <w:pStyle w:val="TableText"/>
            </w:pPr>
            <w:r>
              <w:t>an</w:t>
            </w:r>
          </w:p>
        </w:tc>
        <w:tc>
          <w:tcPr>
            <w:tcW w:w="990" w:type="dxa"/>
          </w:tcPr>
          <w:p w14:paraId="23A175C2" w14:textId="77777777" w:rsidR="0008558B" w:rsidRDefault="0008558B">
            <w:pPr>
              <w:pStyle w:val="TableText"/>
            </w:pPr>
            <w:r>
              <w:t>12</w:t>
            </w:r>
          </w:p>
        </w:tc>
        <w:tc>
          <w:tcPr>
            <w:tcW w:w="3330" w:type="dxa"/>
          </w:tcPr>
          <w:p w14:paraId="23A175C3" w14:textId="77777777" w:rsidR="0008558B" w:rsidRDefault="0008558B" w:rsidP="00F962B3">
            <w:pPr>
              <w:pStyle w:val="TableText"/>
            </w:pPr>
            <w:r>
              <w:t>Card design reference</w:t>
            </w:r>
          </w:p>
        </w:tc>
        <w:tc>
          <w:tcPr>
            <w:tcW w:w="727" w:type="dxa"/>
          </w:tcPr>
          <w:p w14:paraId="23A175C4" w14:textId="77777777" w:rsidR="0008558B" w:rsidRDefault="0008558B">
            <w:pPr>
              <w:pStyle w:val="TableText"/>
            </w:pPr>
            <w:r>
              <w:t>O</w:t>
            </w:r>
          </w:p>
        </w:tc>
        <w:tc>
          <w:tcPr>
            <w:tcW w:w="590" w:type="dxa"/>
          </w:tcPr>
          <w:p w14:paraId="23A175C5" w14:textId="77777777" w:rsidR="0008558B" w:rsidRDefault="0008558B">
            <w:pPr>
              <w:pStyle w:val="TableText"/>
            </w:pPr>
            <w:r>
              <w:t>08</w:t>
            </w:r>
          </w:p>
        </w:tc>
        <w:tc>
          <w:tcPr>
            <w:tcW w:w="4088" w:type="dxa"/>
          </w:tcPr>
          <w:p w14:paraId="23A175C6" w14:textId="77777777" w:rsidR="0008558B" w:rsidRDefault="0008558B" w:rsidP="00DF7B82">
            <w:pPr>
              <w:pStyle w:val="TableText"/>
            </w:pPr>
            <w:r>
              <w:t xml:space="preserve">Omit this field </w:t>
            </w:r>
          </w:p>
        </w:tc>
      </w:tr>
      <w:tr w:rsidR="0008558B" w14:paraId="23A175CF" w14:textId="77777777" w:rsidTr="00027EB6">
        <w:trPr>
          <w:cantSplit/>
        </w:trPr>
        <w:tc>
          <w:tcPr>
            <w:tcW w:w="1710" w:type="dxa"/>
          </w:tcPr>
          <w:p w14:paraId="23A175C8" w14:textId="77777777" w:rsidR="0008558B" w:rsidRDefault="0008558B">
            <w:pPr>
              <w:pStyle w:val="TableText"/>
            </w:pPr>
            <w:r>
              <w:t>Cat_crdiss</w:t>
            </w:r>
          </w:p>
        </w:tc>
        <w:tc>
          <w:tcPr>
            <w:tcW w:w="810" w:type="dxa"/>
          </w:tcPr>
          <w:p w14:paraId="23A175C9" w14:textId="77777777" w:rsidR="0008558B" w:rsidRDefault="0008558B">
            <w:pPr>
              <w:pStyle w:val="TableText"/>
            </w:pPr>
            <w:r>
              <w:t>an</w:t>
            </w:r>
          </w:p>
        </w:tc>
        <w:tc>
          <w:tcPr>
            <w:tcW w:w="990" w:type="dxa"/>
          </w:tcPr>
          <w:p w14:paraId="23A175CA" w14:textId="77777777" w:rsidR="0008558B" w:rsidRDefault="0008558B">
            <w:pPr>
              <w:pStyle w:val="TableText"/>
            </w:pPr>
            <w:r>
              <w:t>12</w:t>
            </w:r>
          </w:p>
        </w:tc>
        <w:tc>
          <w:tcPr>
            <w:tcW w:w="3330" w:type="dxa"/>
          </w:tcPr>
          <w:p w14:paraId="23A175CB" w14:textId="77777777" w:rsidR="0008558B" w:rsidRDefault="0008558B" w:rsidP="00F962B3">
            <w:pPr>
              <w:pStyle w:val="TableText"/>
            </w:pPr>
            <w:r>
              <w:t xml:space="preserve">Card issuance category </w:t>
            </w:r>
          </w:p>
        </w:tc>
        <w:tc>
          <w:tcPr>
            <w:tcW w:w="727" w:type="dxa"/>
          </w:tcPr>
          <w:p w14:paraId="23A175CC" w14:textId="77777777" w:rsidR="0008558B" w:rsidRDefault="0008558B">
            <w:pPr>
              <w:pStyle w:val="TableText"/>
            </w:pPr>
            <w:r>
              <w:t>O</w:t>
            </w:r>
          </w:p>
        </w:tc>
        <w:tc>
          <w:tcPr>
            <w:tcW w:w="590" w:type="dxa"/>
          </w:tcPr>
          <w:p w14:paraId="23A175CD" w14:textId="77777777" w:rsidR="0008558B" w:rsidRDefault="0008558B">
            <w:pPr>
              <w:pStyle w:val="TableText"/>
            </w:pPr>
            <w:r>
              <w:t>08</w:t>
            </w:r>
          </w:p>
        </w:tc>
        <w:tc>
          <w:tcPr>
            <w:tcW w:w="4088" w:type="dxa"/>
          </w:tcPr>
          <w:p w14:paraId="23A175CE" w14:textId="77777777" w:rsidR="0008558B" w:rsidRDefault="0008558B" w:rsidP="00DF7B82">
            <w:pPr>
              <w:pStyle w:val="TableText"/>
            </w:pPr>
            <w:r>
              <w:t xml:space="preserve">Card  issuance category.  For field mapping details see section  </w:t>
            </w:r>
            <w:r>
              <w:fldChar w:fldCharType="begin"/>
            </w:r>
            <w:r>
              <w:instrText xml:space="preserve"> REF _Ref307816350 \r \h  \* MERGEFORMAT </w:instrText>
            </w:r>
            <w:r>
              <w:fldChar w:fldCharType="separate"/>
            </w:r>
            <w:r>
              <w:t>2.2</w:t>
            </w:r>
            <w:r>
              <w:fldChar w:fldCharType="end"/>
            </w:r>
          </w:p>
        </w:tc>
      </w:tr>
      <w:tr w:rsidR="0008558B" w14:paraId="23A175D7" w14:textId="77777777" w:rsidTr="00027EB6">
        <w:trPr>
          <w:cantSplit/>
        </w:trPr>
        <w:tc>
          <w:tcPr>
            <w:tcW w:w="1710" w:type="dxa"/>
          </w:tcPr>
          <w:p w14:paraId="23A175D0" w14:textId="77777777" w:rsidR="0008558B" w:rsidRDefault="0008558B">
            <w:pPr>
              <w:pStyle w:val="TableText"/>
            </w:pPr>
            <w:r>
              <w:t>Usrdata1</w:t>
            </w:r>
          </w:p>
        </w:tc>
        <w:tc>
          <w:tcPr>
            <w:tcW w:w="810" w:type="dxa"/>
          </w:tcPr>
          <w:p w14:paraId="23A175D1" w14:textId="77777777" w:rsidR="0008558B" w:rsidRDefault="0008558B">
            <w:pPr>
              <w:pStyle w:val="TableText"/>
            </w:pPr>
            <w:r>
              <w:t>an</w:t>
            </w:r>
          </w:p>
        </w:tc>
        <w:tc>
          <w:tcPr>
            <w:tcW w:w="990" w:type="dxa"/>
          </w:tcPr>
          <w:p w14:paraId="23A175D2" w14:textId="77777777" w:rsidR="0008558B" w:rsidRDefault="0008558B">
            <w:pPr>
              <w:pStyle w:val="TableText"/>
            </w:pPr>
            <w:r>
              <w:t>32</w:t>
            </w:r>
          </w:p>
        </w:tc>
        <w:tc>
          <w:tcPr>
            <w:tcW w:w="3330" w:type="dxa"/>
          </w:tcPr>
          <w:p w14:paraId="23A175D3" w14:textId="77777777" w:rsidR="0008558B" w:rsidRDefault="0008558B" w:rsidP="00F962B3">
            <w:pPr>
              <w:pStyle w:val="TableText"/>
            </w:pPr>
            <w:r>
              <w:t>Card Level User Data 1</w:t>
            </w:r>
          </w:p>
        </w:tc>
        <w:tc>
          <w:tcPr>
            <w:tcW w:w="727" w:type="dxa"/>
          </w:tcPr>
          <w:p w14:paraId="23A175D4" w14:textId="77777777" w:rsidR="0008558B" w:rsidRDefault="0008558B">
            <w:pPr>
              <w:pStyle w:val="TableText"/>
            </w:pPr>
            <w:r>
              <w:t>O</w:t>
            </w:r>
          </w:p>
        </w:tc>
        <w:tc>
          <w:tcPr>
            <w:tcW w:w="590" w:type="dxa"/>
          </w:tcPr>
          <w:p w14:paraId="23A175D5" w14:textId="77777777" w:rsidR="0008558B" w:rsidRDefault="0008558B">
            <w:pPr>
              <w:pStyle w:val="TableText"/>
            </w:pPr>
            <w:r>
              <w:t>08</w:t>
            </w:r>
          </w:p>
        </w:tc>
        <w:tc>
          <w:tcPr>
            <w:tcW w:w="4088" w:type="dxa"/>
          </w:tcPr>
          <w:p w14:paraId="23A175D6" w14:textId="77777777" w:rsidR="0008558B" w:rsidRDefault="0008558B" w:rsidP="00DF7B82">
            <w:pPr>
              <w:pStyle w:val="TableText"/>
            </w:pPr>
          </w:p>
        </w:tc>
      </w:tr>
      <w:tr w:rsidR="0008558B" w14:paraId="23A175DF" w14:textId="77777777" w:rsidTr="00027EB6">
        <w:trPr>
          <w:cantSplit/>
        </w:trPr>
        <w:tc>
          <w:tcPr>
            <w:tcW w:w="1710" w:type="dxa"/>
          </w:tcPr>
          <w:p w14:paraId="23A175D8" w14:textId="77777777" w:rsidR="0008558B" w:rsidRDefault="0008558B">
            <w:pPr>
              <w:pStyle w:val="TableText"/>
            </w:pPr>
            <w:r>
              <w:t>Usrdata2</w:t>
            </w:r>
          </w:p>
        </w:tc>
        <w:tc>
          <w:tcPr>
            <w:tcW w:w="810" w:type="dxa"/>
          </w:tcPr>
          <w:p w14:paraId="23A175D9" w14:textId="77777777" w:rsidR="0008558B" w:rsidRDefault="0008558B">
            <w:pPr>
              <w:pStyle w:val="TableText"/>
            </w:pPr>
            <w:r>
              <w:t>an</w:t>
            </w:r>
          </w:p>
        </w:tc>
        <w:tc>
          <w:tcPr>
            <w:tcW w:w="990" w:type="dxa"/>
          </w:tcPr>
          <w:p w14:paraId="23A175DA" w14:textId="77777777" w:rsidR="0008558B" w:rsidRPr="00CE2D55" w:rsidRDefault="0008558B">
            <w:pPr>
              <w:pStyle w:val="TableText"/>
            </w:pPr>
            <w:r>
              <w:t>32</w:t>
            </w:r>
          </w:p>
        </w:tc>
        <w:tc>
          <w:tcPr>
            <w:tcW w:w="3330" w:type="dxa"/>
          </w:tcPr>
          <w:p w14:paraId="23A175DB" w14:textId="77777777" w:rsidR="0008558B" w:rsidRDefault="0008558B">
            <w:pPr>
              <w:pStyle w:val="TableText"/>
            </w:pPr>
            <w:r>
              <w:t>Card Level User Data 2</w:t>
            </w:r>
          </w:p>
        </w:tc>
        <w:tc>
          <w:tcPr>
            <w:tcW w:w="727" w:type="dxa"/>
          </w:tcPr>
          <w:p w14:paraId="23A175DC" w14:textId="77777777" w:rsidR="0008558B" w:rsidRDefault="0008558B">
            <w:pPr>
              <w:pStyle w:val="TableText"/>
            </w:pPr>
            <w:r>
              <w:t>O</w:t>
            </w:r>
          </w:p>
        </w:tc>
        <w:tc>
          <w:tcPr>
            <w:tcW w:w="590" w:type="dxa"/>
          </w:tcPr>
          <w:p w14:paraId="23A175DD" w14:textId="77777777" w:rsidR="0008558B" w:rsidRDefault="0008558B">
            <w:pPr>
              <w:pStyle w:val="TableText"/>
            </w:pPr>
            <w:r>
              <w:t>08</w:t>
            </w:r>
          </w:p>
        </w:tc>
        <w:tc>
          <w:tcPr>
            <w:tcW w:w="4088" w:type="dxa"/>
          </w:tcPr>
          <w:p w14:paraId="23A175DE" w14:textId="77777777" w:rsidR="0008558B" w:rsidRDefault="0008558B" w:rsidP="00961D14">
            <w:pPr>
              <w:pStyle w:val="TableText"/>
              <w:numPr>
                <w:ilvl w:val="0"/>
                <w:numId w:val="16"/>
              </w:numPr>
            </w:pPr>
          </w:p>
        </w:tc>
      </w:tr>
      <w:tr w:rsidR="0008558B" w14:paraId="23A175E7" w14:textId="77777777" w:rsidTr="00027EB6">
        <w:trPr>
          <w:cantSplit/>
        </w:trPr>
        <w:tc>
          <w:tcPr>
            <w:tcW w:w="1710" w:type="dxa"/>
          </w:tcPr>
          <w:p w14:paraId="23A175E0" w14:textId="77777777" w:rsidR="0008558B" w:rsidRDefault="0008558B">
            <w:pPr>
              <w:pStyle w:val="TableText"/>
            </w:pPr>
            <w:r>
              <w:t>Usrdata3</w:t>
            </w:r>
          </w:p>
        </w:tc>
        <w:tc>
          <w:tcPr>
            <w:tcW w:w="810" w:type="dxa"/>
          </w:tcPr>
          <w:p w14:paraId="23A175E1" w14:textId="77777777" w:rsidR="0008558B" w:rsidRDefault="0008558B">
            <w:pPr>
              <w:pStyle w:val="TableText"/>
            </w:pPr>
            <w:r>
              <w:t>an</w:t>
            </w:r>
          </w:p>
        </w:tc>
        <w:tc>
          <w:tcPr>
            <w:tcW w:w="990" w:type="dxa"/>
          </w:tcPr>
          <w:p w14:paraId="23A175E2" w14:textId="77777777" w:rsidR="0008558B" w:rsidRPr="00CE2D55" w:rsidRDefault="0008558B">
            <w:pPr>
              <w:pStyle w:val="TableText"/>
            </w:pPr>
            <w:r>
              <w:t>32</w:t>
            </w:r>
          </w:p>
        </w:tc>
        <w:tc>
          <w:tcPr>
            <w:tcW w:w="3330" w:type="dxa"/>
          </w:tcPr>
          <w:p w14:paraId="23A175E3" w14:textId="77777777" w:rsidR="0008558B" w:rsidRDefault="0008558B">
            <w:pPr>
              <w:pStyle w:val="TableText"/>
            </w:pPr>
            <w:r>
              <w:t>Card Level User Data 3</w:t>
            </w:r>
          </w:p>
        </w:tc>
        <w:tc>
          <w:tcPr>
            <w:tcW w:w="727" w:type="dxa"/>
          </w:tcPr>
          <w:p w14:paraId="23A175E4" w14:textId="77777777" w:rsidR="0008558B" w:rsidRDefault="0008558B">
            <w:pPr>
              <w:pStyle w:val="TableText"/>
            </w:pPr>
            <w:r>
              <w:t>O</w:t>
            </w:r>
          </w:p>
        </w:tc>
        <w:tc>
          <w:tcPr>
            <w:tcW w:w="590" w:type="dxa"/>
          </w:tcPr>
          <w:p w14:paraId="23A175E5" w14:textId="77777777" w:rsidR="0008558B" w:rsidRDefault="0008558B">
            <w:pPr>
              <w:pStyle w:val="TableText"/>
            </w:pPr>
            <w:r>
              <w:t>08</w:t>
            </w:r>
          </w:p>
        </w:tc>
        <w:tc>
          <w:tcPr>
            <w:tcW w:w="4088" w:type="dxa"/>
          </w:tcPr>
          <w:p w14:paraId="23A175E6" w14:textId="77777777" w:rsidR="0008558B" w:rsidRDefault="0008558B">
            <w:pPr>
              <w:pStyle w:val="TableText"/>
            </w:pPr>
          </w:p>
        </w:tc>
      </w:tr>
      <w:tr w:rsidR="0008558B" w14:paraId="23A175EF" w14:textId="77777777" w:rsidTr="00027EB6">
        <w:trPr>
          <w:cantSplit/>
        </w:trPr>
        <w:tc>
          <w:tcPr>
            <w:tcW w:w="1710" w:type="dxa"/>
          </w:tcPr>
          <w:p w14:paraId="23A175E8" w14:textId="77777777" w:rsidR="0008558B" w:rsidRDefault="0008558B">
            <w:pPr>
              <w:pStyle w:val="TableText"/>
            </w:pPr>
            <w:r>
              <w:t xml:space="preserve">Usrdata4 </w:t>
            </w:r>
          </w:p>
        </w:tc>
        <w:tc>
          <w:tcPr>
            <w:tcW w:w="810" w:type="dxa"/>
          </w:tcPr>
          <w:p w14:paraId="23A175E9" w14:textId="77777777" w:rsidR="0008558B" w:rsidRDefault="0008558B">
            <w:pPr>
              <w:pStyle w:val="TableText"/>
            </w:pPr>
            <w:r>
              <w:t>an</w:t>
            </w:r>
          </w:p>
        </w:tc>
        <w:tc>
          <w:tcPr>
            <w:tcW w:w="990" w:type="dxa"/>
          </w:tcPr>
          <w:p w14:paraId="23A175EA" w14:textId="77777777" w:rsidR="0008558B" w:rsidRPr="00CE2D55" w:rsidRDefault="0008558B">
            <w:pPr>
              <w:pStyle w:val="TableText"/>
            </w:pPr>
            <w:r>
              <w:t>32</w:t>
            </w:r>
          </w:p>
        </w:tc>
        <w:tc>
          <w:tcPr>
            <w:tcW w:w="3330" w:type="dxa"/>
          </w:tcPr>
          <w:p w14:paraId="23A175EB" w14:textId="77777777" w:rsidR="0008558B" w:rsidRDefault="0008558B">
            <w:pPr>
              <w:pStyle w:val="TableText"/>
            </w:pPr>
            <w:r>
              <w:t>Card Level User Data 4</w:t>
            </w:r>
          </w:p>
        </w:tc>
        <w:tc>
          <w:tcPr>
            <w:tcW w:w="727" w:type="dxa"/>
          </w:tcPr>
          <w:p w14:paraId="23A175EC" w14:textId="77777777" w:rsidR="0008558B" w:rsidRDefault="0008558B">
            <w:pPr>
              <w:pStyle w:val="TableText"/>
            </w:pPr>
            <w:r>
              <w:t>O</w:t>
            </w:r>
          </w:p>
        </w:tc>
        <w:tc>
          <w:tcPr>
            <w:tcW w:w="590" w:type="dxa"/>
          </w:tcPr>
          <w:p w14:paraId="23A175ED" w14:textId="77777777" w:rsidR="0008558B" w:rsidRDefault="0008558B">
            <w:pPr>
              <w:pStyle w:val="TableText"/>
            </w:pPr>
            <w:r>
              <w:t>08</w:t>
            </w:r>
          </w:p>
        </w:tc>
        <w:tc>
          <w:tcPr>
            <w:tcW w:w="4088" w:type="dxa"/>
          </w:tcPr>
          <w:p w14:paraId="23A175EE" w14:textId="77777777" w:rsidR="0008558B" w:rsidRDefault="0008558B" w:rsidP="001670DC">
            <w:pPr>
              <w:pStyle w:val="TableText"/>
            </w:pPr>
          </w:p>
        </w:tc>
      </w:tr>
      <w:tr w:rsidR="0008558B" w14:paraId="23A175F7" w14:textId="77777777" w:rsidTr="00027EB6">
        <w:trPr>
          <w:cantSplit/>
        </w:trPr>
        <w:tc>
          <w:tcPr>
            <w:tcW w:w="1710" w:type="dxa"/>
          </w:tcPr>
          <w:p w14:paraId="23A175F0" w14:textId="77777777" w:rsidR="0008558B" w:rsidRDefault="0008558B">
            <w:pPr>
              <w:pStyle w:val="TableText"/>
            </w:pPr>
            <w:r>
              <w:t>Usrdata5</w:t>
            </w:r>
          </w:p>
        </w:tc>
        <w:tc>
          <w:tcPr>
            <w:tcW w:w="810" w:type="dxa"/>
          </w:tcPr>
          <w:p w14:paraId="23A175F1" w14:textId="77777777" w:rsidR="0008558B" w:rsidRDefault="0008558B">
            <w:pPr>
              <w:pStyle w:val="TableText"/>
            </w:pPr>
            <w:r>
              <w:t>an</w:t>
            </w:r>
          </w:p>
        </w:tc>
        <w:tc>
          <w:tcPr>
            <w:tcW w:w="990" w:type="dxa"/>
          </w:tcPr>
          <w:p w14:paraId="23A175F2" w14:textId="77777777" w:rsidR="0008558B" w:rsidRPr="00CE2D55" w:rsidRDefault="0008558B">
            <w:pPr>
              <w:pStyle w:val="TableText"/>
            </w:pPr>
            <w:r>
              <w:t>255</w:t>
            </w:r>
          </w:p>
        </w:tc>
        <w:tc>
          <w:tcPr>
            <w:tcW w:w="3330" w:type="dxa"/>
          </w:tcPr>
          <w:p w14:paraId="23A175F3" w14:textId="77777777" w:rsidR="0008558B" w:rsidRDefault="0008558B">
            <w:pPr>
              <w:pStyle w:val="TableText"/>
            </w:pPr>
            <w:r>
              <w:t>Card Level User Data 5</w:t>
            </w:r>
          </w:p>
        </w:tc>
        <w:tc>
          <w:tcPr>
            <w:tcW w:w="727" w:type="dxa"/>
          </w:tcPr>
          <w:p w14:paraId="23A175F4" w14:textId="77777777" w:rsidR="0008558B" w:rsidRDefault="0008558B">
            <w:pPr>
              <w:pStyle w:val="TableText"/>
            </w:pPr>
            <w:r>
              <w:t>O</w:t>
            </w:r>
          </w:p>
        </w:tc>
        <w:tc>
          <w:tcPr>
            <w:tcW w:w="590" w:type="dxa"/>
          </w:tcPr>
          <w:p w14:paraId="23A175F5" w14:textId="77777777" w:rsidR="0008558B" w:rsidRDefault="0008558B">
            <w:pPr>
              <w:pStyle w:val="TableText"/>
            </w:pPr>
            <w:r>
              <w:t>08</w:t>
            </w:r>
          </w:p>
        </w:tc>
        <w:tc>
          <w:tcPr>
            <w:tcW w:w="4088" w:type="dxa"/>
          </w:tcPr>
          <w:p w14:paraId="23A175F6" w14:textId="77777777" w:rsidR="0008558B" w:rsidRDefault="0008558B">
            <w:pPr>
              <w:pStyle w:val="TableText"/>
            </w:pPr>
          </w:p>
        </w:tc>
      </w:tr>
      <w:tr w:rsidR="0008558B" w14:paraId="23A1760D" w14:textId="77777777" w:rsidTr="00027EB6">
        <w:trPr>
          <w:cantSplit/>
        </w:trPr>
        <w:tc>
          <w:tcPr>
            <w:tcW w:w="1710" w:type="dxa"/>
          </w:tcPr>
          <w:p w14:paraId="23A175F8" w14:textId="77777777" w:rsidR="0008558B" w:rsidRDefault="0008558B">
            <w:pPr>
              <w:pStyle w:val="TableText"/>
            </w:pPr>
            <w:r>
              <w:lastRenderedPageBreak/>
              <w:t>TOTAL</w:t>
            </w:r>
          </w:p>
        </w:tc>
        <w:tc>
          <w:tcPr>
            <w:tcW w:w="810" w:type="dxa"/>
          </w:tcPr>
          <w:p w14:paraId="23A175F9" w14:textId="77777777" w:rsidR="0008558B" w:rsidRDefault="0008558B">
            <w:pPr>
              <w:pStyle w:val="TableText"/>
            </w:pPr>
          </w:p>
        </w:tc>
        <w:tc>
          <w:tcPr>
            <w:tcW w:w="990" w:type="dxa"/>
          </w:tcPr>
          <w:p w14:paraId="23A175FA" w14:textId="77777777" w:rsidR="0008558B" w:rsidRDefault="0008558B">
            <w:pPr>
              <w:pStyle w:val="TableText"/>
            </w:pPr>
            <w:del w:id="218" w:author="Wyatt, Roger" w:date="2013-03-11T23:08:00Z">
              <w:r w:rsidRPr="00CE2D55" w:rsidDel="00673542">
                <w:delText>240</w:delText>
              </w:r>
            </w:del>
            <w:ins w:id="219" w:author="Wyatt, Roger" w:date="2013-03-11T23:08:00Z">
              <w:r w:rsidR="00673542">
                <w:t>288</w:t>
              </w:r>
            </w:ins>
          </w:p>
          <w:p w14:paraId="23A175FB" w14:textId="77777777" w:rsidR="00673542" w:rsidRDefault="00673542" w:rsidP="00673542">
            <w:pPr>
              <w:pStyle w:val="TableText"/>
              <w:rPr>
                <w:ins w:id="220" w:author="Wyatt, Roger" w:date="2013-03-11T23:10:00Z"/>
              </w:rPr>
            </w:pPr>
            <w:ins w:id="221" w:author="Wyatt, Roger" w:date="2013-03-11T23:10:00Z">
              <w:r>
                <w:t>400</w:t>
              </w:r>
            </w:ins>
          </w:p>
          <w:p w14:paraId="23A175FC" w14:textId="77777777" w:rsidR="00673542" w:rsidRDefault="00673542" w:rsidP="00673542">
            <w:pPr>
              <w:pStyle w:val="TableText"/>
              <w:rPr>
                <w:ins w:id="222" w:author="Wyatt, Roger" w:date="2013-03-11T23:10:00Z"/>
              </w:rPr>
            </w:pPr>
            <w:ins w:id="223" w:author="Wyatt, Roger" w:date="2013-03-11T23:10:00Z">
              <w:r>
                <w:t>429</w:t>
              </w:r>
            </w:ins>
          </w:p>
          <w:p w14:paraId="23A175FD" w14:textId="77777777" w:rsidR="00673542" w:rsidRDefault="00673542" w:rsidP="00673542">
            <w:pPr>
              <w:pStyle w:val="TableText"/>
              <w:rPr>
                <w:ins w:id="224" w:author="Wyatt, Roger" w:date="2013-03-11T23:10:00Z"/>
              </w:rPr>
            </w:pPr>
            <w:ins w:id="225" w:author="Wyatt, Roger" w:date="2013-03-11T23:10:00Z">
              <w:r>
                <w:t>510</w:t>
              </w:r>
            </w:ins>
          </w:p>
          <w:p w14:paraId="23A175FE" w14:textId="77777777" w:rsidR="00673542" w:rsidRDefault="00673542" w:rsidP="00673542">
            <w:pPr>
              <w:pStyle w:val="TableText"/>
              <w:rPr>
                <w:ins w:id="226" w:author="Wyatt, Roger" w:date="2013-03-11T23:10:00Z"/>
              </w:rPr>
            </w:pPr>
            <w:ins w:id="227" w:author="Wyatt, Roger" w:date="2013-03-11T23:10:00Z">
              <w:r>
                <w:t>511</w:t>
              </w:r>
            </w:ins>
          </w:p>
          <w:p w14:paraId="23A175FF" w14:textId="77777777" w:rsidR="00673542" w:rsidRDefault="00673542" w:rsidP="00673542">
            <w:pPr>
              <w:pStyle w:val="TableText"/>
              <w:rPr>
                <w:ins w:id="228" w:author="Wyatt, Roger" w:date="2013-03-11T23:10:00Z"/>
              </w:rPr>
            </w:pPr>
            <w:ins w:id="229" w:author="Wyatt, Roger" w:date="2013-03-11T23:10:00Z">
              <w:r>
                <w:t>522</w:t>
              </w:r>
            </w:ins>
          </w:p>
          <w:p w14:paraId="23A17600" w14:textId="77777777" w:rsidR="00673542" w:rsidRDefault="00673542" w:rsidP="00673542">
            <w:pPr>
              <w:pStyle w:val="TableText"/>
              <w:rPr>
                <w:ins w:id="230" w:author="Wyatt, Roger" w:date="2013-03-11T23:10:00Z"/>
              </w:rPr>
            </w:pPr>
            <w:ins w:id="231" w:author="Wyatt, Roger" w:date="2013-03-11T23:10:00Z">
              <w:r>
                <w:t>570</w:t>
              </w:r>
            </w:ins>
          </w:p>
          <w:p w14:paraId="23A17601" w14:textId="77777777" w:rsidR="0008558B" w:rsidRDefault="00673542" w:rsidP="00264DC1">
            <w:pPr>
              <w:pStyle w:val="TableText"/>
            </w:pPr>
            <w:ins w:id="232" w:author="Wyatt, Roger" w:date="2013-03-11T23:10:00Z">
              <w:r>
                <w:t>977</w:t>
              </w:r>
            </w:ins>
          </w:p>
        </w:tc>
        <w:tc>
          <w:tcPr>
            <w:tcW w:w="3330" w:type="dxa"/>
          </w:tcPr>
          <w:p w14:paraId="23A17602" w14:textId="77777777" w:rsidR="0008558B" w:rsidRDefault="0008558B">
            <w:pPr>
              <w:pStyle w:val="TableText"/>
            </w:pPr>
            <w:r>
              <w:t>Version 1</w:t>
            </w:r>
          </w:p>
          <w:p w14:paraId="23A17603" w14:textId="77777777" w:rsidR="0008558B" w:rsidRDefault="0008558B">
            <w:pPr>
              <w:pStyle w:val="TableText"/>
            </w:pPr>
            <w:r>
              <w:t>Version 2</w:t>
            </w:r>
          </w:p>
          <w:p w14:paraId="23A17604" w14:textId="77777777" w:rsidR="0008558B" w:rsidRDefault="0008558B">
            <w:pPr>
              <w:pStyle w:val="TableText"/>
            </w:pPr>
            <w:r>
              <w:t>Version 3</w:t>
            </w:r>
          </w:p>
          <w:p w14:paraId="23A17605" w14:textId="77777777" w:rsidR="0008558B" w:rsidRDefault="0008558B">
            <w:pPr>
              <w:pStyle w:val="TableText"/>
            </w:pPr>
            <w:r>
              <w:t>Version 4</w:t>
            </w:r>
          </w:p>
          <w:p w14:paraId="23A17606" w14:textId="77777777" w:rsidR="0008558B" w:rsidRDefault="0008558B">
            <w:pPr>
              <w:pStyle w:val="TableText"/>
            </w:pPr>
            <w:r>
              <w:t>Version 5</w:t>
            </w:r>
          </w:p>
          <w:p w14:paraId="23A17607" w14:textId="77777777" w:rsidR="0008558B" w:rsidRDefault="0008558B">
            <w:pPr>
              <w:pStyle w:val="TableText"/>
            </w:pPr>
            <w:r>
              <w:t>Version 6</w:t>
            </w:r>
          </w:p>
          <w:p w14:paraId="23A17608" w14:textId="77777777" w:rsidR="0008558B" w:rsidRDefault="0008558B">
            <w:pPr>
              <w:pStyle w:val="TableText"/>
            </w:pPr>
            <w:r>
              <w:t>Version 7</w:t>
            </w:r>
          </w:p>
          <w:p w14:paraId="23A17609" w14:textId="77777777" w:rsidR="0008558B" w:rsidRDefault="0008558B">
            <w:pPr>
              <w:pStyle w:val="TableText"/>
            </w:pPr>
            <w:r>
              <w:t>Version 8</w:t>
            </w:r>
          </w:p>
        </w:tc>
        <w:tc>
          <w:tcPr>
            <w:tcW w:w="727" w:type="dxa"/>
          </w:tcPr>
          <w:p w14:paraId="23A1760A" w14:textId="77777777" w:rsidR="0008558B" w:rsidRDefault="0008558B">
            <w:pPr>
              <w:pStyle w:val="TableText"/>
            </w:pPr>
          </w:p>
        </w:tc>
        <w:tc>
          <w:tcPr>
            <w:tcW w:w="590" w:type="dxa"/>
          </w:tcPr>
          <w:p w14:paraId="23A1760B" w14:textId="77777777" w:rsidR="0008558B" w:rsidRDefault="0008558B">
            <w:pPr>
              <w:pStyle w:val="TableText"/>
            </w:pPr>
          </w:p>
        </w:tc>
        <w:tc>
          <w:tcPr>
            <w:tcW w:w="4088" w:type="dxa"/>
          </w:tcPr>
          <w:p w14:paraId="23A1760C" w14:textId="77777777" w:rsidR="0008558B" w:rsidRDefault="0008558B">
            <w:pPr>
              <w:pStyle w:val="TableText"/>
            </w:pPr>
          </w:p>
        </w:tc>
      </w:tr>
    </w:tbl>
    <w:p w14:paraId="23A1760E" w14:textId="77777777" w:rsidR="00B366EC" w:rsidRDefault="00B366EC" w:rsidP="00372AB2"/>
    <w:p w14:paraId="23A1760F" w14:textId="77777777" w:rsidR="00CE2D55" w:rsidRPr="00CE2D55" w:rsidRDefault="00CE2D55" w:rsidP="00CE2D55">
      <w:pPr>
        <w:spacing w:before="0"/>
        <w:ind w:left="0"/>
        <w:jc w:val="right"/>
        <w:rPr>
          <w:rFonts w:cs="Arial"/>
          <w:szCs w:val="22"/>
        </w:rPr>
      </w:pPr>
    </w:p>
    <w:p w14:paraId="23A17610" w14:textId="77777777" w:rsidR="00165EFE" w:rsidRPr="00F52995" w:rsidRDefault="00165EFE" w:rsidP="00165EFE">
      <w:pPr>
        <w:pStyle w:val="Heading3"/>
      </w:pPr>
      <w:bookmarkStart w:id="233" w:name="_Toc341774747"/>
      <w:r>
        <w:t>General n</w:t>
      </w:r>
      <w:r w:rsidRPr="00F52995">
        <w:t>otes</w:t>
      </w:r>
      <w:bookmarkEnd w:id="233"/>
    </w:p>
    <w:p w14:paraId="23A17611" w14:textId="77777777" w:rsidR="00165EFE" w:rsidRDefault="00165EFE" w:rsidP="00165EFE">
      <w:r>
        <w:t xml:space="preserve">Where the </w:t>
      </w:r>
      <w:r w:rsidR="00C03D03" w:rsidRPr="00C03D03">
        <w:t xml:space="preserve">PAN </w:t>
      </w:r>
      <w:r w:rsidR="00C03D03">
        <w:t xml:space="preserve">and VPAN </w:t>
      </w:r>
      <w:r>
        <w:t>field</w:t>
      </w:r>
      <w:r w:rsidR="00C03D03">
        <w:t>s</w:t>
      </w:r>
      <w:r>
        <w:t xml:space="preserve"> </w:t>
      </w:r>
      <w:r w:rsidR="00C03D03">
        <w:t>are</w:t>
      </w:r>
      <w:r>
        <w:t xml:space="preserve"> left blank then a new PAN </w:t>
      </w:r>
      <w:r w:rsidR="00C03D03">
        <w:t xml:space="preserve">/ VPAN </w:t>
      </w:r>
      <w:r>
        <w:t>will be generated during the import process (for add or replace card messages)</w:t>
      </w:r>
      <w:r w:rsidR="00C91982">
        <w:t>.</w:t>
      </w:r>
    </w:p>
    <w:p w14:paraId="23A17612" w14:textId="77777777" w:rsidR="00165EFE" w:rsidRDefault="00165EFE" w:rsidP="00165EFE">
      <w:r>
        <w:t xml:space="preserve">The </w:t>
      </w:r>
      <w:r>
        <w:rPr>
          <w:rFonts w:ascii="Courier New" w:hAnsi="Courier New"/>
        </w:rPr>
        <w:t>cycbegin</w:t>
      </w:r>
      <w:r>
        <w:t xml:space="preserve"> field defaults to the current </w:t>
      </w:r>
      <w:r>
        <w:rPr>
          <w:rFonts w:ascii="Courier New" w:hAnsi="Courier New"/>
        </w:rPr>
        <w:t>sysdate</w:t>
      </w:r>
      <w:r>
        <w:t>.</w:t>
      </w:r>
    </w:p>
    <w:p w14:paraId="23A17613" w14:textId="77777777" w:rsidR="00165EFE" w:rsidRDefault="00165EFE" w:rsidP="00165EFE">
      <w:r>
        <w:t xml:space="preserve">The effective date defaults to the current local date. The default expiry date is derived from the current local date and the ‘validity’ (number of valid months) defined in the corresponding card format. </w:t>
      </w:r>
    </w:p>
    <w:p w14:paraId="23A17614" w14:textId="77777777" w:rsidR="00165EFE" w:rsidRDefault="00165EFE" w:rsidP="00165EFE">
      <w:r>
        <w:t>Other optional fields in version 1 and 2 default to the corresponding value in the card format</w:t>
      </w:r>
      <w:r w:rsidR="000B1EBC">
        <w:t xml:space="preserve"> – unless covered later in this section of the document</w:t>
      </w:r>
      <w:r>
        <w:t>.</w:t>
      </w:r>
    </w:p>
    <w:p w14:paraId="23A17615" w14:textId="77777777" w:rsidR="003226C9" w:rsidRDefault="00FE7F2E" w:rsidP="00202E9F">
      <w:pPr>
        <w:ind w:left="0"/>
      </w:pPr>
      <w:r>
        <w:tab/>
      </w:r>
      <w:r>
        <w:tab/>
      </w:r>
      <w:r>
        <w:tab/>
        <w:t xml:space="preserve">  </w:t>
      </w:r>
      <w:bookmarkStart w:id="234" w:name="_Toc104873263"/>
      <w:bookmarkStart w:id="235" w:name="_Toc104966722"/>
      <w:bookmarkStart w:id="236" w:name="_Toc104873273"/>
      <w:bookmarkStart w:id="237" w:name="_Toc104966732"/>
      <w:bookmarkStart w:id="238" w:name="_Toc104873274"/>
      <w:bookmarkStart w:id="239" w:name="_Toc104966733"/>
      <w:bookmarkStart w:id="240" w:name="_Toc104873278"/>
      <w:bookmarkStart w:id="241" w:name="_Toc104966737"/>
      <w:bookmarkEnd w:id="234"/>
      <w:bookmarkEnd w:id="235"/>
      <w:bookmarkEnd w:id="236"/>
      <w:bookmarkEnd w:id="237"/>
      <w:bookmarkEnd w:id="238"/>
      <w:bookmarkEnd w:id="239"/>
      <w:bookmarkEnd w:id="240"/>
      <w:bookmarkEnd w:id="241"/>
    </w:p>
    <w:p w14:paraId="23A17616" w14:textId="77777777" w:rsidR="00F52995" w:rsidRDefault="00F52995">
      <w:pPr>
        <w:pStyle w:val="ListBullet"/>
        <w:numPr>
          <w:ilvl w:val="0"/>
          <w:numId w:val="0"/>
        </w:numPr>
        <w:ind w:left="1080"/>
      </w:pPr>
    </w:p>
    <w:p w14:paraId="23A17617" w14:textId="77777777" w:rsidR="0005488C" w:rsidRPr="005F2C12" w:rsidRDefault="0005488C" w:rsidP="0005488C">
      <w:pPr>
        <w:pStyle w:val="Heading2"/>
      </w:pPr>
      <w:bookmarkStart w:id="242" w:name="_Ref341771512"/>
      <w:bookmarkStart w:id="243" w:name="_Toc341774750"/>
      <w:r>
        <w:lastRenderedPageBreak/>
        <w:t>Record Type 12</w:t>
      </w:r>
      <w:r w:rsidRPr="005F2C12">
        <w:t xml:space="preserve">: </w:t>
      </w:r>
      <w:r>
        <w:t>Postal Address R</w:t>
      </w:r>
      <w:r w:rsidRPr="005F2C12">
        <w:t>ecord</w:t>
      </w:r>
      <w:bookmarkEnd w:id="242"/>
      <w:bookmarkEnd w:id="243"/>
    </w:p>
    <w:p w14:paraId="23A17618" w14:textId="77777777" w:rsidR="0005488C" w:rsidRDefault="0005488C" w:rsidP="00276D0A">
      <w:pPr>
        <w:spacing w:after="240"/>
      </w:pPr>
      <w:r>
        <w:fldChar w:fldCharType="begin"/>
      </w:r>
      <w:r>
        <w:instrText xml:space="preserve"> REF _Ref499111352 \h  \* MERGEFORMAT </w:instrText>
      </w:r>
      <w:r>
        <w:fldChar w:fldCharType="separate"/>
      </w:r>
      <w:r w:rsidR="00A16F23">
        <w:t>Table 8</w:t>
      </w:r>
      <w:r>
        <w:fldChar w:fldCharType="end"/>
      </w:r>
      <w:r>
        <w:t xml:space="preserve"> below provides a detailed description of the </w:t>
      </w:r>
      <w:r w:rsidR="00276D0A">
        <w:t>Postal Address</w:t>
      </w:r>
      <w:r>
        <w:t xml:space="preserve"> record.</w:t>
      </w:r>
    </w:p>
    <w:p w14:paraId="23A17619" w14:textId="77777777" w:rsidR="0005488C" w:rsidRDefault="0005488C" w:rsidP="0005488C">
      <w:pPr>
        <w:pStyle w:val="Caption"/>
        <w:spacing w:before="0"/>
        <w:ind w:right="706"/>
      </w:pPr>
      <w:r>
        <w:t xml:space="preserve">  </w:t>
      </w:r>
      <w:bookmarkStart w:id="244" w:name="_Toc341774786"/>
      <w:r>
        <w:t xml:space="preserve">Table </w:t>
      </w:r>
      <w:r>
        <w:fldChar w:fldCharType="begin"/>
      </w:r>
      <w:r>
        <w:instrText xml:space="preserve"> SEQ Table \* ARABIC </w:instrText>
      </w:r>
      <w:r>
        <w:fldChar w:fldCharType="separate"/>
      </w:r>
      <w:r w:rsidR="00A16F23">
        <w:rPr>
          <w:noProof/>
        </w:rPr>
        <w:t>9</w:t>
      </w:r>
      <w:r>
        <w:rPr>
          <w:noProof/>
        </w:rPr>
        <w:fldChar w:fldCharType="end"/>
      </w:r>
      <w:r>
        <w:t>: Definition of a Postal Address record</w:t>
      </w:r>
      <w:bookmarkEnd w:id="244"/>
    </w:p>
    <w:tbl>
      <w:tblPr>
        <w:tblW w:w="11253" w:type="dxa"/>
        <w:tblInd w:w="11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39"/>
        <w:gridCol w:w="741"/>
        <w:gridCol w:w="992"/>
        <w:gridCol w:w="5496"/>
        <w:gridCol w:w="1134"/>
        <w:gridCol w:w="851"/>
      </w:tblGrid>
      <w:tr w:rsidR="0005488C" w14:paraId="23A1761B" w14:textId="77777777" w:rsidTr="0005488C">
        <w:trPr>
          <w:cantSplit/>
          <w:tblHeader/>
        </w:trPr>
        <w:tc>
          <w:tcPr>
            <w:tcW w:w="11253" w:type="dxa"/>
            <w:gridSpan w:val="6"/>
            <w:shd w:val="pct12" w:color="auto" w:fill="auto"/>
          </w:tcPr>
          <w:p w14:paraId="23A1761A" w14:textId="77777777" w:rsidR="0005488C" w:rsidRDefault="0005488C" w:rsidP="00C0089F">
            <w:pPr>
              <w:pStyle w:val="TableHeading"/>
              <w:spacing w:before="60" w:after="60"/>
            </w:pPr>
            <w:r>
              <w:t>POSTAL ADDRESS RECORD</w:t>
            </w:r>
          </w:p>
        </w:tc>
      </w:tr>
      <w:tr w:rsidR="0005488C" w14:paraId="23A17622" w14:textId="77777777" w:rsidTr="0005488C">
        <w:trPr>
          <w:cantSplit/>
          <w:tblHeader/>
        </w:trPr>
        <w:tc>
          <w:tcPr>
            <w:tcW w:w="2039" w:type="dxa"/>
            <w:shd w:val="pct12" w:color="auto" w:fill="auto"/>
          </w:tcPr>
          <w:p w14:paraId="23A1761C" w14:textId="77777777" w:rsidR="0005488C" w:rsidRDefault="0005488C" w:rsidP="00C0089F">
            <w:pPr>
              <w:pStyle w:val="TableHeading"/>
            </w:pPr>
            <w:r>
              <w:t>Field</w:t>
            </w:r>
          </w:p>
        </w:tc>
        <w:tc>
          <w:tcPr>
            <w:tcW w:w="741" w:type="dxa"/>
            <w:shd w:val="pct12" w:color="auto" w:fill="auto"/>
          </w:tcPr>
          <w:p w14:paraId="23A1761D" w14:textId="77777777" w:rsidR="0005488C" w:rsidRDefault="0005488C" w:rsidP="00C0089F">
            <w:pPr>
              <w:pStyle w:val="TableHeading"/>
            </w:pPr>
            <w:r>
              <w:t>Type</w:t>
            </w:r>
          </w:p>
        </w:tc>
        <w:tc>
          <w:tcPr>
            <w:tcW w:w="992" w:type="dxa"/>
            <w:shd w:val="pct12" w:color="auto" w:fill="auto"/>
          </w:tcPr>
          <w:p w14:paraId="23A1761E" w14:textId="77777777" w:rsidR="0005488C" w:rsidRDefault="0005488C" w:rsidP="00C0089F">
            <w:pPr>
              <w:pStyle w:val="TableHeading"/>
            </w:pPr>
            <w:r>
              <w:t>Length</w:t>
            </w:r>
          </w:p>
        </w:tc>
        <w:tc>
          <w:tcPr>
            <w:tcW w:w="5496" w:type="dxa"/>
            <w:shd w:val="pct12" w:color="auto" w:fill="auto"/>
          </w:tcPr>
          <w:p w14:paraId="23A1761F" w14:textId="77777777" w:rsidR="0005488C" w:rsidRDefault="0005488C" w:rsidP="00C0089F">
            <w:pPr>
              <w:pStyle w:val="TableHeading"/>
            </w:pPr>
            <w:r>
              <w:t>Description</w:t>
            </w:r>
          </w:p>
        </w:tc>
        <w:tc>
          <w:tcPr>
            <w:tcW w:w="1134" w:type="dxa"/>
            <w:shd w:val="pct12" w:color="auto" w:fill="auto"/>
          </w:tcPr>
          <w:p w14:paraId="23A17620" w14:textId="77777777" w:rsidR="0005488C" w:rsidRDefault="0005488C" w:rsidP="00C0089F">
            <w:pPr>
              <w:pStyle w:val="TableHeading"/>
            </w:pPr>
          </w:p>
        </w:tc>
        <w:tc>
          <w:tcPr>
            <w:tcW w:w="851" w:type="dxa"/>
            <w:shd w:val="pct12" w:color="auto" w:fill="auto"/>
          </w:tcPr>
          <w:p w14:paraId="23A17621" w14:textId="77777777" w:rsidR="0005488C" w:rsidRDefault="0005488C" w:rsidP="00C0089F">
            <w:pPr>
              <w:pStyle w:val="TableHeading"/>
            </w:pPr>
            <w:r>
              <w:t>Ver</w:t>
            </w:r>
          </w:p>
        </w:tc>
      </w:tr>
      <w:tr w:rsidR="0005488C" w14:paraId="23A17629" w14:textId="77777777" w:rsidTr="0005488C">
        <w:trPr>
          <w:cantSplit/>
        </w:trPr>
        <w:tc>
          <w:tcPr>
            <w:tcW w:w="2039" w:type="dxa"/>
          </w:tcPr>
          <w:p w14:paraId="23A17623" w14:textId="77777777" w:rsidR="0005488C" w:rsidRDefault="0005488C" w:rsidP="00C0089F">
            <w:pPr>
              <w:pStyle w:val="TableText"/>
            </w:pPr>
            <w:r>
              <w:t>Rechead</w:t>
            </w:r>
          </w:p>
        </w:tc>
        <w:tc>
          <w:tcPr>
            <w:tcW w:w="741" w:type="dxa"/>
          </w:tcPr>
          <w:p w14:paraId="23A17624" w14:textId="77777777" w:rsidR="0005488C" w:rsidRDefault="0005488C" w:rsidP="00C0089F">
            <w:pPr>
              <w:pStyle w:val="TableText"/>
            </w:pPr>
            <w:r>
              <w:t>an</w:t>
            </w:r>
          </w:p>
        </w:tc>
        <w:tc>
          <w:tcPr>
            <w:tcW w:w="992" w:type="dxa"/>
          </w:tcPr>
          <w:p w14:paraId="23A17625" w14:textId="77777777" w:rsidR="0005488C" w:rsidRDefault="0005488C" w:rsidP="00C0089F">
            <w:pPr>
              <w:pStyle w:val="TableText"/>
            </w:pPr>
            <w:r>
              <w:t>8</w:t>
            </w:r>
          </w:p>
        </w:tc>
        <w:tc>
          <w:tcPr>
            <w:tcW w:w="5496" w:type="dxa"/>
          </w:tcPr>
          <w:p w14:paraId="23A17626" w14:textId="77777777" w:rsidR="0005488C" w:rsidRDefault="0005488C" w:rsidP="00C0089F">
            <w:pPr>
              <w:pStyle w:val="TableText"/>
            </w:pPr>
            <w:r>
              <w:t xml:space="preserve">Record header (see section </w:t>
            </w:r>
            <w:r>
              <w:fldChar w:fldCharType="begin"/>
            </w:r>
            <w:r>
              <w:instrText xml:space="preserve"> REF _Ref500242529 \r \h  \* MERGEFORMAT </w:instrText>
            </w:r>
            <w:r>
              <w:fldChar w:fldCharType="separate"/>
            </w:r>
            <w:r w:rsidR="00A16F23">
              <w:t>2.3</w:t>
            </w:r>
            <w:r>
              <w:fldChar w:fldCharType="end"/>
            </w:r>
            <w:r>
              <w:t>)</w:t>
            </w:r>
          </w:p>
        </w:tc>
        <w:tc>
          <w:tcPr>
            <w:tcW w:w="1134" w:type="dxa"/>
          </w:tcPr>
          <w:p w14:paraId="23A17627" w14:textId="77777777" w:rsidR="0005488C" w:rsidRDefault="0005488C" w:rsidP="00C0089F">
            <w:pPr>
              <w:pStyle w:val="TableText"/>
            </w:pPr>
          </w:p>
        </w:tc>
        <w:tc>
          <w:tcPr>
            <w:tcW w:w="851" w:type="dxa"/>
          </w:tcPr>
          <w:p w14:paraId="23A17628" w14:textId="77777777" w:rsidR="0005488C" w:rsidRDefault="0005488C" w:rsidP="00C0089F">
            <w:pPr>
              <w:pStyle w:val="TableText"/>
            </w:pPr>
            <w:r>
              <w:t>1</w:t>
            </w:r>
          </w:p>
        </w:tc>
      </w:tr>
      <w:tr w:rsidR="0005488C" w14:paraId="23A17630" w14:textId="77777777" w:rsidTr="0005488C">
        <w:trPr>
          <w:cantSplit/>
        </w:trPr>
        <w:tc>
          <w:tcPr>
            <w:tcW w:w="2039" w:type="dxa"/>
          </w:tcPr>
          <w:p w14:paraId="23A1762A" w14:textId="77777777" w:rsidR="0005488C" w:rsidRDefault="0005488C" w:rsidP="00C0089F">
            <w:pPr>
              <w:pStyle w:val="TableText"/>
            </w:pPr>
            <w:r>
              <w:t>instcode</w:t>
            </w:r>
          </w:p>
        </w:tc>
        <w:tc>
          <w:tcPr>
            <w:tcW w:w="741" w:type="dxa"/>
          </w:tcPr>
          <w:p w14:paraId="23A1762B" w14:textId="77777777" w:rsidR="0005488C" w:rsidRDefault="0005488C" w:rsidP="00C0089F">
            <w:pPr>
              <w:pStyle w:val="TableText"/>
            </w:pPr>
            <w:r>
              <w:t>an</w:t>
            </w:r>
          </w:p>
        </w:tc>
        <w:tc>
          <w:tcPr>
            <w:tcW w:w="992" w:type="dxa"/>
          </w:tcPr>
          <w:p w14:paraId="23A1762C" w14:textId="77777777" w:rsidR="0005488C" w:rsidRDefault="0005488C" w:rsidP="00C0089F">
            <w:pPr>
              <w:pStyle w:val="TableText"/>
            </w:pPr>
            <w:r>
              <w:t>4</w:t>
            </w:r>
          </w:p>
        </w:tc>
        <w:tc>
          <w:tcPr>
            <w:tcW w:w="5496" w:type="dxa"/>
          </w:tcPr>
          <w:p w14:paraId="23A1762D" w14:textId="77777777" w:rsidR="0005488C" w:rsidRDefault="0005488C" w:rsidP="00C0089F">
            <w:pPr>
              <w:pStyle w:val="TableText"/>
            </w:pPr>
            <w:r>
              <w:t>Institution code</w:t>
            </w:r>
          </w:p>
        </w:tc>
        <w:tc>
          <w:tcPr>
            <w:tcW w:w="1134" w:type="dxa"/>
          </w:tcPr>
          <w:p w14:paraId="23A1762E" w14:textId="77777777" w:rsidR="0005488C" w:rsidRDefault="0005488C" w:rsidP="00C0089F">
            <w:pPr>
              <w:pStyle w:val="TableText"/>
            </w:pPr>
          </w:p>
        </w:tc>
        <w:tc>
          <w:tcPr>
            <w:tcW w:w="851" w:type="dxa"/>
          </w:tcPr>
          <w:p w14:paraId="23A1762F" w14:textId="77777777" w:rsidR="0005488C" w:rsidRDefault="0005488C" w:rsidP="00C0089F">
            <w:pPr>
              <w:pStyle w:val="TableText"/>
            </w:pPr>
            <w:r>
              <w:t>1</w:t>
            </w:r>
          </w:p>
        </w:tc>
      </w:tr>
      <w:tr w:rsidR="0005488C" w14:paraId="23A17637" w14:textId="77777777" w:rsidTr="0005488C">
        <w:trPr>
          <w:cantSplit/>
        </w:trPr>
        <w:tc>
          <w:tcPr>
            <w:tcW w:w="2039" w:type="dxa"/>
          </w:tcPr>
          <w:p w14:paraId="23A17631" w14:textId="77777777" w:rsidR="0005488C" w:rsidRPr="00C0089F" w:rsidRDefault="0005488C" w:rsidP="00C0089F">
            <w:pPr>
              <w:pStyle w:val="TableText"/>
            </w:pPr>
            <w:r w:rsidRPr="00C0089F">
              <w:t>custcode</w:t>
            </w:r>
          </w:p>
        </w:tc>
        <w:tc>
          <w:tcPr>
            <w:tcW w:w="741" w:type="dxa"/>
          </w:tcPr>
          <w:p w14:paraId="23A17632" w14:textId="77777777" w:rsidR="0005488C" w:rsidRDefault="0005488C" w:rsidP="00C0089F">
            <w:pPr>
              <w:pStyle w:val="TableText"/>
            </w:pPr>
            <w:r>
              <w:t>n</w:t>
            </w:r>
          </w:p>
        </w:tc>
        <w:tc>
          <w:tcPr>
            <w:tcW w:w="992" w:type="dxa"/>
          </w:tcPr>
          <w:p w14:paraId="23A17633" w14:textId="77777777" w:rsidR="0005488C" w:rsidRDefault="0005488C" w:rsidP="00C0089F">
            <w:pPr>
              <w:pStyle w:val="TableText"/>
            </w:pPr>
            <w:r>
              <w:t>12</w:t>
            </w:r>
          </w:p>
        </w:tc>
        <w:tc>
          <w:tcPr>
            <w:tcW w:w="5496" w:type="dxa"/>
          </w:tcPr>
          <w:p w14:paraId="23A17634" w14:textId="77777777" w:rsidR="0005488C" w:rsidRDefault="0005488C" w:rsidP="00C0089F">
            <w:pPr>
              <w:pStyle w:val="TableText"/>
            </w:pPr>
            <w:r>
              <w:t>Customer code (CIF)</w:t>
            </w:r>
          </w:p>
        </w:tc>
        <w:tc>
          <w:tcPr>
            <w:tcW w:w="1134" w:type="dxa"/>
          </w:tcPr>
          <w:p w14:paraId="23A17635" w14:textId="77777777" w:rsidR="0005488C" w:rsidRDefault="0005488C" w:rsidP="00C0089F">
            <w:pPr>
              <w:pStyle w:val="TableText"/>
            </w:pPr>
            <w:r>
              <w:t>K</w:t>
            </w:r>
          </w:p>
        </w:tc>
        <w:tc>
          <w:tcPr>
            <w:tcW w:w="851" w:type="dxa"/>
          </w:tcPr>
          <w:p w14:paraId="23A17636" w14:textId="77777777" w:rsidR="0005488C" w:rsidRDefault="0005488C" w:rsidP="00C0089F">
            <w:pPr>
              <w:pStyle w:val="TableText"/>
            </w:pPr>
            <w:r>
              <w:t>1</w:t>
            </w:r>
          </w:p>
        </w:tc>
      </w:tr>
      <w:tr w:rsidR="00074E64" w14:paraId="23A1763F" w14:textId="77777777" w:rsidTr="0005488C">
        <w:trPr>
          <w:cantSplit/>
          <w:ins w:id="245" w:author="Hejduk, Piotr" w:date="2013-03-13T15:05:00Z"/>
        </w:trPr>
        <w:tc>
          <w:tcPr>
            <w:tcW w:w="2039" w:type="dxa"/>
          </w:tcPr>
          <w:p w14:paraId="23A17638" w14:textId="77777777" w:rsidR="00074E64" w:rsidRPr="00C0089F" w:rsidRDefault="00074E64" w:rsidP="00C0089F">
            <w:pPr>
              <w:pStyle w:val="TableText"/>
              <w:rPr>
                <w:ins w:id="246" w:author="Hejduk, Piotr" w:date="2013-03-13T15:05:00Z"/>
              </w:rPr>
            </w:pPr>
            <w:ins w:id="247" w:author="Hejduk, Piotr" w:date="2013-03-13T15:05:00Z">
              <w:r>
                <w:t xml:space="preserve">ID type </w:t>
              </w:r>
            </w:ins>
          </w:p>
        </w:tc>
        <w:tc>
          <w:tcPr>
            <w:tcW w:w="741" w:type="dxa"/>
          </w:tcPr>
          <w:p w14:paraId="23A17639" w14:textId="77777777" w:rsidR="00074E64" w:rsidRDefault="00074E64" w:rsidP="00C0089F">
            <w:pPr>
              <w:pStyle w:val="TableText"/>
              <w:rPr>
                <w:ins w:id="248" w:author="Hejduk, Piotr" w:date="2013-03-13T15:05:00Z"/>
              </w:rPr>
            </w:pPr>
            <w:ins w:id="249" w:author="Hejduk, Piotr" w:date="2013-03-13T15:05:00Z">
              <w:r>
                <w:t>an</w:t>
              </w:r>
            </w:ins>
          </w:p>
        </w:tc>
        <w:tc>
          <w:tcPr>
            <w:tcW w:w="992" w:type="dxa"/>
          </w:tcPr>
          <w:p w14:paraId="23A1763A" w14:textId="77777777" w:rsidR="00074E64" w:rsidRDefault="00074E64" w:rsidP="00C0089F">
            <w:pPr>
              <w:pStyle w:val="TableText"/>
              <w:rPr>
                <w:ins w:id="250" w:author="Hejduk, Piotr" w:date="2013-03-13T15:05:00Z"/>
              </w:rPr>
            </w:pPr>
            <w:ins w:id="251" w:author="Hejduk, Piotr" w:date="2013-03-13T15:05:00Z">
              <w:r>
                <w:t>16</w:t>
              </w:r>
            </w:ins>
          </w:p>
        </w:tc>
        <w:tc>
          <w:tcPr>
            <w:tcW w:w="5496" w:type="dxa"/>
          </w:tcPr>
          <w:p w14:paraId="23A1763B" w14:textId="77777777" w:rsidR="00074E64" w:rsidRDefault="00B604F2" w:rsidP="008634AC">
            <w:pPr>
              <w:pStyle w:val="TableText"/>
              <w:rPr>
                <w:ins w:id="252" w:author="Hejduk, Piotr" w:date="2013-03-13T15:05:00Z"/>
              </w:rPr>
            </w:pPr>
            <w:ins w:id="253" w:author="Hejduk, Piotr" w:date="2013-03-13T15:05:00Z">
              <w:r>
                <w:t xml:space="preserve">Type of identification </w:t>
              </w:r>
            </w:ins>
          </w:p>
          <w:p w14:paraId="23A1763C" w14:textId="77777777" w:rsidR="00074E64" w:rsidRDefault="00074E64" w:rsidP="00C0089F">
            <w:pPr>
              <w:pStyle w:val="TableText"/>
              <w:rPr>
                <w:ins w:id="254" w:author="Hejduk, Piotr" w:date="2013-03-13T15:05:00Z"/>
              </w:rPr>
            </w:pPr>
          </w:p>
        </w:tc>
        <w:tc>
          <w:tcPr>
            <w:tcW w:w="1134" w:type="dxa"/>
          </w:tcPr>
          <w:p w14:paraId="23A1763D" w14:textId="77777777" w:rsidR="00074E64" w:rsidRDefault="00074E64" w:rsidP="00C0089F">
            <w:pPr>
              <w:pStyle w:val="TableText"/>
              <w:rPr>
                <w:ins w:id="255" w:author="Hejduk, Piotr" w:date="2013-03-13T15:05:00Z"/>
              </w:rPr>
            </w:pPr>
            <w:ins w:id="256" w:author="Hejduk, Piotr" w:date="2013-03-13T15:05:00Z">
              <w:r>
                <w:t>O</w:t>
              </w:r>
            </w:ins>
          </w:p>
        </w:tc>
        <w:tc>
          <w:tcPr>
            <w:tcW w:w="851" w:type="dxa"/>
          </w:tcPr>
          <w:p w14:paraId="23A1763E" w14:textId="77777777" w:rsidR="00074E64" w:rsidRDefault="0083763C" w:rsidP="00C0089F">
            <w:pPr>
              <w:pStyle w:val="TableText"/>
              <w:rPr>
                <w:ins w:id="257" w:author="Hejduk, Piotr" w:date="2013-03-13T15:05:00Z"/>
              </w:rPr>
            </w:pPr>
            <w:ins w:id="258" w:author="Hejduk, Piotr" w:date="2013-03-13T15:09:00Z">
              <w:r>
                <w:t>1</w:t>
              </w:r>
            </w:ins>
          </w:p>
        </w:tc>
      </w:tr>
      <w:tr w:rsidR="00074E64" w14:paraId="23A17647" w14:textId="77777777" w:rsidTr="0005488C">
        <w:trPr>
          <w:cantSplit/>
          <w:ins w:id="259" w:author="Hejduk, Piotr" w:date="2013-03-13T15:05:00Z"/>
        </w:trPr>
        <w:tc>
          <w:tcPr>
            <w:tcW w:w="2039" w:type="dxa"/>
          </w:tcPr>
          <w:p w14:paraId="23A17640" w14:textId="77777777" w:rsidR="00074E64" w:rsidRPr="00C0089F" w:rsidRDefault="00074E64" w:rsidP="00C0089F">
            <w:pPr>
              <w:pStyle w:val="TableText"/>
              <w:rPr>
                <w:ins w:id="260" w:author="Hejduk, Piotr" w:date="2013-03-13T15:05:00Z"/>
              </w:rPr>
            </w:pPr>
            <w:ins w:id="261" w:author="Hejduk, Piotr" w:date="2013-03-13T15:05:00Z">
              <w:r>
                <w:t>Customer Id Code</w:t>
              </w:r>
            </w:ins>
          </w:p>
        </w:tc>
        <w:tc>
          <w:tcPr>
            <w:tcW w:w="741" w:type="dxa"/>
          </w:tcPr>
          <w:p w14:paraId="23A17641" w14:textId="77777777" w:rsidR="00074E64" w:rsidRDefault="00074E64" w:rsidP="00C0089F">
            <w:pPr>
              <w:pStyle w:val="TableText"/>
              <w:rPr>
                <w:ins w:id="262" w:author="Hejduk, Piotr" w:date="2013-03-13T15:05:00Z"/>
              </w:rPr>
            </w:pPr>
            <w:ins w:id="263" w:author="Hejduk, Piotr" w:date="2013-03-13T15:05:00Z">
              <w:r>
                <w:t>An</w:t>
              </w:r>
            </w:ins>
          </w:p>
        </w:tc>
        <w:tc>
          <w:tcPr>
            <w:tcW w:w="992" w:type="dxa"/>
          </w:tcPr>
          <w:p w14:paraId="23A17642" w14:textId="77777777" w:rsidR="00074E64" w:rsidRDefault="00074E64" w:rsidP="00C0089F">
            <w:pPr>
              <w:pStyle w:val="TableText"/>
              <w:rPr>
                <w:ins w:id="264" w:author="Hejduk, Piotr" w:date="2013-03-13T15:05:00Z"/>
              </w:rPr>
            </w:pPr>
            <w:ins w:id="265" w:author="Hejduk, Piotr" w:date="2013-03-13T15:05:00Z">
              <w:r>
                <w:t>32</w:t>
              </w:r>
            </w:ins>
          </w:p>
        </w:tc>
        <w:tc>
          <w:tcPr>
            <w:tcW w:w="5496" w:type="dxa"/>
          </w:tcPr>
          <w:p w14:paraId="23A17643" w14:textId="77777777" w:rsidR="00074E64" w:rsidRDefault="00074E64" w:rsidP="008634AC">
            <w:pPr>
              <w:pStyle w:val="TableText"/>
              <w:rPr>
                <w:ins w:id="266" w:author="Hejduk, Piotr" w:date="2013-03-13T15:05:00Z"/>
              </w:rPr>
            </w:pPr>
            <w:ins w:id="267" w:author="Hejduk, Piotr" w:date="2013-03-13T15:05:00Z">
              <w:r>
                <w:t xml:space="preserve">Customer Identification </w:t>
              </w:r>
            </w:ins>
          </w:p>
          <w:p w14:paraId="23A17644" w14:textId="77777777" w:rsidR="00074E64" w:rsidRDefault="00074E64" w:rsidP="00C0089F">
            <w:pPr>
              <w:pStyle w:val="TableText"/>
              <w:rPr>
                <w:ins w:id="268" w:author="Hejduk, Piotr" w:date="2013-03-13T15:05:00Z"/>
              </w:rPr>
            </w:pPr>
          </w:p>
        </w:tc>
        <w:tc>
          <w:tcPr>
            <w:tcW w:w="1134" w:type="dxa"/>
          </w:tcPr>
          <w:p w14:paraId="23A17645" w14:textId="77777777" w:rsidR="00074E64" w:rsidRDefault="00074E64" w:rsidP="00C0089F">
            <w:pPr>
              <w:pStyle w:val="TableText"/>
              <w:rPr>
                <w:ins w:id="269" w:author="Hejduk, Piotr" w:date="2013-03-13T15:05:00Z"/>
              </w:rPr>
            </w:pPr>
            <w:ins w:id="270" w:author="Hejduk, Piotr" w:date="2013-03-13T15:05:00Z">
              <w:r>
                <w:t>O</w:t>
              </w:r>
            </w:ins>
          </w:p>
        </w:tc>
        <w:tc>
          <w:tcPr>
            <w:tcW w:w="851" w:type="dxa"/>
          </w:tcPr>
          <w:p w14:paraId="23A17646" w14:textId="77777777" w:rsidR="00074E64" w:rsidRDefault="0083763C" w:rsidP="00C0089F">
            <w:pPr>
              <w:pStyle w:val="TableText"/>
              <w:rPr>
                <w:ins w:id="271" w:author="Hejduk, Piotr" w:date="2013-03-13T15:05:00Z"/>
              </w:rPr>
            </w:pPr>
            <w:ins w:id="272" w:author="Hejduk, Piotr" w:date="2013-03-13T15:09:00Z">
              <w:r>
                <w:t>1</w:t>
              </w:r>
            </w:ins>
          </w:p>
        </w:tc>
      </w:tr>
      <w:tr w:rsidR="00074E64" w14:paraId="23A1764E" w14:textId="77777777" w:rsidTr="0005488C">
        <w:trPr>
          <w:cantSplit/>
        </w:trPr>
        <w:tc>
          <w:tcPr>
            <w:tcW w:w="2039" w:type="dxa"/>
          </w:tcPr>
          <w:p w14:paraId="23A17648" w14:textId="77777777" w:rsidR="00074E64" w:rsidRDefault="00074E64" w:rsidP="00C0089F">
            <w:pPr>
              <w:pStyle w:val="TableText"/>
            </w:pPr>
            <w:r>
              <w:t>contact_purpose</w:t>
            </w:r>
          </w:p>
        </w:tc>
        <w:tc>
          <w:tcPr>
            <w:tcW w:w="741" w:type="dxa"/>
          </w:tcPr>
          <w:p w14:paraId="23A17649" w14:textId="77777777" w:rsidR="00074E64" w:rsidRDefault="00074E64" w:rsidP="00C0089F">
            <w:pPr>
              <w:pStyle w:val="TableText"/>
            </w:pPr>
            <w:r>
              <w:t>n</w:t>
            </w:r>
          </w:p>
        </w:tc>
        <w:tc>
          <w:tcPr>
            <w:tcW w:w="992" w:type="dxa"/>
          </w:tcPr>
          <w:p w14:paraId="23A1764A" w14:textId="77777777" w:rsidR="00074E64" w:rsidRDefault="00074E64" w:rsidP="00C0089F">
            <w:pPr>
              <w:pStyle w:val="TableText"/>
            </w:pPr>
            <w:r>
              <w:t>4</w:t>
            </w:r>
          </w:p>
        </w:tc>
        <w:tc>
          <w:tcPr>
            <w:tcW w:w="5496" w:type="dxa"/>
          </w:tcPr>
          <w:p w14:paraId="23A1764B" w14:textId="77777777" w:rsidR="00074E64" w:rsidRDefault="00074E64" w:rsidP="00163DCD">
            <w:pPr>
              <w:pStyle w:val="TableText"/>
            </w:pPr>
            <w:r>
              <w:t>Contact Mechanism Purpose (will always be 00)</w:t>
            </w:r>
          </w:p>
        </w:tc>
        <w:tc>
          <w:tcPr>
            <w:tcW w:w="1134" w:type="dxa"/>
          </w:tcPr>
          <w:p w14:paraId="23A1764C" w14:textId="77777777" w:rsidR="00074E64" w:rsidRDefault="00074E64" w:rsidP="00C0089F">
            <w:pPr>
              <w:pStyle w:val="TableText"/>
            </w:pPr>
          </w:p>
        </w:tc>
        <w:tc>
          <w:tcPr>
            <w:tcW w:w="851" w:type="dxa"/>
          </w:tcPr>
          <w:p w14:paraId="23A1764D" w14:textId="77777777" w:rsidR="00074E64" w:rsidRDefault="00074E64" w:rsidP="00C0089F">
            <w:pPr>
              <w:pStyle w:val="TableText"/>
            </w:pPr>
            <w:r>
              <w:t>1</w:t>
            </w:r>
          </w:p>
        </w:tc>
      </w:tr>
      <w:tr w:rsidR="00074E64" w14:paraId="23A17658" w14:textId="77777777" w:rsidTr="0005488C">
        <w:trPr>
          <w:cantSplit/>
        </w:trPr>
        <w:tc>
          <w:tcPr>
            <w:tcW w:w="2039" w:type="dxa"/>
          </w:tcPr>
          <w:p w14:paraId="23A1764F" w14:textId="77777777" w:rsidR="00074E64" w:rsidRDefault="00074E64" w:rsidP="00C0089F">
            <w:pPr>
              <w:pStyle w:val="TableText"/>
            </w:pPr>
            <w:r>
              <w:t>contact_type</w:t>
            </w:r>
          </w:p>
        </w:tc>
        <w:tc>
          <w:tcPr>
            <w:tcW w:w="741" w:type="dxa"/>
          </w:tcPr>
          <w:p w14:paraId="23A17650" w14:textId="77777777" w:rsidR="00074E64" w:rsidRDefault="00074E64" w:rsidP="00C0089F">
            <w:pPr>
              <w:pStyle w:val="TableText"/>
            </w:pPr>
            <w:r>
              <w:t>n</w:t>
            </w:r>
          </w:p>
        </w:tc>
        <w:tc>
          <w:tcPr>
            <w:tcW w:w="992" w:type="dxa"/>
          </w:tcPr>
          <w:p w14:paraId="23A17651" w14:textId="77777777" w:rsidR="00074E64" w:rsidRDefault="00074E64" w:rsidP="00C0089F">
            <w:pPr>
              <w:pStyle w:val="TableText"/>
            </w:pPr>
            <w:r>
              <w:t>4</w:t>
            </w:r>
          </w:p>
        </w:tc>
        <w:tc>
          <w:tcPr>
            <w:tcW w:w="5496" w:type="dxa"/>
          </w:tcPr>
          <w:p w14:paraId="23A17652" w14:textId="77777777" w:rsidR="00074E64" w:rsidRDefault="00074E64" w:rsidP="00163DCD">
            <w:pPr>
              <w:pStyle w:val="TableText"/>
            </w:pPr>
            <w:r>
              <w:t>Contact Mechanism Type</w:t>
            </w:r>
          </w:p>
          <w:p w14:paraId="23A17653" w14:textId="77777777" w:rsidR="00074E64" w:rsidRDefault="00074E64" w:rsidP="00163DCD">
            <w:pPr>
              <w:pStyle w:val="TableListBullet"/>
              <w:numPr>
                <w:ilvl w:val="0"/>
                <w:numId w:val="22"/>
              </w:numPr>
              <w:tabs>
                <w:tab w:val="left" w:pos="720"/>
              </w:tabs>
              <w:jc w:val="left"/>
            </w:pPr>
            <w:r>
              <w:t xml:space="preserve">00 – Home address </w:t>
            </w:r>
          </w:p>
          <w:p w14:paraId="23A17654" w14:textId="77777777" w:rsidR="00074E64" w:rsidRDefault="00074E64" w:rsidP="00163DCD">
            <w:pPr>
              <w:pStyle w:val="TableListBullet"/>
              <w:numPr>
                <w:ilvl w:val="0"/>
                <w:numId w:val="22"/>
              </w:numPr>
              <w:tabs>
                <w:tab w:val="left" w:pos="720"/>
              </w:tabs>
              <w:jc w:val="left"/>
              <w:rPr>
                <w:color w:val="4F6F19"/>
              </w:rPr>
            </w:pPr>
            <w:r>
              <w:t xml:space="preserve">10 – Work address </w:t>
            </w:r>
          </w:p>
          <w:p w14:paraId="23A17655" w14:textId="77777777" w:rsidR="00074E64" w:rsidRPr="00163DCD" w:rsidRDefault="00074E64" w:rsidP="00163DCD">
            <w:pPr>
              <w:pStyle w:val="TableListBullet"/>
              <w:numPr>
                <w:ilvl w:val="0"/>
                <w:numId w:val="22"/>
              </w:numPr>
              <w:tabs>
                <w:tab w:val="left" w:pos="720"/>
              </w:tabs>
              <w:jc w:val="left"/>
              <w:rPr>
                <w:color w:val="4F6F19"/>
              </w:rPr>
            </w:pPr>
            <w:r>
              <w:t xml:space="preserve">20 – PO Box </w:t>
            </w:r>
          </w:p>
        </w:tc>
        <w:tc>
          <w:tcPr>
            <w:tcW w:w="1134" w:type="dxa"/>
          </w:tcPr>
          <w:p w14:paraId="23A17656" w14:textId="77777777" w:rsidR="00074E64" w:rsidRDefault="00074E64" w:rsidP="00C0089F">
            <w:pPr>
              <w:pStyle w:val="TableText"/>
            </w:pPr>
          </w:p>
        </w:tc>
        <w:tc>
          <w:tcPr>
            <w:tcW w:w="851" w:type="dxa"/>
          </w:tcPr>
          <w:p w14:paraId="23A17657" w14:textId="77777777" w:rsidR="00074E64" w:rsidRDefault="00074E64" w:rsidP="00C0089F">
            <w:pPr>
              <w:pStyle w:val="TableText"/>
            </w:pPr>
            <w:r>
              <w:t>1</w:t>
            </w:r>
          </w:p>
        </w:tc>
      </w:tr>
      <w:tr w:rsidR="00074E64" w14:paraId="23A1765F" w14:textId="77777777" w:rsidTr="0005488C">
        <w:trPr>
          <w:cantSplit/>
        </w:trPr>
        <w:tc>
          <w:tcPr>
            <w:tcW w:w="2039" w:type="dxa"/>
          </w:tcPr>
          <w:p w14:paraId="23A17659" w14:textId="77777777" w:rsidR="00074E64" w:rsidRDefault="00074E64" w:rsidP="00C0089F">
            <w:pPr>
              <w:pStyle w:val="TableText"/>
            </w:pPr>
            <w:r>
              <w:t>address_1</w:t>
            </w:r>
          </w:p>
        </w:tc>
        <w:tc>
          <w:tcPr>
            <w:tcW w:w="741" w:type="dxa"/>
          </w:tcPr>
          <w:p w14:paraId="23A1765A" w14:textId="77777777" w:rsidR="00074E64" w:rsidRDefault="00074E64" w:rsidP="00C0089F">
            <w:pPr>
              <w:pStyle w:val="TableText"/>
            </w:pPr>
            <w:r>
              <w:t>an</w:t>
            </w:r>
          </w:p>
        </w:tc>
        <w:tc>
          <w:tcPr>
            <w:tcW w:w="992" w:type="dxa"/>
          </w:tcPr>
          <w:p w14:paraId="23A1765B" w14:textId="77777777" w:rsidR="00074E64" w:rsidRDefault="00074E64" w:rsidP="00C0089F">
            <w:pPr>
              <w:pStyle w:val="TableText"/>
            </w:pPr>
            <w:r>
              <w:t>40</w:t>
            </w:r>
          </w:p>
        </w:tc>
        <w:tc>
          <w:tcPr>
            <w:tcW w:w="5496" w:type="dxa"/>
          </w:tcPr>
          <w:p w14:paraId="23A1765C" w14:textId="77777777" w:rsidR="00074E64" w:rsidRDefault="00074E64" w:rsidP="00C0089F">
            <w:pPr>
              <w:pStyle w:val="TableText"/>
            </w:pPr>
            <w:r>
              <w:t>Address line 1</w:t>
            </w:r>
          </w:p>
        </w:tc>
        <w:tc>
          <w:tcPr>
            <w:tcW w:w="1134" w:type="dxa"/>
          </w:tcPr>
          <w:p w14:paraId="23A1765D" w14:textId="77777777" w:rsidR="00074E64" w:rsidRDefault="00074E64" w:rsidP="00C0089F">
            <w:pPr>
              <w:pStyle w:val="TableText"/>
            </w:pPr>
          </w:p>
        </w:tc>
        <w:tc>
          <w:tcPr>
            <w:tcW w:w="851" w:type="dxa"/>
          </w:tcPr>
          <w:p w14:paraId="23A1765E" w14:textId="77777777" w:rsidR="00074E64" w:rsidRDefault="00074E64" w:rsidP="00C0089F">
            <w:pPr>
              <w:pStyle w:val="TableText"/>
            </w:pPr>
            <w:r>
              <w:t>1</w:t>
            </w:r>
          </w:p>
        </w:tc>
      </w:tr>
      <w:tr w:rsidR="00074E64" w14:paraId="23A17666" w14:textId="77777777" w:rsidTr="0005488C">
        <w:trPr>
          <w:cantSplit/>
        </w:trPr>
        <w:tc>
          <w:tcPr>
            <w:tcW w:w="2039" w:type="dxa"/>
          </w:tcPr>
          <w:p w14:paraId="23A17660" w14:textId="77777777" w:rsidR="00074E64" w:rsidRDefault="00074E64" w:rsidP="00C0089F">
            <w:pPr>
              <w:pStyle w:val="TableText"/>
            </w:pPr>
            <w:r>
              <w:t>address_2</w:t>
            </w:r>
          </w:p>
        </w:tc>
        <w:tc>
          <w:tcPr>
            <w:tcW w:w="741" w:type="dxa"/>
          </w:tcPr>
          <w:p w14:paraId="23A17661" w14:textId="77777777" w:rsidR="00074E64" w:rsidRDefault="00074E64" w:rsidP="00C0089F">
            <w:pPr>
              <w:pStyle w:val="TableText"/>
            </w:pPr>
            <w:r>
              <w:t>an</w:t>
            </w:r>
          </w:p>
        </w:tc>
        <w:tc>
          <w:tcPr>
            <w:tcW w:w="992" w:type="dxa"/>
          </w:tcPr>
          <w:p w14:paraId="23A17662" w14:textId="77777777" w:rsidR="00074E64" w:rsidRDefault="00074E64" w:rsidP="00C0089F">
            <w:pPr>
              <w:pStyle w:val="TableText"/>
            </w:pPr>
            <w:r>
              <w:t>40</w:t>
            </w:r>
          </w:p>
        </w:tc>
        <w:tc>
          <w:tcPr>
            <w:tcW w:w="5496" w:type="dxa"/>
          </w:tcPr>
          <w:p w14:paraId="23A17663" w14:textId="77777777" w:rsidR="00074E64" w:rsidRDefault="00074E64" w:rsidP="00C0089F">
            <w:pPr>
              <w:pStyle w:val="TableText"/>
            </w:pPr>
            <w:r>
              <w:t>Address line 2</w:t>
            </w:r>
          </w:p>
        </w:tc>
        <w:tc>
          <w:tcPr>
            <w:tcW w:w="1134" w:type="dxa"/>
          </w:tcPr>
          <w:p w14:paraId="23A17664" w14:textId="77777777" w:rsidR="00074E64" w:rsidRDefault="00074E64" w:rsidP="00C0089F">
            <w:pPr>
              <w:pStyle w:val="TableText"/>
            </w:pPr>
            <w:r>
              <w:t>O</w:t>
            </w:r>
          </w:p>
        </w:tc>
        <w:tc>
          <w:tcPr>
            <w:tcW w:w="851" w:type="dxa"/>
          </w:tcPr>
          <w:p w14:paraId="23A17665" w14:textId="77777777" w:rsidR="00074E64" w:rsidRDefault="00074E64" w:rsidP="00C0089F">
            <w:pPr>
              <w:pStyle w:val="TableText"/>
            </w:pPr>
            <w:r>
              <w:t>1</w:t>
            </w:r>
          </w:p>
        </w:tc>
      </w:tr>
      <w:tr w:rsidR="00074E64" w14:paraId="23A1766D" w14:textId="77777777" w:rsidTr="0005488C">
        <w:trPr>
          <w:cantSplit/>
        </w:trPr>
        <w:tc>
          <w:tcPr>
            <w:tcW w:w="2039" w:type="dxa"/>
          </w:tcPr>
          <w:p w14:paraId="23A17667" w14:textId="77777777" w:rsidR="00074E64" w:rsidRDefault="00074E64" w:rsidP="00C0089F">
            <w:pPr>
              <w:pStyle w:val="TableText"/>
            </w:pPr>
            <w:r>
              <w:t>address_3</w:t>
            </w:r>
          </w:p>
        </w:tc>
        <w:tc>
          <w:tcPr>
            <w:tcW w:w="741" w:type="dxa"/>
          </w:tcPr>
          <w:p w14:paraId="23A17668" w14:textId="77777777" w:rsidR="00074E64" w:rsidRDefault="00074E64" w:rsidP="00C0089F">
            <w:pPr>
              <w:pStyle w:val="TableText"/>
            </w:pPr>
            <w:r>
              <w:t>an</w:t>
            </w:r>
          </w:p>
        </w:tc>
        <w:tc>
          <w:tcPr>
            <w:tcW w:w="992" w:type="dxa"/>
          </w:tcPr>
          <w:p w14:paraId="23A17669" w14:textId="77777777" w:rsidR="00074E64" w:rsidRDefault="00074E64" w:rsidP="00C0089F">
            <w:pPr>
              <w:pStyle w:val="TableText"/>
            </w:pPr>
            <w:r>
              <w:t>40</w:t>
            </w:r>
          </w:p>
        </w:tc>
        <w:tc>
          <w:tcPr>
            <w:tcW w:w="5496" w:type="dxa"/>
          </w:tcPr>
          <w:p w14:paraId="23A1766A" w14:textId="77777777" w:rsidR="00074E64" w:rsidRDefault="00074E64" w:rsidP="00C0089F">
            <w:pPr>
              <w:pStyle w:val="TableText"/>
            </w:pPr>
            <w:r>
              <w:t>Address line 3</w:t>
            </w:r>
          </w:p>
        </w:tc>
        <w:tc>
          <w:tcPr>
            <w:tcW w:w="1134" w:type="dxa"/>
          </w:tcPr>
          <w:p w14:paraId="23A1766B" w14:textId="77777777" w:rsidR="00074E64" w:rsidRDefault="00074E64" w:rsidP="00C0089F">
            <w:pPr>
              <w:pStyle w:val="TableText"/>
            </w:pPr>
            <w:r>
              <w:t>O</w:t>
            </w:r>
          </w:p>
        </w:tc>
        <w:tc>
          <w:tcPr>
            <w:tcW w:w="851" w:type="dxa"/>
          </w:tcPr>
          <w:p w14:paraId="23A1766C" w14:textId="77777777" w:rsidR="00074E64" w:rsidRDefault="00074E64" w:rsidP="00C0089F">
            <w:pPr>
              <w:pStyle w:val="TableText"/>
            </w:pPr>
            <w:r>
              <w:t>1</w:t>
            </w:r>
          </w:p>
        </w:tc>
      </w:tr>
      <w:tr w:rsidR="00074E64" w14:paraId="23A17674" w14:textId="77777777" w:rsidTr="0005488C">
        <w:trPr>
          <w:cantSplit/>
        </w:trPr>
        <w:tc>
          <w:tcPr>
            <w:tcW w:w="2039" w:type="dxa"/>
          </w:tcPr>
          <w:p w14:paraId="23A1766E" w14:textId="77777777" w:rsidR="00074E64" w:rsidRDefault="00074E64" w:rsidP="00C0089F">
            <w:pPr>
              <w:pStyle w:val="TableText"/>
            </w:pPr>
            <w:r>
              <w:lastRenderedPageBreak/>
              <w:t>address_4</w:t>
            </w:r>
          </w:p>
        </w:tc>
        <w:tc>
          <w:tcPr>
            <w:tcW w:w="741" w:type="dxa"/>
          </w:tcPr>
          <w:p w14:paraId="23A1766F" w14:textId="77777777" w:rsidR="00074E64" w:rsidRDefault="00074E64" w:rsidP="00C0089F">
            <w:pPr>
              <w:pStyle w:val="TableText"/>
            </w:pPr>
            <w:r>
              <w:t>an</w:t>
            </w:r>
          </w:p>
        </w:tc>
        <w:tc>
          <w:tcPr>
            <w:tcW w:w="992" w:type="dxa"/>
          </w:tcPr>
          <w:p w14:paraId="23A17670" w14:textId="77777777" w:rsidR="00074E64" w:rsidRDefault="00074E64" w:rsidP="00C0089F">
            <w:pPr>
              <w:pStyle w:val="TableText"/>
            </w:pPr>
            <w:r>
              <w:t>40</w:t>
            </w:r>
          </w:p>
        </w:tc>
        <w:tc>
          <w:tcPr>
            <w:tcW w:w="5496" w:type="dxa"/>
          </w:tcPr>
          <w:p w14:paraId="23A17671" w14:textId="77777777" w:rsidR="00074E64" w:rsidRDefault="00074E64" w:rsidP="00C0089F">
            <w:pPr>
              <w:pStyle w:val="TableText"/>
            </w:pPr>
            <w:r>
              <w:t>Address line 4</w:t>
            </w:r>
          </w:p>
        </w:tc>
        <w:tc>
          <w:tcPr>
            <w:tcW w:w="1134" w:type="dxa"/>
          </w:tcPr>
          <w:p w14:paraId="23A17672" w14:textId="77777777" w:rsidR="00074E64" w:rsidRDefault="00074E64" w:rsidP="00C0089F">
            <w:pPr>
              <w:pStyle w:val="TableText"/>
            </w:pPr>
            <w:r>
              <w:t>O</w:t>
            </w:r>
          </w:p>
        </w:tc>
        <w:tc>
          <w:tcPr>
            <w:tcW w:w="851" w:type="dxa"/>
          </w:tcPr>
          <w:p w14:paraId="23A17673" w14:textId="77777777" w:rsidR="00074E64" w:rsidRDefault="00074E64" w:rsidP="00C0089F">
            <w:pPr>
              <w:pStyle w:val="TableText"/>
            </w:pPr>
            <w:r>
              <w:t>1</w:t>
            </w:r>
          </w:p>
        </w:tc>
      </w:tr>
      <w:tr w:rsidR="00074E64" w14:paraId="23A1767B" w14:textId="77777777" w:rsidTr="0005488C">
        <w:trPr>
          <w:cantSplit/>
        </w:trPr>
        <w:tc>
          <w:tcPr>
            <w:tcW w:w="2039" w:type="dxa"/>
          </w:tcPr>
          <w:p w14:paraId="23A17675" w14:textId="77777777" w:rsidR="00074E64" w:rsidRDefault="00074E64" w:rsidP="00C0089F">
            <w:pPr>
              <w:pStyle w:val="TableText"/>
            </w:pPr>
            <w:r>
              <w:t>address_5</w:t>
            </w:r>
          </w:p>
        </w:tc>
        <w:tc>
          <w:tcPr>
            <w:tcW w:w="741" w:type="dxa"/>
          </w:tcPr>
          <w:p w14:paraId="23A17676" w14:textId="77777777" w:rsidR="00074E64" w:rsidRDefault="00074E64" w:rsidP="00C0089F">
            <w:pPr>
              <w:pStyle w:val="TableText"/>
            </w:pPr>
            <w:r>
              <w:t>an</w:t>
            </w:r>
          </w:p>
        </w:tc>
        <w:tc>
          <w:tcPr>
            <w:tcW w:w="992" w:type="dxa"/>
          </w:tcPr>
          <w:p w14:paraId="23A17677" w14:textId="77777777" w:rsidR="00074E64" w:rsidRDefault="00074E64" w:rsidP="00C0089F">
            <w:pPr>
              <w:pStyle w:val="TableText"/>
            </w:pPr>
            <w:r>
              <w:t>40</w:t>
            </w:r>
          </w:p>
        </w:tc>
        <w:tc>
          <w:tcPr>
            <w:tcW w:w="5496" w:type="dxa"/>
          </w:tcPr>
          <w:p w14:paraId="23A17678" w14:textId="77777777" w:rsidR="00074E64" w:rsidRDefault="00074E64" w:rsidP="00C0089F">
            <w:pPr>
              <w:pStyle w:val="TableText"/>
            </w:pPr>
            <w:r>
              <w:t>Address line 5</w:t>
            </w:r>
          </w:p>
        </w:tc>
        <w:tc>
          <w:tcPr>
            <w:tcW w:w="1134" w:type="dxa"/>
          </w:tcPr>
          <w:p w14:paraId="23A17679" w14:textId="77777777" w:rsidR="00074E64" w:rsidRDefault="00074E64" w:rsidP="00C0089F">
            <w:pPr>
              <w:pStyle w:val="TableText"/>
            </w:pPr>
            <w:r>
              <w:t>O</w:t>
            </w:r>
          </w:p>
        </w:tc>
        <w:tc>
          <w:tcPr>
            <w:tcW w:w="851" w:type="dxa"/>
          </w:tcPr>
          <w:p w14:paraId="23A1767A" w14:textId="77777777" w:rsidR="00074E64" w:rsidRDefault="00074E64" w:rsidP="00C0089F">
            <w:pPr>
              <w:pStyle w:val="TableText"/>
            </w:pPr>
            <w:r>
              <w:t>1</w:t>
            </w:r>
          </w:p>
        </w:tc>
      </w:tr>
      <w:tr w:rsidR="00074E64" w14:paraId="23A17682" w14:textId="77777777" w:rsidTr="0005488C">
        <w:trPr>
          <w:cantSplit/>
        </w:trPr>
        <w:tc>
          <w:tcPr>
            <w:tcW w:w="2039" w:type="dxa"/>
          </w:tcPr>
          <w:p w14:paraId="23A1767C" w14:textId="77777777" w:rsidR="00074E64" w:rsidRDefault="00074E64" w:rsidP="00C0089F">
            <w:pPr>
              <w:pStyle w:val="TableText"/>
            </w:pPr>
            <w:r>
              <w:t>directions</w:t>
            </w:r>
          </w:p>
        </w:tc>
        <w:tc>
          <w:tcPr>
            <w:tcW w:w="741" w:type="dxa"/>
          </w:tcPr>
          <w:p w14:paraId="23A1767D" w14:textId="77777777" w:rsidR="00074E64" w:rsidRDefault="00074E64" w:rsidP="00C0089F">
            <w:pPr>
              <w:pStyle w:val="TableText"/>
            </w:pPr>
            <w:r>
              <w:t>an</w:t>
            </w:r>
          </w:p>
        </w:tc>
        <w:tc>
          <w:tcPr>
            <w:tcW w:w="992" w:type="dxa"/>
          </w:tcPr>
          <w:p w14:paraId="23A1767E" w14:textId="77777777" w:rsidR="00074E64" w:rsidRDefault="00074E64" w:rsidP="00C0089F">
            <w:pPr>
              <w:pStyle w:val="TableText"/>
            </w:pPr>
            <w:r>
              <w:t>255</w:t>
            </w:r>
          </w:p>
        </w:tc>
        <w:tc>
          <w:tcPr>
            <w:tcW w:w="5496" w:type="dxa"/>
          </w:tcPr>
          <w:p w14:paraId="23A1767F" w14:textId="77777777" w:rsidR="00074E64" w:rsidRDefault="00074E64" w:rsidP="00C0089F">
            <w:pPr>
              <w:pStyle w:val="TableText"/>
            </w:pPr>
            <w:r>
              <w:t>Directions (free text)</w:t>
            </w:r>
          </w:p>
        </w:tc>
        <w:tc>
          <w:tcPr>
            <w:tcW w:w="1134" w:type="dxa"/>
          </w:tcPr>
          <w:p w14:paraId="23A17680" w14:textId="77777777" w:rsidR="00074E64" w:rsidRDefault="00074E64" w:rsidP="00C0089F">
            <w:pPr>
              <w:pStyle w:val="TableText"/>
            </w:pPr>
            <w:r>
              <w:t>O</w:t>
            </w:r>
          </w:p>
        </w:tc>
        <w:tc>
          <w:tcPr>
            <w:tcW w:w="851" w:type="dxa"/>
          </w:tcPr>
          <w:p w14:paraId="23A17681" w14:textId="77777777" w:rsidR="00074E64" w:rsidRDefault="00074E64" w:rsidP="00C0089F">
            <w:pPr>
              <w:pStyle w:val="TableText"/>
            </w:pPr>
            <w:r>
              <w:t>1</w:t>
            </w:r>
          </w:p>
        </w:tc>
      </w:tr>
      <w:tr w:rsidR="00074E64" w14:paraId="23A17689" w14:textId="77777777" w:rsidTr="0005488C">
        <w:trPr>
          <w:cantSplit/>
        </w:trPr>
        <w:tc>
          <w:tcPr>
            <w:tcW w:w="2039" w:type="dxa"/>
          </w:tcPr>
          <w:p w14:paraId="23A17683" w14:textId="77777777" w:rsidR="00074E64" w:rsidRDefault="00074E64" w:rsidP="00C0089F">
            <w:pPr>
              <w:pStyle w:val="TableText"/>
            </w:pPr>
            <w:r>
              <w:t>City</w:t>
            </w:r>
          </w:p>
        </w:tc>
        <w:tc>
          <w:tcPr>
            <w:tcW w:w="741" w:type="dxa"/>
          </w:tcPr>
          <w:p w14:paraId="23A17684" w14:textId="77777777" w:rsidR="00074E64" w:rsidRDefault="00074E64" w:rsidP="00C0089F">
            <w:pPr>
              <w:pStyle w:val="TableText"/>
            </w:pPr>
            <w:r>
              <w:t>an</w:t>
            </w:r>
          </w:p>
        </w:tc>
        <w:tc>
          <w:tcPr>
            <w:tcW w:w="992" w:type="dxa"/>
          </w:tcPr>
          <w:p w14:paraId="23A17685" w14:textId="77777777" w:rsidR="00074E64" w:rsidRDefault="00074E64" w:rsidP="00C0089F">
            <w:pPr>
              <w:pStyle w:val="TableText"/>
            </w:pPr>
            <w:r>
              <w:t>40</w:t>
            </w:r>
          </w:p>
        </w:tc>
        <w:tc>
          <w:tcPr>
            <w:tcW w:w="5496" w:type="dxa"/>
          </w:tcPr>
          <w:p w14:paraId="23A17686" w14:textId="77777777" w:rsidR="00074E64" w:rsidRDefault="00074E64" w:rsidP="00C0089F">
            <w:pPr>
              <w:pStyle w:val="TableText"/>
            </w:pPr>
            <w:r>
              <w:t>City</w:t>
            </w:r>
          </w:p>
        </w:tc>
        <w:tc>
          <w:tcPr>
            <w:tcW w:w="1134" w:type="dxa"/>
          </w:tcPr>
          <w:p w14:paraId="23A17687" w14:textId="77777777" w:rsidR="00074E64" w:rsidRDefault="00074E64" w:rsidP="00C0089F">
            <w:pPr>
              <w:pStyle w:val="TableText"/>
            </w:pPr>
            <w:r>
              <w:t>O</w:t>
            </w:r>
          </w:p>
        </w:tc>
        <w:tc>
          <w:tcPr>
            <w:tcW w:w="851" w:type="dxa"/>
          </w:tcPr>
          <w:p w14:paraId="23A17688" w14:textId="77777777" w:rsidR="00074E64" w:rsidRDefault="00074E64" w:rsidP="00C0089F">
            <w:pPr>
              <w:pStyle w:val="TableText"/>
            </w:pPr>
            <w:r>
              <w:t>1</w:t>
            </w:r>
          </w:p>
        </w:tc>
      </w:tr>
      <w:tr w:rsidR="00074E64" w14:paraId="23A17690" w14:textId="77777777" w:rsidTr="0005488C">
        <w:trPr>
          <w:cantSplit/>
        </w:trPr>
        <w:tc>
          <w:tcPr>
            <w:tcW w:w="2039" w:type="dxa"/>
          </w:tcPr>
          <w:p w14:paraId="23A1768A" w14:textId="77777777" w:rsidR="00074E64" w:rsidRDefault="00074E64" w:rsidP="00C0089F">
            <w:pPr>
              <w:pStyle w:val="TableText"/>
            </w:pPr>
            <w:r>
              <w:t>postal_code</w:t>
            </w:r>
          </w:p>
        </w:tc>
        <w:tc>
          <w:tcPr>
            <w:tcW w:w="741" w:type="dxa"/>
          </w:tcPr>
          <w:p w14:paraId="23A1768B" w14:textId="77777777" w:rsidR="00074E64" w:rsidRDefault="00074E64" w:rsidP="00C0089F">
            <w:pPr>
              <w:pStyle w:val="TableText"/>
            </w:pPr>
            <w:r>
              <w:t>an</w:t>
            </w:r>
          </w:p>
        </w:tc>
        <w:tc>
          <w:tcPr>
            <w:tcW w:w="992" w:type="dxa"/>
          </w:tcPr>
          <w:p w14:paraId="23A1768C" w14:textId="77777777" w:rsidR="00074E64" w:rsidRDefault="00074E64" w:rsidP="00C0089F">
            <w:pPr>
              <w:pStyle w:val="TableText"/>
            </w:pPr>
            <w:r>
              <w:t>10</w:t>
            </w:r>
          </w:p>
        </w:tc>
        <w:tc>
          <w:tcPr>
            <w:tcW w:w="5496" w:type="dxa"/>
          </w:tcPr>
          <w:p w14:paraId="23A1768D" w14:textId="77777777" w:rsidR="00074E64" w:rsidRDefault="00074E64" w:rsidP="00C0089F">
            <w:pPr>
              <w:pStyle w:val="TableText"/>
            </w:pPr>
            <w:r>
              <w:t>Post code</w:t>
            </w:r>
          </w:p>
        </w:tc>
        <w:tc>
          <w:tcPr>
            <w:tcW w:w="1134" w:type="dxa"/>
          </w:tcPr>
          <w:p w14:paraId="23A1768E" w14:textId="77777777" w:rsidR="00074E64" w:rsidRDefault="00074E64" w:rsidP="00C0089F">
            <w:pPr>
              <w:pStyle w:val="TableText"/>
            </w:pPr>
            <w:r>
              <w:t>O</w:t>
            </w:r>
          </w:p>
        </w:tc>
        <w:tc>
          <w:tcPr>
            <w:tcW w:w="851" w:type="dxa"/>
          </w:tcPr>
          <w:p w14:paraId="23A1768F" w14:textId="77777777" w:rsidR="00074E64" w:rsidRDefault="00074E64" w:rsidP="00C0089F">
            <w:pPr>
              <w:pStyle w:val="TableText"/>
            </w:pPr>
            <w:r>
              <w:t>1</w:t>
            </w:r>
          </w:p>
        </w:tc>
      </w:tr>
      <w:tr w:rsidR="00074E64" w14:paraId="23A17697" w14:textId="77777777" w:rsidTr="0005488C">
        <w:trPr>
          <w:cantSplit/>
        </w:trPr>
        <w:tc>
          <w:tcPr>
            <w:tcW w:w="2039" w:type="dxa"/>
          </w:tcPr>
          <w:p w14:paraId="23A17691" w14:textId="77777777" w:rsidR="00074E64" w:rsidRDefault="00074E64" w:rsidP="00C0089F">
            <w:pPr>
              <w:pStyle w:val="TableText"/>
            </w:pPr>
            <w:r>
              <w:t>country_id</w:t>
            </w:r>
          </w:p>
        </w:tc>
        <w:tc>
          <w:tcPr>
            <w:tcW w:w="741" w:type="dxa"/>
          </w:tcPr>
          <w:p w14:paraId="23A17692" w14:textId="77777777" w:rsidR="00074E64" w:rsidRDefault="00074E64" w:rsidP="00C0089F">
            <w:pPr>
              <w:pStyle w:val="TableText"/>
            </w:pPr>
            <w:r>
              <w:t>n</w:t>
            </w:r>
          </w:p>
        </w:tc>
        <w:tc>
          <w:tcPr>
            <w:tcW w:w="992" w:type="dxa"/>
          </w:tcPr>
          <w:p w14:paraId="23A17693" w14:textId="77777777" w:rsidR="00074E64" w:rsidRDefault="00074E64" w:rsidP="00C0089F">
            <w:pPr>
              <w:pStyle w:val="TableText"/>
            </w:pPr>
            <w:r>
              <w:t>3</w:t>
            </w:r>
          </w:p>
        </w:tc>
        <w:tc>
          <w:tcPr>
            <w:tcW w:w="5496" w:type="dxa"/>
          </w:tcPr>
          <w:p w14:paraId="23A17694" w14:textId="77777777" w:rsidR="00074E64" w:rsidRDefault="00074E64" w:rsidP="00C0089F">
            <w:pPr>
              <w:pStyle w:val="TableText"/>
            </w:pPr>
            <w:r>
              <w:t xml:space="preserve">3 digit ISO Country Code </w:t>
            </w:r>
          </w:p>
        </w:tc>
        <w:tc>
          <w:tcPr>
            <w:tcW w:w="1134" w:type="dxa"/>
          </w:tcPr>
          <w:p w14:paraId="23A17695" w14:textId="77777777" w:rsidR="00074E64" w:rsidRDefault="00074E64" w:rsidP="00C0089F">
            <w:pPr>
              <w:pStyle w:val="TableText"/>
            </w:pPr>
            <w:r>
              <w:t>O</w:t>
            </w:r>
          </w:p>
        </w:tc>
        <w:tc>
          <w:tcPr>
            <w:tcW w:w="851" w:type="dxa"/>
          </w:tcPr>
          <w:p w14:paraId="23A17696" w14:textId="77777777" w:rsidR="00074E64" w:rsidRDefault="00074E64" w:rsidP="00C0089F">
            <w:pPr>
              <w:pStyle w:val="TableText"/>
            </w:pPr>
            <w:r>
              <w:t>1</w:t>
            </w:r>
          </w:p>
        </w:tc>
      </w:tr>
      <w:tr w:rsidR="00074E64" w14:paraId="23A1769E" w14:textId="77777777" w:rsidTr="0005488C">
        <w:trPr>
          <w:cantSplit/>
        </w:trPr>
        <w:tc>
          <w:tcPr>
            <w:tcW w:w="2039" w:type="dxa"/>
          </w:tcPr>
          <w:p w14:paraId="23A17698" w14:textId="77777777" w:rsidR="00074E64" w:rsidRDefault="00074E64" w:rsidP="00C0089F">
            <w:pPr>
              <w:pStyle w:val="TableText"/>
            </w:pPr>
            <w:r>
              <w:t>province</w:t>
            </w:r>
          </w:p>
        </w:tc>
        <w:tc>
          <w:tcPr>
            <w:tcW w:w="741" w:type="dxa"/>
          </w:tcPr>
          <w:p w14:paraId="23A17699" w14:textId="77777777" w:rsidR="00074E64" w:rsidRDefault="00074E64" w:rsidP="00C0089F">
            <w:pPr>
              <w:pStyle w:val="TableText"/>
            </w:pPr>
            <w:r>
              <w:t>an</w:t>
            </w:r>
          </w:p>
        </w:tc>
        <w:tc>
          <w:tcPr>
            <w:tcW w:w="992" w:type="dxa"/>
          </w:tcPr>
          <w:p w14:paraId="23A1769A" w14:textId="77777777" w:rsidR="00074E64" w:rsidRDefault="00074E64" w:rsidP="00C0089F">
            <w:pPr>
              <w:pStyle w:val="TableText"/>
            </w:pPr>
            <w:r>
              <w:t>40</w:t>
            </w:r>
          </w:p>
        </w:tc>
        <w:tc>
          <w:tcPr>
            <w:tcW w:w="5496" w:type="dxa"/>
          </w:tcPr>
          <w:p w14:paraId="23A1769B" w14:textId="77777777" w:rsidR="00074E64" w:rsidRDefault="00074E64" w:rsidP="00C0089F">
            <w:pPr>
              <w:pStyle w:val="TableText"/>
            </w:pPr>
            <w:r>
              <w:t>Province if available</w:t>
            </w:r>
          </w:p>
        </w:tc>
        <w:tc>
          <w:tcPr>
            <w:tcW w:w="1134" w:type="dxa"/>
          </w:tcPr>
          <w:p w14:paraId="23A1769C" w14:textId="77777777" w:rsidR="00074E64" w:rsidRDefault="00074E64" w:rsidP="00C0089F">
            <w:pPr>
              <w:pStyle w:val="TableText"/>
            </w:pPr>
            <w:r>
              <w:t>O</w:t>
            </w:r>
          </w:p>
        </w:tc>
        <w:tc>
          <w:tcPr>
            <w:tcW w:w="851" w:type="dxa"/>
          </w:tcPr>
          <w:p w14:paraId="23A1769D" w14:textId="77777777" w:rsidR="00074E64" w:rsidRDefault="00074E64" w:rsidP="00C0089F">
            <w:pPr>
              <w:pStyle w:val="TableText"/>
            </w:pPr>
            <w:r>
              <w:t>1</w:t>
            </w:r>
          </w:p>
        </w:tc>
      </w:tr>
      <w:tr w:rsidR="00074E64" w14:paraId="23A176A5" w14:textId="77777777" w:rsidTr="0005488C">
        <w:trPr>
          <w:cantSplit/>
        </w:trPr>
        <w:tc>
          <w:tcPr>
            <w:tcW w:w="2039" w:type="dxa"/>
          </w:tcPr>
          <w:p w14:paraId="23A1769F" w14:textId="77777777" w:rsidR="00074E64" w:rsidRDefault="00074E64" w:rsidP="00C0089F">
            <w:pPr>
              <w:pStyle w:val="TableText"/>
            </w:pPr>
            <w:r>
              <w:t>territory</w:t>
            </w:r>
          </w:p>
        </w:tc>
        <w:tc>
          <w:tcPr>
            <w:tcW w:w="741" w:type="dxa"/>
          </w:tcPr>
          <w:p w14:paraId="23A176A0" w14:textId="77777777" w:rsidR="00074E64" w:rsidRDefault="00074E64" w:rsidP="00C0089F">
            <w:pPr>
              <w:pStyle w:val="TableText"/>
            </w:pPr>
            <w:r>
              <w:t>an</w:t>
            </w:r>
          </w:p>
        </w:tc>
        <w:tc>
          <w:tcPr>
            <w:tcW w:w="992" w:type="dxa"/>
          </w:tcPr>
          <w:p w14:paraId="23A176A1" w14:textId="77777777" w:rsidR="00074E64" w:rsidRDefault="00074E64" w:rsidP="00C0089F">
            <w:pPr>
              <w:pStyle w:val="TableText"/>
            </w:pPr>
            <w:r>
              <w:t>40</w:t>
            </w:r>
          </w:p>
        </w:tc>
        <w:tc>
          <w:tcPr>
            <w:tcW w:w="5496" w:type="dxa"/>
          </w:tcPr>
          <w:p w14:paraId="23A176A2" w14:textId="77777777" w:rsidR="00074E64" w:rsidRDefault="00074E64" w:rsidP="00C0089F">
            <w:pPr>
              <w:pStyle w:val="TableText"/>
            </w:pPr>
            <w:r>
              <w:t>Territory if available</w:t>
            </w:r>
          </w:p>
        </w:tc>
        <w:tc>
          <w:tcPr>
            <w:tcW w:w="1134" w:type="dxa"/>
          </w:tcPr>
          <w:p w14:paraId="23A176A3" w14:textId="77777777" w:rsidR="00074E64" w:rsidRDefault="00074E64" w:rsidP="00C0089F">
            <w:pPr>
              <w:pStyle w:val="TableText"/>
            </w:pPr>
            <w:r>
              <w:t>O</w:t>
            </w:r>
          </w:p>
        </w:tc>
        <w:tc>
          <w:tcPr>
            <w:tcW w:w="851" w:type="dxa"/>
          </w:tcPr>
          <w:p w14:paraId="23A176A4" w14:textId="77777777" w:rsidR="00074E64" w:rsidRDefault="00074E64" w:rsidP="00C0089F">
            <w:pPr>
              <w:pStyle w:val="TableText"/>
            </w:pPr>
            <w:r>
              <w:t>1</w:t>
            </w:r>
          </w:p>
        </w:tc>
      </w:tr>
      <w:tr w:rsidR="00074E64" w14:paraId="23A176AC" w14:textId="77777777" w:rsidTr="0005488C">
        <w:trPr>
          <w:cantSplit/>
        </w:trPr>
        <w:tc>
          <w:tcPr>
            <w:tcW w:w="2039" w:type="dxa"/>
          </w:tcPr>
          <w:p w14:paraId="23A176A6" w14:textId="77777777" w:rsidR="00074E64" w:rsidRDefault="00074E64" w:rsidP="00C0089F">
            <w:pPr>
              <w:pStyle w:val="TableText"/>
            </w:pPr>
            <w:r>
              <w:t>state</w:t>
            </w:r>
          </w:p>
        </w:tc>
        <w:tc>
          <w:tcPr>
            <w:tcW w:w="741" w:type="dxa"/>
          </w:tcPr>
          <w:p w14:paraId="23A176A7" w14:textId="77777777" w:rsidR="00074E64" w:rsidRDefault="00074E64" w:rsidP="00C0089F">
            <w:pPr>
              <w:pStyle w:val="TableText"/>
            </w:pPr>
            <w:r>
              <w:t>an</w:t>
            </w:r>
          </w:p>
        </w:tc>
        <w:tc>
          <w:tcPr>
            <w:tcW w:w="992" w:type="dxa"/>
          </w:tcPr>
          <w:p w14:paraId="23A176A8" w14:textId="77777777" w:rsidR="00074E64" w:rsidRDefault="00074E64" w:rsidP="00C0089F">
            <w:pPr>
              <w:pStyle w:val="TableText"/>
            </w:pPr>
            <w:r>
              <w:t>40</w:t>
            </w:r>
          </w:p>
        </w:tc>
        <w:tc>
          <w:tcPr>
            <w:tcW w:w="5496" w:type="dxa"/>
          </w:tcPr>
          <w:p w14:paraId="23A176A9" w14:textId="77777777" w:rsidR="00074E64" w:rsidRDefault="00074E64" w:rsidP="00C0089F">
            <w:pPr>
              <w:pStyle w:val="TableText"/>
            </w:pPr>
            <w:r>
              <w:t>State if available</w:t>
            </w:r>
          </w:p>
        </w:tc>
        <w:tc>
          <w:tcPr>
            <w:tcW w:w="1134" w:type="dxa"/>
          </w:tcPr>
          <w:p w14:paraId="23A176AA" w14:textId="77777777" w:rsidR="00074E64" w:rsidRDefault="00074E64" w:rsidP="00C0089F">
            <w:pPr>
              <w:pStyle w:val="TableText"/>
            </w:pPr>
            <w:r>
              <w:t>O</w:t>
            </w:r>
          </w:p>
        </w:tc>
        <w:tc>
          <w:tcPr>
            <w:tcW w:w="851" w:type="dxa"/>
          </w:tcPr>
          <w:p w14:paraId="23A176AB" w14:textId="77777777" w:rsidR="00074E64" w:rsidRDefault="00074E64" w:rsidP="00C0089F">
            <w:pPr>
              <w:pStyle w:val="TableText"/>
            </w:pPr>
            <w:r>
              <w:t>1</w:t>
            </w:r>
          </w:p>
        </w:tc>
      </w:tr>
      <w:tr w:rsidR="00074E64" w14:paraId="23A176B3" w14:textId="77777777" w:rsidTr="0005488C">
        <w:trPr>
          <w:cantSplit/>
        </w:trPr>
        <w:tc>
          <w:tcPr>
            <w:tcW w:w="2039" w:type="dxa"/>
          </w:tcPr>
          <w:p w14:paraId="23A176AD" w14:textId="77777777" w:rsidR="00074E64" w:rsidRDefault="00074E64" w:rsidP="00C0089F">
            <w:pPr>
              <w:pStyle w:val="TableText"/>
            </w:pPr>
            <w:r>
              <w:t>county</w:t>
            </w:r>
          </w:p>
        </w:tc>
        <w:tc>
          <w:tcPr>
            <w:tcW w:w="741" w:type="dxa"/>
          </w:tcPr>
          <w:p w14:paraId="23A176AE" w14:textId="77777777" w:rsidR="00074E64" w:rsidRDefault="00074E64" w:rsidP="00C0089F">
            <w:pPr>
              <w:pStyle w:val="TableText"/>
            </w:pPr>
            <w:r>
              <w:t>an</w:t>
            </w:r>
          </w:p>
        </w:tc>
        <w:tc>
          <w:tcPr>
            <w:tcW w:w="992" w:type="dxa"/>
          </w:tcPr>
          <w:p w14:paraId="23A176AF" w14:textId="77777777" w:rsidR="00074E64" w:rsidRDefault="00074E64" w:rsidP="00C0089F">
            <w:pPr>
              <w:pStyle w:val="TableText"/>
            </w:pPr>
            <w:r>
              <w:t>40</w:t>
            </w:r>
          </w:p>
        </w:tc>
        <w:tc>
          <w:tcPr>
            <w:tcW w:w="5496" w:type="dxa"/>
          </w:tcPr>
          <w:p w14:paraId="23A176B0" w14:textId="77777777" w:rsidR="00074E64" w:rsidRDefault="00074E64" w:rsidP="00C0089F">
            <w:pPr>
              <w:pStyle w:val="TableText"/>
            </w:pPr>
            <w:r>
              <w:t>County if available</w:t>
            </w:r>
          </w:p>
        </w:tc>
        <w:tc>
          <w:tcPr>
            <w:tcW w:w="1134" w:type="dxa"/>
          </w:tcPr>
          <w:p w14:paraId="23A176B1" w14:textId="77777777" w:rsidR="00074E64" w:rsidRDefault="00074E64" w:rsidP="00C0089F">
            <w:pPr>
              <w:pStyle w:val="TableText"/>
            </w:pPr>
            <w:r>
              <w:t>O</w:t>
            </w:r>
          </w:p>
        </w:tc>
        <w:tc>
          <w:tcPr>
            <w:tcW w:w="851" w:type="dxa"/>
          </w:tcPr>
          <w:p w14:paraId="23A176B2" w14:textId="77777777" w:rsidR="00074E64" w:rsidRDefault="00074E64" w:rsidP="00C0089F">
            <w:pPr>
              <w:pStyle w:val="TableText"/>
            </w:pPr>
            <w:r>
              <w:t>1</w:t>
            </w:r>
          </w:p>
        </w:tc>
      </w:tr>
      <w:tr w:rsidR="00074E64" w14:paraId="23A176BA" w14:textId="77777777" w:rsidTr="0005488C">
        <w:trPr>
          <w:cantSplit/>
        </w:trPr>
        <w:tc>
          <w:tcPr>
            <w:tcW w:w="2039" w:type="dxa"/>
          </w:tcPr>
          <w:p w14:paraId="23A176B4" w14:textId="77777777" w:rsidR="00074E64" w:rsidRDefault="00074E64" w:rsidP="00C0089F">
            <w:pPr>
              <w:pStyle w:val="TableText"/>
            </w:pPr>
            <w:r>
              <w:t>region</w:t>
            </w:r>
          </w:p>
        </w:tc>
        <w:tc>
          <w:tcPr>
            <w:tcW w:w="741" w:type="dxa"/>
          </w:tcPr>
          <w:p w14:paraId="23A176B5" w14:textId="77777777" w:rsidR="00074E64" w:rsidRDefault="00074E64" w:rsidP="00C0089F">
            <w:pPr>
              <w:pStyle w:val="TableText"/>
            </w:pPr>
            <w:r>
              <w:t>an</w:t>
            </w:r>
          </w:p>
        </w:tc>
        <w:tc>
          <w:tcPr>
            <w:tcW w:w="992" w:type="dxa"/>
          </w:tcPr>
          <w:p w14:paraId="23A176B6" w14:textId="77777777" w:rsidR="00074E64" w:rsidRDefault="00074E64" w:rsidP="00C0089F">
            <w:pPr>
              <w:pStyle w:val="TableText"/>
            </w:pPr>
            <w:r>
              <w:t>40</w:t>
            </w:r>
          </w:p>
        </w:tc>
        <w:tc>
          <w:tcPr>
            <w:tcW w:w="5496" w:type="dxa"/>
          </w:tcPr>
          <w:p w14:paraId="23A176B7" w14:textId="77777777" w:rsidR="00074E64" w:rsidRDefault="00074E64" w:rsidP="00C0089F">
            <w:pPr>
              <w:pStyle w:val="TableText"/>
            </w:pPr>
            <w:r>
              <w:t>Region if available</w:t>
            </w:r>
          </w:p>
        </w:tc>
        <w:tc>
          <w:tcPr>
            <w:tcW w:w="1134" w:type="dxa"/>
          </w:tcPr>
          <w:p w14:paraId="23A176B8" w14:textId="77777777" w:rsidR="00074E64" w:rsidRDefault="00074E64" w:rsidP="00C0089F">
            <w:pPr>
              <w:pStyle w:val="TableText"/>
            </w:pPr>
            <w:r>
              <w:t>O</w:t>
            </w:r>
          </w:p>
        </w:tc>
        <w:tc>
          <w:tcPr>
            <w:tcW w:w="851" w:type="dxa"/>
          </w:tcPr>
          <w:p w14:paraId="23A176B9" w14:textId="77777777" w:rsidR="00074E64" w:rsidRDefault="00074E64" w:rsidP="00C0089F">
            <w:pPr>
              <w:pStyle w:val="TableText"/>
            </w:pPr>
            <w:r>
              <w:t>1</w:t>
            </w:r>
          </w:p>
        </w:tc>
      </w:tr>
      <w:tr w:rsidR="00074E64" w14:paraId="23A176C2" w14:textId="77777777" w:rsidTr="0005488C">
        <w:trPr>
          <w:cantSplit/>
        </w:trPr>
        <w:tc>
          <w:tcPr>
            <w:tcW w:w="2039" w:type="dxa"/>
          </w:tcPr>
          <w:p w14:paraId="23A176BB" w14:textId="77777777" w:rsidR="00074E64" w:rsidRDefault="00074E64" w:rsidP="00C0089F">
            <w:pPr>
              <w:pStyle w:val="TableText"/>
            </w:pPr>
            <w:r>
              <w:t xml:space="preserve">linktype </w:t>
            </w:r>
          </w:p>
        </w:tc>
        <w:tc>
          <w:tcPr>
            <w:tcW w:w="741" w:type="dxa"/>
          </w:tcPr>
          <w:p w14:paraId="23A176BC" w14:textId="77777777" w:rsidR="00074E64" w:rsidRDefault="00074E64" w:rsidP="00C0089F">
            <w:pPr>
              <w:pStyle w:val="TableText"/>
            </w:pPr>
            <w:r>
              <w:t>N</w:t>
            </w:r>
          </w:p>
        </w:tc>
        <w:tc>
          <w:tcPr>
            <w:tcW w:w="992" w:type="dxa"/>
          </w:tcPr>
          <w:p w14:paraId="23A176BD" w14:textId="77777777" w:rsidR="00074E64" w:rsidRDefault="00074E64" w:rsidP="00C0089F">
            <w:pPr>
              <w:pStyle w:val="TableText"/>
            </w:pPr>
            <w:r>
              <w:t>3</w:t>
            </w:r>
          </w:p>
        </w:tc>
        <w:tc>
          <w:tcPr>
            <w:tcW w:w="5496" w:type="dxa"/>
          </w:tcPr>
          <w:p w14:paraId="23A176BE" w14:textId="77777777" w:rsidR="00074E64" w:rsidRDefault="00074E64" w:rsidP="00C0089F">
            <w:pPr>
              <w:pStyle w:val="TableText"/>
            </w:pPr>
            <w:r>
              <w:t xml:space="preserve">Either ‘999’ to link to the customer or ‘0’ to link to a card </w:t>
            </w:r>
          </w:p>
          <w:p w14:paraId="23A176BF" w14:textId="77777777" w:rsidR="00074E64" w:rsidRDefault="00074E64" w:rsidP="00C0089F">
            <w:pPr>
              <w:pStyle w:val="TableText"/>
            </w:pPr>
            <w:r>
              <w:t xml:space="preserve">Default is 999 (customer) </w:t>
            </w:r>
          </w:p>
        </w:tc>
        <w:tc>
          <w:tcPr>
            <w:tcW w:w="1134" w:type="dxa"/>
          </w:tcPr>
          <w:p w14:paraId="23A176C0" w14:textId="77777777" w:rsidR="00074E64" w:rsidRDefault="00074E64" w:rsidP="00C0089F">
            <w:pPr>
              <w:pStyle w:val="TableText"/>
            </w:pPr>
            <w:r>
              <w:t>O</w:t>
            </w:r>
          </w:p>
        </w:tc>
        <w:tc>
          <w:tcPr>
            <w:tcW w:w="851" w:type="dxa"/>
          </w:tcPr>
          <w:p w14:paraId="23A176C1" w14:textId="77777777" w:rsidR="00074E64" w:rsidRDefault="00074E64" w:rsidP="00C0089F">
            <w:pPr>
              <w:pStyle w:val="TableText"/>
            </w:pPr>
            <w:r>
              <w:t>2</w:t>
            </w:r>
          </w:p>
        </w:tc>
      </w:tr>
      <w:tr w:rsidR="00074E64" w14:paraId="23A176CA" w14:textId="77777777" w:rsidTr="0005488C">
        <w:trPr>
          <w:cantSplit/>
        </w:trPr>
        <w:tc>
          <w:tcPr>
            <w:tcW w:w="2039" w:type="dxa"/>
          </w:tcPr>
          <w:p w14:paraId="23A176C3" w14:textId="77777777" w:rsidR="00074E64" w:rsidRDefault="00074E64" w:rsidP="00C0089F">
            <w:pPr>
              <w:pStyle w:val="TableText"/>
            </w:pPr>
            <w:r>
              <w:t xml:space="preserve">VPAN </w:t>
            </w:r>
          </w:p>
        </w:tc>
        <w:tc>
          <w:tcPr>
            <w:tcW w:w="741" w:type="dxa"/>
          </w:tcPr>
          <w:p w14:paraId="23A176C4" w14:textId="77777777" w:rsidR="00074E64" w:rsidRDefault="00074E64" w:rsidP="00C0089F">
            <w:pPr>
              <w:pStyle w:val="TableText"/>
            </w:pPr>
            <w:r>
              <w:t>AN</w:t>
            </w:r>
          </w:p>
        </w:tc>
        <w:tc>
          <w:tcPr>
            <w:tcW w:w="992" w:type="dxa"/>
          </w:tcPr>
          <w:p w14:paraId="23A176C5" w14:textId="77777777" w:rsidR="00074E64" w:rsidRDefault="00074E64" w:rsidP="00C0089F">
            <w:pPr>
              <w:pStyle w:val="TableText"/>
            </w:pPr>
            <w:r>
              <w:t>32</w:t>
            </w:r>
          </w:p>
        </w:tc>
        <w:tc>
          <w:tcPr>
            <w:tcW w:w="5496" w:type="dxa"/>
          </w:tcPr>
          <w:p w14:paraId="23A176C6" w14:textId="77777777" w:rsidR="00074E64" w:rsidRDefault="00074E64" w:rsidP="00C0089F">
            <w:pPr>
              <w:pStyle w:val="TableText"/>
            </w:pPr>
            <w:r>
              <w:t xml:space="preserve">VPAN of the card to link the address to. </w:t>
            </w:r>
          </w:p>
          <w:p w14:paraId="23A176C7" w14:textId="77777777" w:rsidR="00074E64" w:rsidRDefault="00074E64" w:rsidP="00C0089F">
            <w:pPr>
              <w:pStyle w:val="TableText"/>
            </w:pPr>
            <w:r>
              <w:t>This is ignored if the link type is 999.</w:t>
            </w:r>
          </w:p>
        </w:tc>
        <w:tc>
          <w:tcPr>
            <w:tcW w:w="1134" w:type="dxa"/>
          </w:tcPr>
          <w:p w14:paraId="23A176C8" w14:textId="77777777" w:rsidR="00074E64" w:rsidRDefault="00074E64" w:rsidP="00C0089F">
            <w:pPr>
              <w:pStyle w:val="TableText"/>
            </w:pPr>
            <w:r>
              <w:t>O</w:t>
            </w:r>
          </w:p>
        </w:tc>
        <w:tc>
          <w:tcPr>
            <w:tcW w:w="851" w:type="dxa"/>
          </w:tcPr>
          <w:p w14:paraId="23A176C9" w14:textId="77777777" w:rsidR="00074E64" w:rsidRDefault="00074E64" w:rsidP="00C0089F">
            <w:pPr>
              <w:pStyle w:val="TableText"/>
            </w:pPr>
            <w:r>
              <w:t>2</w:t>
            </w:r>
          </w:p>
        </w:tc>
      </w:tr>
      <w:tr w:rsidR="00074E64" w14:paraId="23A176D2" w14:textId="77777777" w:rsidTr="0005488C">
        <w:trPr>
          <w:cantSplit/>
        </w:trPr>
        <w:tc>
          <w:tcPr>
            <w:tcW w:w="2039" w:type="dxa"/>
          </w:tcPr>
          <w:p w14:paraId="23A176CB" w14:textId="77777777" w:rsidR="00074E64" w:rsidRDefault="00074E64" w:rsidP="00C0089F">
            <w:pPr>
              <w:pStyle w:val="TableText"/>
            </w:pPr>
            <w:r>
              <w:t>PAN</w:t>
            </w:r>
          </w:p>
        </w:tc>
        <w:tc>
          <w:tcPr>
            <w:tcW w:w="741" w:type="dxa"/>
          </w:tcPr>
          <w:p w14:paraId="23A176CC" w14:textId="77777777" w:rsidR="00074E64" w:rsidRDefault="00074E64" w:rsidP="00C0089F">
            <w:pPr>
              <w:pStyle w:val="TableText"/>
            </w:pPr>
            <w:r>
              <w:t>AN</w:t>
            </w:r>
          </w:p>
        </w:tc>
        <w:tc>
          <w:tcPr>
            <w:tcW w:w="992" w:type="dxa"/>
          </w:tcPr>
          <w:p w14:paraId="23A176CD" w14:textId="77777777" w:rsidR="00074E64" w:rsidRDefault="00074E64" w:rsidP="00C0089F">
            <w:pPr>
              <w:pStyle w:val="TableText"/>
            </w:pPr>
            <w:r>
              <w:t>19</w:t>
            </w:r>
          </w:p>
        </w:tc>
        <w:tc>
          <w:tcPr>
            <w:tcW w:w="5496" w:type="dxa"/>
          </w:tcPr>
          <w:p w14:paraId="23A176CE" w14:textId="77777777" w:rsidR="00074E64" w:rsidRDefault="00074E64" w:rsidP="00C0089F">
            <w:pPr>
              <w:pStyle w:val="TableText"/>
            </w:pPr>
            <w:r>
              <w:t xml:space="preserve">PAN of the card to link the address to.  </w:t>
            </w:r>
          </w:p>
          <w:p w14:paraId="23A176CF" w14:textId="77777777" w:rsidR="00074E64" w:rsidRDefault="00074E64" w:rsidP="00C0089F">
            <w:pPr>
              <w:pStyle w:val="TableText"/>
            </w:pPr>
            <w:r>
              <w:t xml:space="preserve">This is ignored if the VPAN is specified. </w:t>
            </w:r>
          </w:p>
        </w:tc>
        <w:tc>
          <w:tcPr>
            <w:tcW w:w="1134" w:type="dxa"/>
          </w:tcPr>
          <w:p w14:paraId="23A176D0" w14:textId="77777777" w:rsidR="00074E64" w:rsidRDefault="00074E64" w:rsidP="00C0089F">
            <w:pPr>
              <w:pStyle w:val="TableText"/>
            </w:pPr>
            <w:r>
              <w:t>O</w:t>
            </w:r>
          </w:p>
        </w:tc>
        <w:tc>
          <w:tcPr>
            <w:tcW w:w="851" w:type="dxa"/>
          </w:tcPr>
          <w:p w14:paraId="23A176D1" w14:textId="77777777" w:rsidR="00074E64" w:rsidRDefault="00074E64" w:rsidP="00C0089F">
            <w:pPr>
              <w:pStyle w:val="TableText"/>
            </w:pPr>
            <w:r>
              <w:t>2</w:t>
            </w:r>
          </w:p>
        </w:tc>
      </w:tr>
      <w:tr w:rsidR="00074E64" w14:paraId="23A176DA" w14:textId="77777777" w:rsidTr="0005488C">
        <w:trPr>
          <w:cantSplit/>
        </w:trPr>
        <w:tc>
          <w:tcPr>
            <w:tcW w:w="2039" w:type="dxa"/>
          </w:tcPr>
          <w:p w14:paraId="23A176D3" w14:textId="77777777" w:rsidR="00074E64" w:rsidRDefault="00074E64" w:rsidP="00C0089F">
            <w:pPr>
              <w:pStyle w:val="TableText"/>
            </w:pPr>
            <w:r>
              <w:lastRenderedPageBreak/>
              <w:t>Seqno</w:t>
            </w:r>
          </w:p>
        </w:tc>
        <w:tc>
          <w:tcPr>
            <w:tcW w:w="741" w:type="dxa"/>
          </w:tcPr>
          <w:p w14:paraId="23A176D4" w14:textId="77777777" w:rsidR="00074E64" w:rsidRDefault="00074E64" w:rsidP="00C0089F">
            <w:pPr>
              <w:pStyle w:val="TableText"/>
            </w:pPr>
            <w:r>
              <w:t>N</w:t>
            </w:r>
          </w:p>
        </w:tc>
        <w:tc>
          <w:tcPr>
            <w:tcW w:w="992" w:type="dxa"/>
          </w:tcPr>
          <w:p w14:paraId="23A176D5" w14:textId="77777777" w:rsidR="00074E64" w:rsidRDefault="00074E64" w:rsidP="00C0089F">
            <w:pPr>
              <w:pStyle w:val="TableText"/>
            </w:pPr>
            <w:r>
              <w:t>1</w:t>
            </w:r>
          </w:p>
        </w:tc>
        <w:tc>
          <w:tcPr>
            <w:tcW w:w="5496" w:type="dxa"/>
          </w:tcPr>
          <w:p w14:paraId="23A176D6" w14:textId="77777777" w:rsidR="00074E64" w:rsidRDefault="00074E64" w:rsidP="00C0089F">
            <w:pPr>
              <w:pStyle w:val="TableText"/>
            </w:pPr>
            <w:r>
              <w:t>PAN/VPAN Sequence number</w:t>
            </w:r>
          </w:p>
          <w:p w14:paraId="23A176D7" w14:textId="77777777" w:rsidR="00074E64" w:rsidRDefault="00074E64" w:rsidP="00C0089F">
            <w:pPr>
              <w:pStyle w:val="TableText"/>
            </w:pPr>
            <w:r>
              <w:t>Default is ‘0’</w:t>
            </w:r>
          </w:p>
        </w:tc>
        <w:tc>
          <w:tcPr>
            <w:tcW w:w="1134" w:type="dxa"/>
          </w:tcPr>
          <w:p w14:paraId="23A176D8" w14:textId="77777777" w:rsidR="00074E64" w:rsidRDefault="00074E64" w:rsidP="00C0089F">
            <w:pPr>
              <w:pStyle w:val="TableText"/>
            </w:pPr>
            <w:r>
              <w:t>O</w:t>
            </w:r>
          </w:p>
        </w:tc>
        <w:tc>
          <w:tcPr>
            <w:tcW w:w="851" w:type="dxa"/>
          </w:tcPr>
          <w:p w14:paraId="23A176D9" w14:textId="77777777" w:rsidR="00074E64" w:rsidRDefault="00074E64" w:rsidP="00C0089F">
            <w:pPr>
              <w:pStyle w:val="TableText"/>
            </w:pPr>
            <w:r>
              <w:t>2</w:t>
            </w:r>
          </w:p>
        </w:tc>
      </w:tr>
      <w:tr w:rsidR="00074E64" w14:paraId="23A176E4" w14:textId="77777777" w:rsidTr="00DF7B82">
        <w:trPr>
          <w:cantSplit/>
        </w:trPr>
        <w:tc>
          <w:tcPr>
            <w:tcW w:w="2039" w:type="dxa"/>
          </w:tcPr>
          <w:p w14:paraId="23A176DB" w14:textId="77777777" w:rsidR="00074E64" w:rsidRDefault="00074E64" w:rsidP="00DF7B82">
            <w:pPr>
              <w:pStyle w:val="TableText"/>
            </w:pPr>
            <w:del w:id="273" w:author="Hejduk, Piotr" w:date="2013-03-13T15:05:00Z">
              <w:r w:rsidDel="00074E64">
                <w:delText xml:space="preserve">ID type </w:delText>
              </w:r>
            </w:del>
          </w:p>
        </w:tc>
        <w:tc>
          <w:tcPr>
            <w:tcW w:w="741" w:type="dxa"/>
          </w:tcPr>
          <w:p w14:paraId="23A176DC" w14:textId="77777777" w:rsidR="00074E64" w:rsidRDefault="00074E64" w:rsidP="00DF7B82">
            <w:pPr>
              <w:pStyle w:val="TableText"/>
            </w:pPr>
            <w:del w:id="274" w:author="Hejduk, Piotr" w:date="2013-03-13T15:05:00Z">
              <w:r w:rsidDel="00074E64">
                <w:delText>an</w:delText>
              </w:r>
            </w:del>
          </w:p>
        </w:tc>
        <w:tc>
          <w:tcPr>
            <w:tcW w:w="992" w:type="dxa"/>
          </w:tcPr>
          <w:p w14:paraId="23A176DD" w14:textId="77777777" w:rsidR="00074E64" w:rsidRDefault="00074E64" w:rsidP="00DF7B82">
            <w:pPr>
              <w:pStyle w:val="TableText"/>
            </w:pPr>
            <w:del w:id="275" w:author="Hejduk, Piotr" w:date="2013-03-13T15:05:00Z">
              <w:r w:rsidDel="00074E64">
                <w:delText>16</w:delText>
              </w:r>
            </w:del>
          </w:p>
        </w:tc>
        <w:tc>
          <w:tcPr>
            <w:tcW w:w="5496" w:type="dxa"/>
          </w:tcPr>
          <w:p w14:paraId="23A176DE" w14:textId="77777777" w:rsidR="00074E64" w:rsidDel="00074E64" w:rsidRDefault="00074E64" w:rsidP="00DF7B82">
            <w:pPr>
              <w:pStyle w:val="TableText"/>
              <w:rPr>
                <w:del w:id="276" w:author="Hejduk, Piotr" w:date="2013-03-13T15:05:00Z"/>
              </w:rPr>
            </w:pPr>
            <w:del w:id="277" w:author="Hejduk, Piotr" w:date="2013-03-13T15:05:00Z">
              <w:r w:rsidDel="00074E64">
                <w:delText>Type of identification eg.</w:delText>
              </w:r>
            </w:del>
          </w:p>
          <w:p w14:paraId="23A176DF" w14:textId="77777777" w:rsidR="00074E64" w:rsidDel="00074E64" w:rsidRDefault="00074E64" w:rsidP="0008558B">
            <w:pPr>
              <w:pStyle w:val="TableText"/>
              <w:numPr>
                <w:ilvl w:val="0"/>
                <w:numId w:val="23"/>
              </w:numPr>
              <w:rPr>
                <w:del w:id="278" w:author="Hejduk, Piotr" w:date="2013-03-13T15:05:00Z"/>
              </w:rPr>
            </w:pPr>
            <w:del w:id="279" w:author="Hejduk, Piotr" w:date="2013-03-13T15:05:00Z">
              <w:r w:rsidDel="00074E64">
                <w:delText>“National Id”</w:delText>
              </w:r>
            </w:del>
          </w:p>
          <w:p w14:paraId="23A176E0" w14:textId="77777777" w:rsidR="00074E64" w:rsidDel="00074E64" w:rsidRDefault="00074E64" w:rsidP="0008558B">
            <w:pPr>
              <w:pStyle w:val="TableText"/>
              <w:numPr>
                <w:ilvl w:val="0"/>
                <w:numId w:val="23"/>
              </w:numPr>
              <w:rPr>
                <w:del w:id="280" w:author="Hejduk, Piotr" w:date="2013-03-13T15:05:00Z"/>
              </w:rPr>
            </w:pPr>
            <w:del w:id="281" w:author="Hejduk, Piotr" w:date="2013-03-13T15:05:00Z">
              <w:r w:rsidDel="00074E64">
                <w:delText>Passport</w:delText>
              </w:r>
            </w:del>
          </w:p>
          <w:p w14:paraId="23A176E1" w14:textId="77777777" w:rsidR="00074E64" w:rsidRDefault="00074E64" w:rsidP="00DF7B82">
            <w:pPr>
              <w:pStyle w:val="TableText"/>
            </w:pPr>
            <w:del w:id="282" w:author="Hejduk, Piotr" w:date="2013-03-13T15:05:00Z">
              <w:r w:rsidDel="00074E64">
                <w:delText xml:space="preserve">As defined in </w:delText>
              </w:r>
              <w:r w:rsidRPr="001918AC" w:rsidDel="00074E64">
                <w:delText xml:space="preserve">Cust_IdType </w:delText>
              </w:r>
              <w:r w:rsidDel="00074E64">
                <w:delText>IdTypeCode</w:delText>
              </w:r>
            </w:del>
          </w:p>
        </w:tc>
        <w:tc>
          <w:tcPr>
            <w:tcW w:w="1134" w:type="dxa"/>
          </w:tcPr>
          <w:p w14:paraId="23A176E2" w14:textId="77777777" w:rsidR="00074E64" w:rsidRDefault="00074E64" w:rsidP="00DF7B82">
            <w:pPr>
              <w:pStyle w:val="TableText"/>
            </w:pPr>
            <w:del w:id="283" w:author="Hejduk, Piotr" w:date="2013-03-13T15:05:00Z">
              <w:r w:rsidDel="00074E64">
                <w:delText>O</w:delText>
              </w:r>
            </w:del>
          </w:p>
        </w:tc>
        <w:tc>
          <w:tcPr>
            <w:tcW w:w="851" w:type="dxa"/>
          </w:tcPr>
          <w:p w14:paraId="23A176E3" w14:textId="77777777" w:rsidR="00074E64" w:rsidRDefault="00074E64" w:rsidP="00DF7B82">
            <w:pPr>
              <w:pStyle w:val="TableText"/>
            </w:pPr>
            <w:del w:id="284" w:author="Hejduk, Piotr" w:date="2013-03-13T15:05:00Z">
              <w:r w:rsidDel="00074E64">
                <w:delText>3</w:delText>
              </w:r>
            </w:del>
          </w:p>
        </w:tc>
      </w:tr>
      <w:tr w:rsidR="00074E64" w14:paraId="23A176EC" w14:textId="77777777" w:rsidTr="00DF7B82">
        <w:trPr>
          <w:cantSplit/>
        </w:trPr>
        <w:tc>
          <w:tcPr>
            <w:tcW w:w="2039" w:type="dxa"/>
          </w:tcPr>
          <w:p w14:paraId="23A176E5" w14:textId="77777777" w:rsidR="00074E64" w:rsidRDefault="00074E64" w:rsidP="00DF7B82">
            <w:pPr>
              <w:pStyle w:val="TableText"/>
            </w:pPr>
            <w:del w:id="285" w:author="Hejduk, Piotr" w:date="2013-03-13T15:05:00Z">
              <w:r w:rsidDel="00074E64">
                <w:delText>Customer Id Code</w:delText>
              </w:r>
            </w:del>
          </w:p>
        </w:tc>
        <w:tc>
          <w:tcPr>
            <w:tcW w:w="741" w:type="dxa"/>
          </w:tcPr>
          <w:p w14:paraId="23A176E6" w14:textId="77777777" w:rsidR="00074E64" w:rsidRDefault="00074E64" w:rsidP="00DF7B82">
            <w:pPr>
              <w:pStyle w:val="TableText"/>
            </w:pPr>
            <w:del w:id="286" w:author="Hejduk, Piotr" w:date="2013-03-13T15:05:00Z">
              <w:r w:rsidDel="00074E64">
                <w:delText>An</w:delText>
              </w:r>
            </w:del>
          </w:p>
        </w:tc>
        <w:tc>
          <w:tcPr>
            <w:tcW w:w="992" w:type="dxa"/>
          </w:tcPr>
          <w:p w14:paraId="23A176E7" w14:textId="77777777" w:rsidR="00074E64" w:rsidRDefault="00074E64" w:rsidP="00DF7B82">
            <w:pPr>
              <w:pStyle w:val="TableText"/>
            </w:pPr>
            <w:del w:id="287" w:author="Hejduk, Piotr" w:date="2013-03-13T15:05:00Z">
              <w:r w:rsidDel="00074E64">
                <w:delText>32</w:delText>
              </w:r>
            </w:del>
          </w:p>
        </w:tc>
        <w:tc>
          <w:tcPr>
            <w:tcW w:w="5496" w:type="dxa"/>
          </w:tcPr>
          <w:p w14:paraId="23A176E8" w14:textId="77777777" w:rsidR="00074E64" w:rsidDel="00074E64" w:rsidRDefault="00074E64" w:rsidP="00DF7B82">
            <w:pPr>
              <w:pStyle w:val="TableText"/>
              <w:rPr>
                <w:del w:id="288" w:author="Hejduk, Piotr" w:date="2013-03-13T15:05:00Z"/>
              </w:rPr>
            </w:pPr>
            <w:del w:id="289" w:author="Hejduk, Piotr" w:date="2013-03-13T15:05:00Z">
              <w:r w:rsidDel="00074E64">
                <w:delText xml:space="preserve">Customer Identification </w:delText>
              </w:r>
            </w:del>
          </w:p>
          <w:p w14:paraId="23A176E9" w14:textId="77777777" w:rsidR="00074E64" w:rsidRDefault="00074E64" w:rsidP="00DF7B82">
            <w:pPr>
              <w:pStyle w:val="TableText"/>
            </w:pPr>
          </w:p>
        </w:tc>
        <w:tc>
          <w:tcPr>
            <w:tcW w:w="1134" w:type="dxa"/>
          </w:tcPr>
          <w:p w14:paraId="23A176EA" w14:textId="77777777" w:rsidR="00074E64" w:rsidRDefault="00074E64" w:rsidP="00DF7B82">
            <w:pPr>
              <w:pStyle w:val="TableText"/>
            </w:pPr>
            <w:del w:id="290" w:author="Hejduk, Piotr" w:date="2013-03-13T15:05:00Z">
              <w:r w:rsidDel="00074E64">
                <w:delText>O</w:delText>
              </w:r>
            </w:del>
          </w:p>
        </w:tc>
        <w:tc>
          <w:tcPr>
            <w:tcW w:w="851" w:type="dxa"/>
          </w:tcPr>
          <w:p w14:paraId="23A176EB" w14:textId="77777777" w:rsidR="00074E64" w:rsidRDefault="00074E64" w:rsidP="00DF7B82">
            <w:pPr>
              <w:pStyle w:val="TableText"/>
            </w:pPr>
            <w:del w:id="291" w:author="Hejduk, Piotr" w:date="2013-03-13T15:05:00Z">
              <w:r w:rsidDel="00074E64">
                <w:delText>3</w:delText>
              </w:r>
            </w:del>
          </w:p>
        </w:tc>
      </w:tr>
      <w:tr w:rsidR="00074E64" w14:paraId="23A176F7" w14:textId="77777777" w:rsidTr="0005488C">
        <w:trPr>
          <w:cantSplit/>
        </w:trPr>
        <w:tc>
          <w:tcPr>
            <w:tcW w:w="2039" w:type="dxa"/>
          </w:tcPr>
          <w:p w14:paraId="23A176ED" w14:textId="77777777" w:rsidR="00074E64" w:rsidRDefault="00074E64" w:rsidP="00C0089F">
            <w:pPr>
              <w:pStyle w:val="TableText"/>
            </w:pPr>
            <w:r>
              <w:t>TOTAL</w:t>
            </w:r>
          </w:p>
        </w:tc>
        <w:tc>
          <w:tcPr>
            <w:tcW w:w="741" w:type="dxa"/>
          </w:tcPr>
          <w:p w14:paraId="23A176EE" w14:textId="77777777" w:rsidR="00074E64" w:rsidRDefault="00074E64" w:rsidP="00C0089F">
            <w:pPr>
              <w:pStyle w:val="TableText"/>
            </w:pPr>
          </w:p>
        </w:tc>
        <w:tc>
          <w:tcPr>
            <w:tcW w:w="992" w:type="dxa"/>
          </w:tcPr>
          <w:p w14:paraId="23A176EF" w14:textId="77777777" w:rsidR="00074E64" w:rsidRDefault="00074E64" w:rsidP="00DF7B82">
            <w:pPr>
              <w:pStyle w:val="TableText"/>
            </w:pPr>
            <w:r>
              <w:t>7</w:t>
            </w:r>
            <w:ins w:id="292" w:author="Hejduk, Piotr" w:date="2013-03-13T15:06:00Z">
              <w:r>
                <w:t>88</w:t>
              </w:r>
            </w:ins>
            <w:del w:id="293" w:author="Hejduk, Piotr" w:date="2013-03-13T15:06:00Z">
              <w:r w:rsidDel="00074E64">
                <w:delText>40</w:delText>
              </w:r>
            </w:del>
          </w:p>
          <w:p w14:paraId="23A176F0" w14:textId="77777777" w:rsidR="00074E64" w:rsidDel="00074E64" w:rsidRDefault="00074E64" w:rsidP="00DF7B82">
            <w:pPr>
              <w:pStyle w:val="TableText"/>
              <w:rPr>
                <w:del w:id="294" w:author="Hejduk, Piotr" w:date="2013-03-13T15:06:00Z"/>
              </w:rPr>
            </w:pPr>
            <w:ins w:id="295" w:author="Hejduk, Piotr" w:date="2013-03-13T15:06:00Z">
              <w:r>
                <w:t>843</w:t>
              </w:r>
            </w:ins>
            <w:del w:id="296" w:author="Hejduk, Piotr" w:date="2013-03-13T15:06:00Z">
              <w:r w:rsidDel="00074E64">
                <w:delText>795</w:delText>
              </w:r>
            </w:del>
          </w:p>
          <w:p w14:paraId="23A176F1" w14:textId="77777777" w:rsidR="00074E64" w:rsidRDefault="00074E64" w:rsidP="00C0089F">
            <w:pPr>
              <w:pStyle w:val="TableText"/>
            </w:pPr>
            <w:del w:id="297" w:author="Hejduk, Piotr" w:date="2013-03-13T15:06:00Z">
              <w:r w:rsidDel="00074E64">
                <w:delText>843</w:delText>
              </w:r>
            </w:del>
          </w:p>
        </w:tc>
        <w:tc>
          <w:tcPr>
            <w:tcW w:w="5496" w:type="dxa"/>
          </w:tcPr>
          <w:p w14:paraId="23A176F2" w14:textId="77777777" w:rsidR="00074E64" w:rsidRDefault="00074E64" w:rsidP="00DF7B82">
            <w:pPr>
              <w:pStyle w:val="TableText"/>
            </w:pPr>
            <w:r>
              <w:t>Version 1</w:t>
            </w:r>
          </w:p>
          <w:p w14:paraId="23A176F3" w14:textId="77777777" w:rsidR="00074E64" w:rsidRDefault="00074E64" w:rsidP="00DF7B82">
            <w:pPr>
              <w:pStyle w:val="TableText"/>
            </w:pPr>
            <w:r>
              <w:t>Version 2</w:t>
            </w:r>
          </w:p>
          <w:p w14:paraId="23A176F4" w14:textId="77777777" w:rsidR="00074E64" w:rsidRDefault="00074E64" w:rsidP="00074E64">
            <w:pPr>
              <w:pStyle w:val="TableText"/>
            </w:pPr>
            <w:del w:id="298" w:author="Hejduk, Piotr" w:date="2013-03-13T15:06:00Z">
              <w:r w:rsidDel="00074E64">
                <w:delText>Version 3</w:delText>
              </w:r>
            </w:del>
          </w:p>
        </w:tc>
        <w:tc>
          <w:tcPr>
            <w:tcW w:w="1134" w:type="dxa"/>
          </w:tcPr>
          <w:p w14:paraId="23A176F5" w14:textId="77777777" w:rsidR="00074E64" w:rsidRDefault="00074E64" w:rsidP="00C0089F">
            <w:pPr>
              <w:pStyle w:val="TableText"/>
            </w:pPr>
          </w:p>
        </w:tc>
        <w:tc>
          <w:tcPr>
            <w:tcW w:w="851" w:type="dxa"/>
          </w:tcPr>
          <w:p w14:paraId="23A176F6" w14:textId="77777777" w:rsidR="00074E64" w:rsidRDefault="00074E64" w:rsidP="00C0089F">
            <w:pPr>
              <w:pStyle w:val="TableText"/>
            </w:pPr>
          </w:p>
        </w:tc>
      </w:tr>
    </w:tbl>
    <w:p w14:paraId="23A176F8" w14:textId="77777777" w:rsidR="0005488C" w:rsidRDefault="0005488C">
      <w:pPr>
        <w:pStyle w:val="ListBullet"/>
        <w:numPr>
          <w:ilvl w:val="0"/>
          <w:numId w:val="0"/>
        </w:numPr>
        <w:ind w:left="1080"/>
      </w:pPr>
    </w:p>
    <w:p w14:paraId="23A176F9" w14:textId="77777777" w:rsidR="0005488C" w:rsidRDefault="0005488C">
      <w:pPr>
        <w:pStyle w:val="ListBullet"/>
        <w:numPr>
          <w:ilvl w:val="0"/>
          <w:numId w:val="0"/>
        </w:numPr>
        <w:ind w:left="1080"/>
      </w:pPr>
    </w:p>
    <w:p w14:paraId="23A176FA" w14:textId="77777777" w:rsidR="002D2015" w:rsidRPr="005F2C12" w:rsidRDefault="002D2015" w:rsidP="00202E9F">
      <w:pPr>
        <w:pStyle w:val="Heading2"/>
      </w:pPr>
      <w:bookmarkStart w:id="299" w:name="_Toc284848203"/>
      <w:bookmarkStart w:id="300" w:name="_Ref296422172"/>
      <w:bookmarkStart w:id="301" w:name="_Toc341774751"/>
      <w:bookmarkStart w:id="302" w:name="_Ref450617947"/>
      <w:bookmarkStart w:id="303" w:name="_Toc520892112"/>
      <w:r w:rsidRPr="005F2C12">
        <w:t>Record Type 99: File Trailer</w:t>
      </w:r>
      <w:bookmarkEnd w:id="299"/>
      <w:bookmarkEnd w:id="300"/>
      <w:bookmarkEnd w:id="301"/>
    </w:p>
    <w:p w14:paraId="23A176FB" w14:textId="77777777" w:rsidR="002D2015" w:rsidRDefault="002D2015" w:rsidP="002D2015">
      <w:r>
        <w:t>Each static data file (import or export) ends with the File Trailer record.</w:t>
      </w:r>
    </w:p>
    <w:p w14:paraId="23A176FC" w14:textId="77777777" w:rsidR="002D2015" w:rsidRDefault="00BE7F74" w:rsidP="002D2015">
      <w:pPr>
        <w:spacing w:after="360"/>
      </w:pPr>
      <w:r>
        <w:fldChar w:fldCharType="begin"/>
      </w:r>
      <w:r>
        <w:instrText xml:space="preserve"> REF _Ref414693678 \h  \* MERGEFORMAT </w:instrText>
      </w:r>
      <w:r>
        <w:fldChar w:fldCharType="separate"/>
      </w:r>
      <w:r w:rsidR="00A16F23">
        <w:t>Table 10</w:t>
      </w:r>
      <w:r>
        <w:fldChar w:fldCharType="end"/>
      </w:r>
      <w:r w:rsidR="002D2015">
        <w:t xml:space="preserve"> below provi</w:t>
      </w:r>
      <w:r w:rsidR="00464C59">
        <w:tab/>
      </w:r>
      <w:r w:rsidR="002D2015">
        <w:t>des a detailed description of the File Trailer record:</w:t>
      </w:r>
    </w:p>
    <w:p w14:paraId="23A176FD" w14:textId="77777777" w:rsidR="002D2015" w:rsidRDefault="002D2015" w:rsidP="002D2015">
      <w:pPr>
        <w:pStyle w:val="Caption"/>
        <w:spacing w:before="0"/>
        <w:ind w:right="706"/>
      </w:pPr>
      <w:bookmarkStart w:id="304" w:name="_Ref414693678"/>
      <w:bookmarkStart w:id="305" w:name="_Toc242672927"/>
      <w:bookmarkStart w:id="306" w:name="_Toc341774787"/>
      <w:r>
        <w:t xml:space="preserve">Table </w:t>
      </w:r>
      <w:r w:rsidR="00BE7F74">
        <w:fldChar w:fldCharType="begin"/>
      </w:r>
      <w:r w:rsidR="00BE7F74">
        <w:instrText xml:space="preserve"> SEQ Table \* ARABIC </w:instrText>
      </w:r>
      <w:r w:rsidR="00BE7F74">
        <w:fldChar w:fldCharType="separate"/>
      </w:r>
      <w:r w:rsidR="00A16F23">
        <w:rPr>
          <w:noProof/>
        </w:rPr>
        <w:t>10</w:t>
      </w:r>
      <w:r w:rsidR="00BE7F74">
        <w:rPr>
          <w:noProof/>
        </w:rPr>
        <w:fldChar w:fldCharType="end"/>
      </w:r>
      <w:bookmarkEnd w:id="304"/>
      <w:r>
        <w:t>: Definition of a File Trailer record</w:t>
      </w:r>
      <w:bookmarkEnd w:id="305"/>
      <w:bookmarkEnd w:id="306"/>
    </w:p>
    <w:tbl>
      <w:tblPr>
        <w:tblW w:w="0" w:type="auto"/>
        <w:tblInd w:w="11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0"/>
        <w:gridCol w:w="810"/>
        <w:gridCol w:w="990"/>
        <w:gridCol w:w="4320"/>
        <w:gridCol w:w="4320"/>
      </w:tblGrid>
      <w:tr w:rsidR="002D2015" w14:paraId="23A17700" w14:textId="77777777" w:rsidTr="002D2015">
        <w:trPr>
          <w:cantSplit/>
          <w:tblHeader/>
        </w:trPr>
        <w:tc>
          <w:tcPr>
            <w:tcW w:w="7920" w:type="dxa"/>
            <w:gridSpan w:val="4"/>
            <w:tcBorders>
              <w:bottom w:val="single" w:sz="6" w:space="0" w:color="000000"/>
            </w:tcBorders>
            <w:shd w:val="pct12" w:color="auto" w:fill="auto"/>
          </w:tcPr>
          <w:p w14:paraId="23A176FE" w14:textId="77777777" w:rsidR="002D2015" w:rsidRDefault="002D2015" w:rsidP="002D2015">
            <w:pPr>
              <w:pStyle w:val="TableHeading"/>
            </w:pPr>
            <w:smartTag w:uri="urn:schemas-microsoft-com:office:smarttags" w:element="stockticker">
              <w:r>
                <w:t>FILE</w:t>
              </w:r>
            </w:smartTag>
            <w:r>
              <w:t xml:space="preserve"> TRAILER RECORD</w:t>
            </w:r>
          </w:p>
        </w:tc>
        <w:tc>
          <w:tcPr>
            <w:tcW w:w="4320" w:type="dxa"/>
            <w:tcBorders>
              <w:bottom w:val="single" w:sz="6" w:space="0" w:color="000000"/>
            </w:tcBorders>
            <w:shd w:val="pct12" w:color="auto" w:fill="auto"/>
          </w:tcPr>
          <w:p w14:paraId="23A176FF" w14:textId="77777777" w:rsidR="002D2015" w:rsidRDefault="002D2015" w:rsidP="002D2015">
            <w:pPr>
              <w:pStyle w:val="TableHeading"/>
            </w:pPr>
          </w:p>
        </w:tc>
      </w:tr>
      <w:tr w:rsidR="002D2015" w14:paraId="23A17706" w14:textId="77777777" w:rsidTr="002D2015">
        <w:trPr>
          <w:cantSplit/>
          <w:tblHeader/>
        </w:trPr>
        <w:tc>
          <w:tcPr>
            <w:tcW w:w="1800" w:type="dxa"/>
            <w:tcBorders>
              <w:top w:val="nil"/>
            </w:tcBorders>
            <w:shd w:val="pct12" w:color="auto" w:fill="auto"/>
          </w:tcPr>
          <w:p w14:paraId="23A17701" w14:textId="77777777" w:rsidR="002D2015" w:rsidRDefault="002D2015" w:rsidP="002D2015">
            <w:pPr>
              <w:pStyle w:val="TableHeading"/>
            </w:pPr>
            <w:r>
              <w:t>Field</w:t>
            </w:r>
          </w:p>
        </w:tc>
        <w:tc>
          <w:tcPr>
            <w:tcW w:w="810" w:type="dxa"/>
            <w:tcBorders>
              <w:top w:val="nil"/>
            </w:tcBorders>
            <w:shd w:val="pct12" w:color="auto" w:fill="auto"/>
          </w:tcPr>
          <w:p w14:paraId="23A17702" w14:textId="77777777" w:rsidR="002D2015" w:rsidRDefault="002D2015" w:rsidP="002D2015">
            <w:pPr>
              <w:pStyle w:val="TableHeading"/>
            </w:pPr>
            <w:r>
              <w:t>Type</w:t>
            </w:r>
          </w:p>
        </w:tc>
        <w:tc>
          <w:tcPr>
            <w:tcW w:w="990" w:type="dxa"/>
            <w:tcBorders>
              <w:top w:val="nil"/>
            </w:tcBorders>
            <w:shd w:val="pct12" w:color="auto" w:fill="auto"/>
          </w:tcPr>
          <w:p w14:paraId="23A17703" w14:textId="77777777" w:rsidR="002D2015" w:rsidRDefault="002D2015" w:rsidP="002D2015">
            <w:pPr>
              <w:pStyle w:val="TableHeading"/>
            </w:pPr>
            <w:r>
              <w:t>Length</w:t>
            </w:r>
          </w:p>
        </w:tc>
        <w:tc>
          <w:tcPr>
            <w:tcW w:w="4320" w:type="dxa"/>
            <w:tcBorders>
              <w:top w:val="nil"/>
            </w:tcBorders>
            <w:shd w:val="pct12" w:color="auto" w:fill="auto"/>
          </w:tcPr>
          <w:p w14:paraId="23A17704" w14:textId="77777777" w:rsidR="002D2015" w:rsidRDefault="002D2015" w:rsidP="002D2015">
            <w:pPr>
              <w:pStyle w:val="TableHeading"/>
            </w:pPr>
            <w:r>
              <w:t>Description</w:t>
            </w:r>
          </w:p>
        </w:tc>
        <w:tc>
          <w:tcPr>
            <w:tcW w:w="4320" w:type="dxa"/>
            <w:tcBorders>
              <w:top w:val="nil"/>
            </w:tcBorders>
            <w:shd w:val="pct12" w:color="auto" w:fill="auto"/>
          </w:tcPr>
          <w:p w14:paraId="23A17705" w14:textId="77777777" w:rsidR="002D2015" w:rsidRDefault="002D2015" w:rsidP="002D2015">
            <w:pPr>
              <w:pStyle w:val="TableHeading"/>
            </w:pPr>
          </w:p>
        </w:tc>
      </w:tr>
      <w:tr w:rsidR="002D2015" w14:paraId="23A1770C" w14:textId="77777777" w:rsidTr="002D2015">
        <w:tc>
          <w:tcPr>
            <w:tcW w:w="1800" w:type="dxa"/>
          </w:tcPr>
          <w:p w14:paraId="23A17707" w14:textId="77777777" w:rsidR="002D2015" w:rsidRDefault="002D2015" w:rsidP="002D2015">
            <w:pPr>
              <w:pStyle w:val="TableText"/>
            </w:pPr>
            <w:r>
              <w:t>rechead</w:t>
            </w:r>
          </w:p>
        </w:tc>
        <w:tc>
          <w:tcPr>
            <w:tcW w:w="810" w:type="dxa"/>
          </w:tcPr>
          <w:p w14:paraId="23A17708" w14:textId="77777777" w:rsidR="002D2015" w:rsidRDefault="002D2015" w:rsidP="002D2015">
            <w:pPr>
              <w:pStyle w:val="TableText"/>
            </w:pPr>
            <w:r>
              <w:t>an</w:t>
            </w:r>
          </w:p>
        </w:tc>
        <w:tc>
          <w:tcPr>
            <w:tcW w:w="990" w:type="dxa"/>
          </w:tcPr>
          <w:p w14:paraId="23A17709" w14:textId="77777777" w:rsidR="002D2015" w:rsidRDefault="002D2015" w:rsidP="002D2015">
            <w:pPr>
              <w:pStyle w:val="TableText"/>
            </w:pPr>
            <w:r>
              <w:t>8</w:t>
            </w:r>
          </w:p>
        </w:tc>
        <w:tc>
          <w:tcPr>
            <w:tcW w:w="4320" w:type="dxa"/>
          </w:tcPr>
          <w:p w14:paraId="23A1770A" w14:textId="77777777" w:rsidR="002D2015" w:rsidRDefault="002D2015" w:rsidP="002D2015">
            <w:pPr>
              <w:pStyle w:val="TableText"/>
            </w:pPr>
            <w:r>
              <w:t xml:space="preserve">Record header (see section </w:t>
            </w:r>
            <w:r w:rsidR="006C222A">
              <w:fldChar w:fldCharType="begin"/>
            </w:r>
            <w:r>
              <w:instrText xml:space="preserve"> REF _Ref500242606 \r \h </w:instrText>
            </w:r>
            <w:r w:rsidR="006C222A">
              <w:fldChar w:fldCharType="separate"/>
            </w:r>
            <w:r w:rsidR="00A16F23">
              <w:t>2.3</w:t>
            </w:r>
            <w:r w:rsidR="006C222A">
              <w:fldChar w:fldCharType="end"/>
            </w:r>
            <w:r>
              <w:t>)</w:t>
            </w:r>
          </w:p>
        </w:tc>
        <w:tc>
          <w:tcPr>
            <w:tcW w:w="4320" w:type="dxa"/>
          </w:tcPr>
          <w:p w14:paraId="23A1770B" w14:textId="77777777" w:rsidR="002D2015" w:rsidRDefault="002D2015" w:rsidP="002D2015">
            <w:pPr>
              <w:pStyle w:val="TableText"/>
            </w:pPr>
          </w:p>
        </w:tc>
      </w:tr>
      <w:tr w:rsidR="002D2015" w14:paraId="23A17712" w14:textId="77777777" w:rsidTr="002D2015">
        <w:tc>
          <w:tcPr>
            <w:tcW w:w="1800" w:type="dxa"/>
          </w:tcPr>
          <w:p w14:paraId="23A1770D" w14:textId="77777777" w:rsidR="002D2015" w:rsidRDefault="002D2015" w:rsidP="002D2015">
            <w:pPr>
              <w:pStyle w:val="TableText"/>
            </w:pPr>
            <w:r>
              <w:lastRenderedPageBreak/>
              <w:t>filename</w:t>
            </w:r>
          </w:p>
        </w:tc>
        <w:tc>
          <w:tcPr>
            <w:tcW w:w="810" w:type="dxa"/>
          </w:tcPr>
          <w:p w14:paraId="23A1770E" w14:textId="77777777" w:rsidR="002D2015" w:rsidRDefault="002D2015" w:rsidP="002D2015">
            <w:pPr>
              <w:pStyle w:val="TableText"/>
            </w:pPr>
            <w:r>
              <w:t>a</w:t>
            </w:r>
          </w:p>
        </w:tc>
        <w:tc>
          <w:tcPr>
            <w:tcW w:w="990" w:type="dxa"/>
          </w:tcPr>
          <w:p w14:paraId="23A1770F" w14:textId="77777777" w:rsidR="002D2015" w:rsidRDefault="002D2015" w:rsidP="002D2015">
            <w:pPr>
              <w:pStyle w:val="TableText"/>
            </w:pPr>
            <w:r>
              <w:t>20</w:t>
            </w:r>
          </w:p>
        </w:tc>
        <w:tc>
          <w:tcPr>
            <w:tcW w:w="4320" w:type="dxa"/>
          </w:tcPr>
          <w:p w14:paraId="23A17710" w14:textId="77777777" w:rsidR="002D2015" w:rsidRDefault="002D2015" w:rsidP="002D2015">
            <w:pPr>
              <w:pStyle w:val="TableText"/>
            </w:pPr>
            <w:r>
              <w:t xml:space="preserve">‘CORTEX STATIC </w:t>
            </w:r>
            <w:smartTag w:uri="urn:schemas-microsoft-com:office:smarttags" w:element="stockticker">
              <w:r>
                <w:t>DATA</w:t>
              </w:r>
            </w:smartTag>
            <w:r>
              <w:t>’</w:t>
            </w:r>
          </w:p>
        </w:tc>
        <w:tc>
          <w:tcPr>
            <w:tcW w:w="4320" w:type="dxa"/>
          </w:tcPr>
          <w:p w14:paraId="23A17711" w14:textId="77777777" w:rsidR="002D2015" w:rsidRDefault="002D2015" w:rsidP="002D2015">
            <w:pPr>
              <w:pStyle w:val="TableText"/>
            </w:pPr>
          </w:p>
        </w:tc>
      </w:tr>
      <w:tr w:rsidR="002D2015" w14:paraId="23A17718" w14:textId="77777777" w:rsidTr="002D2015">
        <w:tc>
          <w:tcPr>
            <w:tcW w:w="1800" w:type="dxa"/>
          </w:tcPr>
          <w:p w14:paraId="23A17713" w14:textId="77777777" w:rsidR="002D2015" w:rsidRDefault="002D2015" w:rsidP="002D2015">
            <w:pPr>
              <w:pStyle w:val="TableText"/>
            </w:pPr>
            <w:r>
              <w:t>Nrecs</w:t>
            </w:r>
          </w:p>
        </w:tc>
        <w:tc>
          <w:tcPr>
            <w:tcW w:w="810" w:type="dxa"/>
          </w:tcPr>
          <w:p w14:paraId="23A17714" w14:textId="77777777" w:rsidR="002D2015" w:rsidRDefault="002D2015" w:rsidP="002D2015">
            <w:pPr>
              <w:pStyle w:val="TableText"/>
            </w:pPr>
            <w:r>
              <w:t>n</w:t>
            </w:r>
          </w:p>
        </w:tc>
        <w:tc>
          <w:tcPr>
            <w:tcW w:w="990" w:type="dxa"/>
          </w:tcPr>
          <w:p w14:paraId="23A17715" w14:textId="77777777" w:rsidR="002D2015" w:rsidRDefault="002D2015" w:rsidP="002D2015">
            <w:pPr>
              <w:pStyle w:val="TableText"/>
            </w:pPr>
            <w:r>
              <w:t>8</w:t>
            </w:r>
          </w:p>
        </w:tc>
        <w:tc>
          <w:tcPr>
            <w:tcW w:w="4320" w:type="dxa"/>
          </w:tcPr>
          <w:p w14:paraId="23A17716" w14:textId="77777777" w:rsidR="002D2015" w:rsidRDefault="002D2015" w:rsidP="002D2015">
            <w:pPr>
              <w:pStyle w:val="TableText"/>
            </w:pPr>
            <w:r>
              <w:t>The number of records in the file (excluding file header and trailer records)</w:t>
            </w:r>
          </w:p>
        </w:tc>
        <w:tc>
          <w:tcPr>
            <w:tcW w:w="4320" w:type="dxa"/>
          </w:tcPr>
          <w:p w14:paraId="23A17717" w14:textId="77777777" w:rsidR="002D2015" w:rsidRDefault="002D2015" w:rsidP="002D2015">
            <w:pPr>
              <w:pStyle w:val="TableText"/>
            </w:pPr>
          </w:p>
        </w:tc>
      </w:tr>
      <w:tr w:rsidR="002D2015" w14:paraId="23A1771E" w14:textId="77777777" w:rsidTr="002D2015">
        <w:tc>
          <w:tcPr>
            <w:tcW w:w="1800" w:type="dxa"/>
          </w:tcPr>
          <w:p w14:paraId="23A17719" w14:textId="77777777" w:rsidR="002D2015" w:rsidRDefault="002D2015" w:rsidP="002D2015">
            <w:pPr>
              <w:pStyle w:val="TableText"/>
            </w:pPr>
            <w:r>
              <w:t>TOTAL</w:t>
            </w:r>
          </w:p>
        </w:tc>
        <w:tc>
          <w:tcPr>
            <w:tcW w:w="810" w:type="dxa"/>
          </w:tcPr>
          <w:p w14:paraId="23A1771A" w14:textId="77777777" w:rsidR="002D2015" w:rsidRDefault="002D2015" w:rsidP="002D2015">
            <w:pPr>
              <w:pStyle w:val="TableText"/>
            </w:pPr>
          </w:p>
        </w:tc>
        <w:tc>
          <w:tcPr>
            <w:tcW w:w="990" w:type="dxa"/>
          </w:tcPr>
          <w:p w14:paraId="23A1771B" w14:textId="77777777" w:rsidR="002D2015" w:rsidRDefault="002D2015" w:rsidP="002D2015">
            <w:pPr>
              <w:pStyle w:val="TableText"/>
            </w:pPr>
            <w:r>
              <w:t>36</w:t>
            </w:r>
          </w:p>
        </w:tc>
        <w:tc>
          <w:tcPr>
            <w:tcW w:w="4320" w:type="dxa"/>
          </w:tcPr>
          <w:p w14:paraId="23A1771C" w14:textId="77777777" w:rsidR="002D2015" w:rsidRDefault="002D2015" w:rsidP="002D2015">
            <w:pPr>
              <w:pStyle w:val="TableText"/>
            </w:pPr>
          </w:p>
        </w:tc>
        <w:tc>
          <w:tcPr>
            <w:tcW w:w="4320" w:type="dxa"/>
          </w:tcPr>
          <w:p w14:paraId="23A1771D" w14:textId="77777777" w:rsidR="002D2015" w:rsidRDefault="002D2015" w:rsidP="002D2015">
            <w:pPr>
              <w:pStyle w:val="TableText"/>
            </w:pPr>
          </w:p>
        </w:tc>
      </w:tr>
    </w:tbl>
    <w:p w14:paraId="23A1771F" w14:textId="77777777" w:rsidR="002D2015" w:rsidRDefault="002D2015" w:rsidP="002D2015">
      <w:pPr>
        <w:pStyle w:val="Picture"/>
        <w:keepNext w:val="0"/>
        <w:widowControl w:val="0"/>
        <w:tabs>
          <w:tab w:val="clear" w:pos="1021"/>
          <w:tab w:val="clear" w:pos="1361"/>
          <w:tab w:val="clear" w:pos="1701"/>
          <w:tab w:val="clear" w:pos="2041"/>
        </w:tabs>
        <w:spacing w:after="0"/>
        <w:rPr>
          <w:spacing w:val="0"/>
          <w:kern w:val="0"/>
        </w:rPr>
      </w:pPr>
      <w:r>
        <w:rPr>
          <w:spacing w:val="0"/>
          <w:kern w:val="0"/>
        </w:rPr>
        <w:t>Thus, the file trailer record may be employed to check that the correct number of records have been imported into or exported from Cortex.</w:t>
      </w:r>
    </w:p>
    <w:p w14:paraId="23A17720" w14:textId="77777777" w:rsidR="006373EE" w:rsidRDefault="006373EE">
      <w:pPr>
        <w:pStyle w:val="Heading1"/>
        <w:sectPr w:rsidR="006373EE" w:rsidSect="003C1108">
          <w:pgSz w:w="16834" w:h="11909" w:orient="landscape" w:code="9"/>
          <w:pgMar w:top="1440" w:right="1440" w:bottom="1440" w:left="1440" w:header="1152" w:footer="1152" w:gutter="0"/>
          <w:cols w:space="720"/>
          <w:titlePg/>
          <w:docGrid w:linePitch="299"/>
        </w:sectPr>
      </w:pPr>
    </w:p>
    <w:p w14:paraId="23A17721" w14:textId="77777777" w:rsidR="00C71AE4" w:rsidRDefault="00C71AE4">
      <w:pPr>
        <w:pStyle w:val="Heading1"/>
      </w:pPr>
      <w:bookmarkStart w:id="307" w:name="_Toc341774752"/>
      <w:r>
        <w:lastRenderedPageBreak/>
        <w:t>Valid Messages</w:t>
      </w:r>
      <w:bookmarkEnd w:id="302"/>
      <w:bookmarkEnd w:id="303"/>
      <w:bookmarkEnd w:id="307"/>
    </w:p>
    <w:p w14:paraId="23A17722" w14:textId="77777777" w:rsidR="00C71AE4" w:rsidRPr="005F2C12" w:rsidRDefault="00C71AE4" w:rsidP="005F2C12">
      <w:pPr>
        <w:pStyle w:val="Heading2"/>
      </w:pPr>
      <w:bookmarkStart w:id="308" w:name="_Ref500243230"/>
      <w:bookmarkStart w:id="309" w:name="_Toc520892113"/>
      <w:bookmarkStart w:id="310" w:name="_Toc341774753"/>
      <w:r w:rsidRPr="005F2C12">
        <w:t>Add Customer</w:t>
      </w:r>
      <w:bookmarkEnd w:id="308"/>
      <w:bookmarkEnd w:id="309"/>
      <w:bookmarkEnd w:id="310"/>
    </w:p>
    <w:p w14:paraId="23A17723" w14:textId="77777777" w:rsidR="00C71AE4" w:rsidRDefault="00C71AE4">
      <w:r>
        <w:t>This message type is used to add a new customer record to the Cortex database.</w:t>
      </w:r>
    </w:p>
    <w:p w14:paraId="23A17724" w14:textId="77777777" w:rsidR="00C71AE4" w:rsidRDefault="00BE7F74">
      <w:pPr>
        <w:spacing w:after="360"/>
      </w:pPr>
      <w:r>
        <w:fldChar w:fldCharType="begin"/>
      </w:r>
      <w:r>
        <w:instrText xml:space="preserve"> REF _Ref500235277 \h  \* MERGEFORMAT </w:instrText>
      </w:r>
      <w:r>
        <w:fldChar w:fldCharType="separate"/>
      </w:r>
      <w:r w:rsidR="00A16F23">
        <w:t>Table 11</w:t>
      </w:r>
      <w:r>
        <w:fldChar w:fldCharType="end"/>
      </w:r>
      <w:r w:rsidR="00C71AE4">
        <w:t xml:space="preserve"> provides a definition of the Add Customer message.</w:t>
      </w:r>
    </w:p>
    <w:p w14:paraId="23A17725" w14:textId="77777777" w:rsidR="00C71AE4" w:rsidRDefault="00C71AE4">
      <w:pPr>
        <w:pStyle w:val="Caption"/>
      </w:pPr>
      <w:bookmarkStart w:id="311" w:name="_Ref500235277"/>
      <w:bookmarkStart w:id="312" w:name="_Toc341774788"/>
      <w:r>
        <w:t xml:space="preserve">Table </w:t>
      </w:r>
      <w:r w:rsidR="00BE7F74">
        <w:fldChar w:fldCharType="begin"/>
      </w:r>
      <w:r w:rsidR="00BE7F74">
        <w:instrText xml:space="preserve"> SEQ Table \* ARABIC </w:instrText>
      </w:r>
      <w:r w:rsidR="00BE7F74">
        <w:fldChar w:fldCharType="separate"/>
      </w:r>
      <w:r w:rsidR="00A16F23">
        <w:rPr>
          <w:noProof/>
        </w:rPr>
        <w:t>11</w:t>
      </w:r>
      <w:r w:rsidR="00BE7F74">
        <w:rPr>
          <w:noProof/>
        </w:rPr>
        <w:fldChar w:fldCharType="end"/>
      </w:r>
      <w:bookmarkEnd w:id="311"/>
      <w:r>
        <w:t>: Definition of an Add Customer message</w:t>
      </w:r>
      <w:bookmarkEnd w:id="312"/>
    </w:p>
    <w:tbl>
      <w:tblPr>
        <w:tblW w:w="0" w:type="auto"/>
        <w:tblInd w:w="11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00"/>
        <w:gridCol w:w="990"/>
        <w:gridCol w:w="4140"/>
        <w:gridCol w:w="1890"/>
      </w:tblGrid>
      <w:tr w:rsidR="00C71AE4" w14:paraId="23A1772A" w14:textId="77777777">
        <w:trPr>
          <w:cantSplit/>
          <w:tblHeader/>
        </w:trPr>
        <w:tc>
          <w:tcPr>
            <w:tcW w:w="900" w:type="dxa"/>
            <w:shd w:val="pct12" w:color="auto" w:fill="auto"/>
          </w:tcPr>
          <w:p w14:paraId="23A17726" w14:textId="77777777" w:rsidR="00C71AE4" w:rsidRDefault="00C71AE4">
            <w:pPr>
              <w:pStyle w:val="TableHeading"/>
            </w:pPr>
            <w:r>
              <w:t>Action code</w:t>
            </w:r>
          </w:p>
        </w:tc>
        <w:tc>
          <w:tcPr>
            <w:tcW w:w="990" w:type="dxa"/>
            <w:shd w:val="pct12" w:color="auto" w:fill="auto"/>
          </w:tcPr>
          <w:p w14:paraId="23A17727" w14:textId="77777777" w:rsidR="00C71AE4" w:rsidRDefault="00C71AE4">
            <w:pPr>
              <w:pStyle w:val="TableHeading"/>
            </w:pPr>
            <w:r>
              <w:t>Record type</w:t>
            </w:r>
          </w:p>
        </w:tc>
        <w:tc>
          <w:tcPr>
            <w:tcW w:w="4140" w:type="dxa"/>
            <w:shd w:val="pct12" w:color="auto" w:fill="auto"/>
          </w:tcPr>
          <w:p w14:paraId="23A17728" w14:textId="77777777" w:rsidR="00C71AE4" w:rsidRDefault="00C71AE4">
            <w:pPr>
              <w:pStyle w:val="TableHeading"/>
            </w:pPr>
            <w:r>
              <w:t>Description</w:t>
            </w:r>
          </w:p>
        </w:tc>
        <w:tc>
          <w:tcPr>
            <w:tcW w:w="1890" w:type="dxa"/>
            <w:shd w:val="pct12" w:color="auto" w:fill="auto"/>
          </w:tcPr>
          <w:p w14:paraId="23A17729" w14:textId="77777777" w:rsidR="00C71AE4" w:rsidRDefault="00C71AE4">
            <w:pPr>
              <w:pStyle w:val="TableHeading"/>
            </w:pPr>
            <w:r>
              <w:t>Number</w:t>
            </w:r>
          </w:p>
        </w:tc>
      </w:tr>
      <w:tr w:rsidR="00C71AE4" w14:paraId="23A1772F" w14:textId="77777777">
        <w:trPr>
          <w:cantSplit/>
        </w:trPr>
        <w:tc>
          <w:tcPr>
            <w:tcW w:w="900" w:type="dxa"/>
          </w:tcPr>
          <w:p w14:paraId="23A1772B" w14:textId="77777777" w:rsidR="00C71AE4" w:rsidRDefault="00C71AE4">
            <w:pPr>
              <w:pStyle w:val="TableText"/>
            </w:pPr>
            <w:r>
              <w:t>01</w:t>
            </w:r>
          </w:p>
        </w:tc>
        <w:tc>
          <w:tcPr>
            <w:tcW w:w="990" w:type="dxa"/>
          </w:tcPr>
          <w:p w14:paraId="23A1772C" w14:textId="77777777" w:rsidR="00C71AE4" w:rsidRDefault="00C71AE4">
            <w:pPr>
              <w:pStyle w:val="TableText"/>
            </w:pPr>
            <w:r>
              <w:t>01</w:t>
            </w:r>
          </w:p>
        </w:tc>
        <w:tc>
          <w:tcPr>
            <w:tcW w:w="4140" w:type="dxa"/>
          </w:tcPr>
          <w:p w14:paraId="23A1772D" w14:textId="77777777" w:rsidR="00C71AE4" w:rsidRDefault="00C71AE4">
            <w:pPr>
              <w:pStyle w:val="TableText"/>
            </w:pPr>
            <w:r>
              <w:t xml:space="preserve">Customer record (see section </w:t>
            </w:r>
            <w:r w:rsidR="006C222A">
              <w:fldChar w:fldCharType="begin"/>
            </w:r>
            <w:r>
              <w:instrText xml:space="preserve"> REF _Ref500242625 \r \h </w:instrText>
            </w:r>
            <w:r w:rsidR="006C222A">
              <w:fldChar w:fldCharType="separate"/>
            </w:r>
            <w:r w:rsidR="00A16F23">
              <w:t>2.5</w:t>
            </w:r>
            <w:r w:rsidR="006C222A">
              <w:fldChar w:fldCharType="end"/>
            </w:r>
            <w:r>
              <w:t>)</w:t>
            </w:r>
          </w:p>
        </w:tc>
        <w:tc>
          <w:tcPr>
            <w:tcW w:w="1890" w:type="dxa"/>
          </w:tcPr>
          <w:p w14:paraId="23A1772E" w14:textId="77777777" w:rsidR="00C71AE4" w:rsidRDefault="00C71AE4">
            <w:pPr>
              <w:pStyle w:val="TableText"/>
            </w:pPr>
            <w:r>
              <w:t>1: Mandatory</w:t>
            </w:r>
          </w:p>
        </w:tc>
      </w:tr>
    </w:tbl>
    <w:p w14:paraId="23A17730" w14:textId="77777777" w:rsidR="00C71AE4" w:rsidRDefault="00C71AE4">
      <w:pPr>
        <w:spacing w:before="240"/>
      </w:pPr>
      <w:r>
        <w:t xml:space="preserve">This is an example of a free-standing record (see section </w:t>
      </w:r>
      <w:r w:rsidR="006C222A">
        <w:fldChar w:fldCharType="begin"/>
      </w:r>
      <w:r>
        <w:instrText xml:space="preserve"> REF _Ref500242637 \r \h </w:instrText>
      </w:r>
      <w:r w:rsidR="006C222A">
        <w:fldChar w:fldCharType="separate"/>
      </w:r>
      <w:r w:rsidR="00A16F23">
        <w:t>1.2</w:t>
      </w:r>
      <w:r w:rsidR="006C222A">
        <w:fldChar w:fldCharType="end"/>
      </w:r>
      <w:r>
        <w:t>).</w:t>
      </w:r>
    </w:p>
    <w:p w14:paraId="23A17731" w14:textId="77777777" w:rsidR="00C71AE4" w:rsidRDefault="00C71AE4">
      <w:r>
        <w:t xml:space="preserve">The customer record must contain all non-ignored fields defined in section </w:t>
      </w:r>
      <w:r w:rsidR="006C222A">
        <w:fldChar w:fldCharType="begin"/>
      </w:r>
      <w:r>
        <w:instrText xml:space="preserve"> REF _Ref500242647 \r \h </w:instrText>
      </w:r>
      <w:r w:rsidR="006C222A">
        <w:fldChar w:fldCharType="separate"/>
      </w:r>
      <w:r w:rsidR="00A16F23">
        <w:t>2.5</w:t>
      </w:r>
      <w:r w:rsidR="006C222A">
        <w:fldChar w:fldCharType="end"/>
      </w:r>
      <w:r>
        <w:t>. If any of the optional fields are left blank, then the database record will be left blank as well.</w:t>
      </w:r>
    </w:p>
    <w:p w14:paraId="23A17732" w14:textId="77777777" w:rsidR="00C71AE4" w:rsidRPr="005F2C12" w:rsidRDefault="00C71AE4" w:rsidP="005F2C12">
      <w:pPr>
        <w:pStyle w:val="Heading2"/>
      </w:pPr>
      <w:bookmarkStart w:id="313" w:name="_Ref500243247"/>
      <w:bookmarkStart w:id="314" w:name="_Toc520892114"/>
      <w:bookmarkStart w:id="315" w:name="_Toc341774754"/>
      <w:r w:rsidRPr="005F2C12">
        <w:t>Add Account</w:t>
      </w:r>
      <w:bookmarkEnd w:id="313"/>
      <w:bookmarkEnd w:id="314"/>
      <w:bookmarkEnd w:id="315"/>
    </w:p>
    <w:p w14:paraId="23A17733" w14:textId="77777777" w:rsidR="00C71AE4" w:rsidRDefault="00C71AE4">
      <w:r>
        <w:t>This message type is used to add a new account record to the Cortex database. All records identified by the foreign key fields must already exist in the Cortex database.</w:t>
      </w:r>
    </w:p>
    <w:p w14:paraId="23A17734" w14:textId="77777777" w:rsidR="00C71AE4" w:rsidRDefault="00BE7F74">
      <w:pPr>
        <w:spacing w:after="360"/>
      </w:pPr>
      <w:r>
        <w:fldChar w:fldCharType="begin"/>
      </w:r>
      <w:r>
        <w:instrText xml:space="preserve"> REF _Ref500235362 \h  \* MERGEFORMAT </w:instrText>
      </w:r>
      <w:r>
        <w:fldChar w:fldCharType="separate"/>
      </w:r>
      <w:r w:rsidR="00A16F23">
        <w:t>Table 12</w:t>
      </w:r>
      <w:r>
        <w:fldChar w:fldCharType="end"/>
      </w:r>
      <w:r w:rsidR="00C71AE4">
        <w:t xml:space="preserve"> provides a definition of the Add Account message.</w:t>
      </w:r>
    </w:p>
    <w:p w14:paraId="23A17735" w14:textId="77777777" w:rsidR="00C71AE4" w:rsidRDefault="00C71AE4">
      <w:pPr>
        <w:pStyle w:val="Caption"/>
      </w:pPr>
      <w:bookmarkStart w:id="316" w:name="_Ref500235362"/>
      <w:bookmarkStart w:id="317" w:name="_Toc341774789"/>
      <w:r>
        <w:t xml:space="preserve">Table </w:t>
      </w:r>
      <w:r w:rsidR="00BE7F74">
        <w:fldChar w:fldCharType="begin"/>
      </w:r>
      <w:r w:rsidR="00BE7F74">
        <w:instrText xml:space="preserve"> SEQ Table \* ARABIC </w:instrText>
      </w:r>
      <w:r w:rsidR="00BE7F74">
        <w:fldChar w:fldCharType="separate"/>
      </w:r>
      <w:r w:rsidR="00A16F23">
        <w:rPr>
          <w:noProof/>
        </w:rPr>
        <w:t>12</w:t>
      </w:r>
      <w:r w:rsidR="00BE7F74">
        <w:rPr>
          <w:noProof/>
        </w:rPr>
        <w:fldChar w:fldCharType="end"/>
      </w:r>
      <w:bookmarkEnd w:id="316"/>
      <w:r>
        <w:t>: Definition of an Add Account message</w:t>
      </w:r>
      <w:bookmarkEnd w:id="317"/>
    </w:p>
    <w:tbl>
      <w:tblPr>
        <w:tblW w:w="0" w:type="auto"/>
        <w:tblInd w:w="11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00"/>
        <w:gridCol w:w="990"/>
        <w:gridCol w:w="4140"/>
        <w:gridCol w:w="1890"/>
      </w:tblGrid>
      <w:tr w:rsidR="00C71AE4" w14:paraId="23A1773A" w14:textId="77777777">
        <w:trPr>
          <w:cantSplit/>
          <w:tblHeader/>
        </w:trPr>
        <w:tc>
          <w:tcPr>
            <w:tcW w:w="900" w:type="dxa"/>
            <w:shd w:val="pct12" w:color="auto" w:fill="auto"/>
          </w:tcPr>
          <w:p w14:paraId="23A17736" w14:textId="77777777" w:rsidR="00C71AE4" w:rsidRDefault="00C71AE4">
            <w:pPr>
              <w:pStyle w:val="TableHeading"/>
            </w:pPr>
            <w:r>
              <w:t>Action code</w:t>
            </w:r>
          </w:p>
        </w:tc>
        <w:tc>
          <w:tcPr>
            <w:tcW w:w="990" w:type="dxa"/>
            <w:shd w:val="pct12" w:color="auto" w:fill="auto"/>
          </w:tcPr>
          <w:p w14:paraId="23A17737" w14:textId="77777777" w:rsidR="00C71AE4" w:rsidRDefault="00C71AE4">
            <w:pPr>
              <w:pStyle w:val="TableHeading"/>
            </w:pPr>
            <w:r>
              <w:t>Record type</w:t>
            </w:r>
          </w:p>
        </w:tc>
        <w:tc>
          <w:tcPr>
            <w:tcW w:w="4140" w:type="dxa"/>
            <w:shd w:val="pct12" w:color="auto" w:fill="auto"/>
          </w:tcPr>
          <w:p w14:paraId="23A17738" w14:textId="77777777" w:rsidR="00C71AE4" w:rsidRDefault="00C71AE4">
            <w:pPr>
              <w:pStyle w:val="TableHeading"/>
            </w:pPr>
            <w:r>
              <w:t>Description</w:t>
            </w:r>
          </w:p>
        </w:tc>
        <w:tc>
          <w:tcPr>
            <w:tcW w:w="1890" w:type="dxa"/>
            <w:shd w:val="pct12" w:color="auto" w:fill="auto"/>
          </w:tcPr>
          <w:p w14:paraId="23A17739" w14:textId="77777777" w:rsidR="00C71AE4" w:rsidRDefault="00C71AE4">
            <w:pPr>
              <w:pStyle w:val="TableHeading"/>
            </w:pPr>
            <w:r>
              <w:t>Number</w:t>
            </w:r>
          </w:p>
        </w:tc>
      </w:tr>
      <w:tr w:rsidR="00C71AE4" w14:paraId="23A1773F" w14:textId="77777777">
        <w:trPr>
          <w:cantSplit/>
        </w:trPr>
        <w:tc>
          <w:tcPr>
            <w:tcW w:w="900" w:type="dxa"/>
          </w:tcPr>
          <w:p w14:paraId="23A1773B" w14:textId="77777777" w:rsidR="00C71AE4" w:rsidRDefault="00C71AE4">
            <w:pPr>
              <w:pStyle w:val="TableText"/>
            </w:pPr>
            <w:r>
              <w:t>01</w:t>
            </w:r>
          </w:p>
        </w:tc>
        <w:tc>
          <w:tcPr>
            <w:tcW w:w="990" w:type="dxa"/>
          </w:tcPr>
          <w:p w14:paraId="23A1773C" w14:textId="77777777" w:rsidR="00C71AE4" w:rsidRDefault="00C71AE4">
            <w:pPr>
              <w:pStyle w:val="TableText"/>
            </w:pPr>
            <w:r>
              <w:t>02</w:t>
            </w:r>
          </w:p>
        </w:tc>
        <w:tc>
          <w:tcPr>
            <w:tcW w:w="4140" w:type="dxa"/>
          </w:tcPr>
          <w:p w14:paraId="23A1773D" w14:textId="77777777" w:rsidR="00C71AE4" w:rsidRDefault="00C71AE4">
            <w:pPr>
              <w:pStyle w:val="TableText"/>
            </w:pPr>
            <w:r>
              <w:t xml:space="preserve">Account record (see section </w:t>
            </w:r>
            <w:r w:rsidR="006C222A">
              <w:fldChar w:fldCharType="begin"/>
            </w:r>
            <w:r>
              <w:instrText xml:space="preserve"> REF _Ref500242660 \r \h </w:instrText>
            </w:r>
            <w:r w:rsidR="006C222A">
              <w:fldChar w:fldCharType="separate"/>
            </w:r>
            <w:r w:rsidR="00A16F23">
              <w:t>2.6</w:t>
            </w:r>
            <w:r w:rsidR="006C222A">
              <w:fldChar w:fldCharType="end"/>
            </w:r>
            <w:r>
              <w:t>)</w:t>
            </w:r>
          </w:p>
        </w:tc>
        <w:tc>
          <w:tcPr>
            <w:tcW w:w="1890" w:type="dxa"/>
          </w:tcPr>
          <w:p w14:paraId="23A1773E" w14:textId="77777777" w:rsidR="00C71AE4" w:rsidRDefault="00C71AE4">
            <w:pPr>
              <w:pStyle w:val="TableText"/>
            </w:pPr>
            <w:r>
              <w:t>1: Mandatory</w:t>
            </w:r>
          </w:p>
        </w:tc>
      </w:tr>
    </w:tbl>
    <w:p w14:paraId="23A17740" w14:textId="77777777" w:rsidR="00C71AE4" w:rsidRDefault="00C71AE4">
      <w:pPr>
        <w:spacing w:before="240"/>
      </w:pPr>
      <w:r>
        <w:t xml:space="preserve">This is an example of a free-standing record (see section </w:t>
      </w:r>
      <w:r w:rsidR="006C222A">
        <w:fldChar w:fldCharType="begin"/>
      </w:r>
      <w:r>
        <w:instrText xml:space="preserve"> REF _Ref500242669 \r \h </w:instrText>
      </w:r>
      <w:r w:rsidR="006C222A">
        <w:fldChar w:fldCharType="separate"/>
      </w:r>
      <w:r w:rsidR="00A16F23">
        <w:t>1.2</w:t>
      </w:r>
      <w:r w:rsidR="006C222A">
        <w:fldChar w:fldCharType="end"/>
      </w:r>
      <w:r>
        <w:t>).</w:t>
      </w:r>
    </w:p>
    <w:p w14:paraId="23A17741" w14:textId="77777777" w:rsidR="00C71AE4" w:rsidRDefault="00C71AE4">
      <w:r>
        <w:t xml:space="preserve">The account record must contain all fields defined in section </w:t>
      </w:r>
      <w:r w:rsidR="006C222A">
        <w:fldChar w:fldCharType="begin"/>
      </w:r>
      <w:r>
        <w:instrText xml:space="preserve"> REF _Ref500242675 \r \h </w:instrText>
      </w:r>
      <w:r w:rsidR="006C222A">
        <w:fldChar w:fldCharType="separate"/>
      </w:r>
      <w:r w:rsidR="00A16F23">
        <w:t>2.6</w:t>
      </w:r>
      <w:r w:rsidR="006C222A">
        <w:fldChar w:fldCharType="end"/>
      </w:r>
      <w:r>
        <w:t>.</w:t>
      </w:r>
    </w:p>
    <w:p w14:paraId="23A17742" w14:textId="77777777" w:rsidR="00C71AE4" w:rsidRPr="005F2C12" w:rsidRDefault="00C71AE4" w:rsidP="005F2C12">
      <w:pPr>
        <w:pStyle w:val="Heading2"/>
      </w:pPr>
      <w:bookmarkStart w:id="318" w:name="_Ref500243263"/>
      <w:bookmarkStart w:id="319" w:name="_Toc520892116"/>
      <w:bookmarkStart w:id="320" w:name="_Toc341774755"/>
      <w:r w:rsidRPr="005F2C12">
        <w:t>Add Card</w:t>
      </w:r>
      <w:bookmarkEnd w:id="318"/>
      <w:bookmarkEnd w:id="319"/>
      <w:bookmarkEnd w:id="320"/>
    </w:p>
    <w:p w14:paraId="23A17743" w14:textId="77777777" w:rsidR="00C71AE4" w:rsidRDefault="00C71AE4">
      <w:r>
        <w:t>This message type is used to add a card to the Cortex database. The account and customer records must already exist.</w:t>
      </w:r>
    </w:p>
    <w:p w14:paraId="23A17744" w14:textId="77777777" w:rsidR="00C71AE4" w:rsidRDefault="00BE7F74">
      <w:pPr>
        <w:spacing w:after="360"/>
      </w:pPr>
      <w:r>
        <w:fldChar w:fldCharType="begin"/>
      </w:r>
      <w:r>
        <w:instrText xml:space="preserve"> REF _Ref500235486 \h  \* MERGEFORMAT </w:instrText>
      </w:r>
      <w:r>
        <w:fldChar w:fldCharType="separate"/>
      </w:r>
      <w:r w:rsidR="00A16F23">
        <w:t>Table 13</w:t>
      </w:r>
      <w:r>
        <w:fldChar w:fldCharType="end"/>
      </w:r>
      <w:r w:rsidR="00C71AE4">
        <w:t xml:space="preserve"> provides a definition of the Add Card Message. </w:t>
      </w:r>
    </w:p>
    <w:p w14:paraId="23A17745" w14:textId="77777777" w:rsidR="00C71AE4" w:rsidRDefault="00C71AE4">
      <w:pPr>
        <w:pStyle w:val="Caption"/>
      </w:pPr>
      <w:bookmarkStart w:id="321" w:name="_Ref500235486"/>
      <w:bookmarkStart w:id="322" w:name="_Toc341774790"/>
      <w:r>
        <w:t xml:space="preserve">Table </w:t>
      </w:r>
      <w:r w:rsidR="00BE7F74">
        <w:fldChar w:fldCharType="begin"/>
      </w:r>
      <w:r w:rsidR="00BE7F74">
        <w:instrText xml:space="preserve"> SEQ Table \* ARABIC </w:instrText>
      </w:r>
      <w:r w:rsidR="00BE7F74">
        <w:fldChar w:fldCharType="separate"/>
      </w:r>
      <w:r w:rsidR="00A16F23">
        <w:rPr>
          <w:noProof/>
        </w:rPr>
        <w:t>13</w:t>
      </w:r>
      <w:r w:rsidR="00BE7F74">
        <w:rPr>
          <w:noProof/>
        </w:rPr>
        <w:fldChar w:fldCharType="end"/>
      </w:r>
      <w:bookmarkEnd w:id="321"/>
      <w:r>
        <w:t>: Definition of an Add Card message</w:t>
      </w:r>
      <w:bookmarkEnd w:id="322"/>
    </w:p>
    <w:tbl>
      <w:tblPr>
        <w:tblW w:w="0" w:type="auto"/>
        <w:tblInd w:w="11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00"/>
        <w:gridCol w:w="990"/>
        <w:gridCol w:w="4140"/>
        <w:gridCol w:w="1890"/>
      </w:tblGrid>
      <w:tr w:rsidR="00C71AE4" w14:paraId="23A1774A" w14:textId="77777777">
        <w:trPr>
          <w:cantSplit/>
          <w:tblHeader/>
        </w:trPr>
        <w:tc>
          <w:tcPr>
            <w:tcW w:w="900" w:type="dxa"/>
            <w:shd w:val="pct12" w:color="auto" w:fill="auto"/>
          </w:tcPr>
          <w:p w14:paraId="23A17746" w14:textId="77777777" w:rsidR="00C71AE4" w:rsidRDefault="00C71AE4">
            <w:pPr>
              <w:pStyle w:val="TableHeading"/>
            </w:pPr>
            <w:r>
              <w:lastRenderedPageBreak/>
              <w:t>Action code</w:t>
            </w:r>
          </w:p>
        </w:tc>
        <w:tc>
          <w:tcPr>
            <w:tcW w:w="990" w:type="dxa"/>
            <w:shd w:val="pct12" w:color="auto" w:fill="auto"/>
          </w:tcPr>
          <w:p w14:paraId="23A17747" w14:textId="77777777" w:rsidR="00C71AE4" w:rsidRDefault="00C71AE4">
            <w:pPr>
              <w:pStyle w:val="TableHeading"/>
            </w:pPr>
            <w:r>
              <w:t>Record type</w:t>
            </w:r>
          </w:p>
        </w:tc>
        <w:tc>
          <w:tcPr>
            <w:tcW w:w="4140" w:type="dxa"/>
            <w:shd w:val="pct12" w:color="auto" w:fill="auto"/>
          </w:tcPr>
          <w:p w14:paraId="23A17748" w14:textId="77777777" w:rsidR="00C71AE4" w:rsidRDefault="00C71AE4">
            <w:pPr>
              <w:pStyle w:val="TableHeading"/>
            </w:pPr>
            <w:r>
              <w:t>Description</w:t>
            </w:r>
          </w:p>
        </w:tc>
        <w:tc>
          <w:tcPr>
            <w:tcW w:w="1890" w:type="dxa"/>
            <w:shd w:val="pct12" w:color="auto" w:fill="auto"/>
          </w:tcPr>
          <w:p w14:paraId="23A17749" w14:textId="77777777" w:rsidR="00C71AE4" w:rsidRDefault="00C71AE4">
            <w:pPr>
              <w:pStyle w:val="TableHeading"/>
            </w:pPr>
            <w:r>
              <w:t>Number</w:t>
            </w:r>
          </w:p>
        </w:tc>
      </w:tr>
      <w:tr w:rsidR="00C71AE4" w14:paraId="23A1774F" w14:textId="77777777">
        <w:trPr>
          <w:cantSplit/>
        </w:trPr>
        <w:tc>
          <w:tcPr>
            <w:tcW w:w="900" w:type="dxa"/>
          </w:tcPr>
          <w:p w14:paraId="23A1774B" w14:textId="77777777" w:rsidR="00C71AE4" w:rsidRDefault="00C71AE4">
            <w:pPr>
              <w:pStyle w:val="TableText"/>
            </w:pPr>
            <w:r>
              <w:t>01</w:t>
            </w:r>
          </w:p>
        </w:tc>
        <w:tc>
          <w:tcPr>
            <w:tcW w:w="990" w:type="dxa"/>
          </w:tcPr>
          <w:p w14:paraId="23A1774C" w14:textId="77777777" w:rsidR="00C71AE4" w:rsidRDefault="00C71AE4">
            <w:pPr>
              <w:pStyle w:val="TableText"/>
            </w:pPr>
            <w:r>
              <w:t>03</w:t>
            </w:r>
          </w:p>
        </w:tc>
        <w:tc>
          <w:tcPr>
            <w:tcW w:w="4140" w:type="dxa"/>
          </w:tcPr>
          <w:p w14:paraId="23A1774D" w14:textId="77777777" w:rsidR="00C71AE4" w:rsidRDefault="00C71AE4">
            <w:pPr>
              <w:pStyle w:val="TableText"/>
            </w:pPr>
            <w:r>
              <w:t xml:space="preserve">Card Import Record (see section </w:t>
            </w:r>
            <w:r w:rsidR="006C222A">
              <w:fldChar w:fldCharType="begin"/>
            </w:r>
            <w:r>
              <w:instrText xml:space="preserve"> REF _Ref500242788 \w \h </w:instrText>
            </w:r>
            <w:r w:rsidR="006C222A">
              <w:fldChar w:fldCharType="separate"/>
            </w:r>
            <w:r w:rsidR="00A16F23">
              <w:t>2.6</w:t>
            </w:r>
            <w:r w:rsidR="006C222A">
              <w:fldChar w:fldCharType="end"/>
            </w:r>
            <w:r>
              <w:t>)</w:t>
            </w:r>
          </w:p>
        </w:tc>
        <w:tc>
          <w:tcPr>
            <w:tcW w:w="1890" w:type="dxa"/>
          </w:tcPr>
          <w:p w14:paraId="23A1774E" w14:textId="77777777" w:rsidR="00C71AE4" w:rsidRDefault="00C71AE4">
            <w:pPr>
              <w:pStyle w:val="TableText"/>
            </w:pPr>
            <w:r>
              <w:t>1: Mandatory</w:t>
            </w:r>
          </w:p>
        </w:tc>
      </w:tr>
    </w:tbl>
    <w:p w14:paraId="23A17750" w14:textId="77777777" w:rsidR="00C71AE4" w:rsidRDefault="00C71AE4">
      <w:pPr>
        <w:spacing w:before="240"/>
      </w:pPr>
      <w:r>
        <w:t xml:space="preserve">This is an example of a free-standing record (see section </w:t>
      </w:r>
      <w:r w:rsidR="006C222A">
        <w:fldChar w:fldCharType="begin"/>
      </w:r>
      <w:r>
        <w:instrText xml:space="preserve"> REF _Ref500242712 \r \h </w:instrText>
      </w:r>
      <w:r w:rsidR="006C222A">
        <w:fldChar w:fldCharType="separate"/>
      </w:r>
      <w:r w:rsidR="00A16F23">
        <w:t>1.2</w:t>
      </w:r>
      <w:r w:rsidR="006C222A">
        <w:fldChar w:fldCharType="end"/>
      </w:r>
      <w:r>
        <w:t>).</w:t>
      </w:r>
    </w:p>
    <w:p w14:paraId="23A17751" w14:textId="77777777" w:rsidR="00C71AE4" w:rsidRDefault="00C71AE4">
      <w:r>
        <w:t xml:space="preserve">The Card import record must contain all fields defined in section </w:t>
      </w:r>
      <w:r w:rsidR="006C222A">
        <w:fldChar w:fldCharType="begin"/>
      </w:r>
      <w:r>
        <w:instrText xml:space="preserve"> REF _Ref500242788 \w \h </w:instrText>
      </w:r>
      <w:r w:rsidR="006C222A">
        <w:fldChar w:fldCharType="separate"/>
      </w:r>
      <w:r w:rsidR="00A16F23">
        <w:t>2.6</w:t>
      </w:r>
      <w:r w:rsidR="006C222A">
        <w:fldChar w:fldCharType="end"/>
      </w:r>
      <w:r>
        <w:t xml:space="preserve">, with the exception of the </w:t>
      </w:r>
      <w:r>
        <w:rPr>
          <w:rFonts w:ascii="Courier New" w:hAnsi="Courier New"/>
        </w:rPr>
        <w:t>pan</w:t>
      </w:r>
      <w:r>
        <w:t xml:space="preserve"> field. The account referenced by the </w:t>
      </w:r>
      <w:smartTag w:uri="urn:schemas-microsoft-com:office:smarttags" w:element="PersonName">
        <w:r>
          <w:t>card</w:t>
        </w:r>
      </w:smartTag>
      <w:r>
        <w:t xml:space="preserve"> details record is linked to the </w:t>
      </w:r>
      <w:smartTag w:uri="urn:schemas-microsoft-com:office:smarttags" w:element="PersonName">
        <w:r>
          <w:t>card</w:t>
        </w:r>
      </w:smartTag>
      <w:r>
        <w:t xml:space="preserve"> as the primary account. If the </w:t>
      </w:r>
      <w:r>
        <w:rPr>
          <w:rFonts w:ascii="Courier New" w:hAnsi="Courier New"/>
        </w:rPr>
        <w:t>pan</w:t>
      </w:r>
      <w:r>
        <w:t xml:space="preserve"> field is left blank, the program will generate a new </w:t>
      </w:r>
      <w:r>
        <w:rPr>
          <w:rFonts w:ascii="Courier New" w:hAnsi="Courier New"/>
        </w:rPr>
        <w:t>pan</w:t>
      </w:r>
      <w:r>
        <w:t xml:space="preserve"> from the format string in the </w:t>
      </w:r>
      <w:smartTag w:uri="urn:schemas-microsoft-com:office:smarttags" w:element="PersonName">
        <w:r>
          <w:t>card</w:t>
        </w:r>
      </w:smartTag>
      <w:r>
        <w:t xml:space="preserve"> format record.</w:t>
      </w:r>
    </w:p>
    <w:p w14:paraId="23A17752" w14:textId="77777777" w:rsidR="00730F89" w:rsidRDefault="0094099F" w:rsidP="00730F89">
      <w:r>
        <w:t xml:space="preserve">Starting from card import record version 04 database table </w:t>
      </w:r>
      <w:r w:rsidRPr="00181AF1">
        <w:rPr>
          <w:rFonts w:ascii="Courier New" w:hAnsi="Courier New" w:cs="Courier New"/>
        </w:rPr>
        <w:t>CRDDET_X</w:t>
      </w:r>
      <w:r>
        <w:t xml:space="preserve"> record is created.</w:t>
      </w:r>
      <w:bookmarkStart w:id="323" w:name="_Toc520892117"/>
    </w:p>
    <w:bookmarkEnd w:id="323"/>
    <w:p w14:paraId="23A17753" w14:textId="77777777" w:rsidR="0013106A" w:rsidRDefault="0013106A" w:rsidP="0013106A"/>
    <w:p w14:paraId="23A17754" w14:textId="77777777" w:rsidR="007B3147" w:rsidRDefault="007B3147" w:rsidP="007B3147">
      <w:pPr>
        <w:pStyle w:val="Heading2"/>
        <w:tabs>
          <w:tab w:val="num" w:pos="1080"/>
        </w:tabs>
        <w:ind w:left="1080" w:hanging="1080"/>
      </w:pPr>
      <w:bookmarkStart w:id="324" w:name="_Toc278228306"/>
      <w:bookmarkStart w:id="325" w:name="_Toc279073428"/>
      <w:bookmarkStart w:id="326" w:name="_Toc341774758"/>
      <w:r>
        <w:t>Add Address</w:t>
      </w:r>
      <w:bookmarkEnd w:id="324"/>
      <w:bookmarkEnd w:id="325"/>
      <w:bookmarkEnd w:id="326"/>
    </w:p>
    <w:p w14:paraId="23A17755" w14:textId="77777777" w:rsidR="007B3147" w:rsidRDefault="007B3147" w:rsidP="007B3147">
      <w:r>
        <w:t>This message type is used to add an address to the CORTEX database. The customer record must already exist.</w:t>
      </w:r>
    </w:p>
    <w:p w14:paraId="23A17756" w14:textId="77777777" w:rsidR="007B3147" w:rsidRDefault="007B3147" w:rsidP="007B3147">
      <w:pPr>
        <w:pStyle w:val="Caption"/>
      </w:pPr>
    </w:p>
    <w:p w14:paraId="23A17757" w14:textId="77777777" w:rsidR="007B3147" w:rsidRDefault="007B3147" w:rsidP="007B3147">
      <w:pPr>
        <w:pStyle w:val="Caption"/>
      </w:pPr>
      <w:bookmarkStart w:id="327" w:name="_Toc276500384"/>
      <w:bookmarkStart w:id="328" w:name="_Toc279073497"/>
      <w:bookmarkStart w:id="329" w:name="_Toc341774793"/>
      <w:r>
        <w:t xml:space="preserve">Table </w:t>
      </w:r>
      <w:r>
        <w:fldChar w:fldCharType="begin"/>
      </w:r>
      <w:r>
        <w:instrText xml:space="preserve"> SEQ Table \* ARABIC </w:instrText>
      </w:r>
      <w:r>
        <w:fldChar w:fldCharType="separate"/>
      </w:r>
      <w:r w:rsidR="00A16F23">
        <w:rPr>
          <w:noProof/>
        </w:rPr>
        <w:t>16</w:t>
      </w:r>
      <w:r>
        <w:fldChar w:fldCharType="end"/>
      </w:r>
      <w:r>
        <w:t>: Definition of an Add Address message</w:t>
      </w:r>
      <w:bookmarkEnd w:id="327"/>
      <w:bookmarkEnd w:id="328"/>
      <w:bookmarkEnd w:id="329"/>
    </w:p>
    <w:tbl>
      <w:tblPr>
        <w:tblW w:w="0" w:type="auto"/>
        <w:tblInd w:w="11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00"/>
        <w:gridCol w:w="990"/>
        <w:gridCol w:w="6"/>
        <w:gridCol w:w="4134"/>
        <w:gridCol w:w="1890"/>
      </w:tblGrid>
      <w:tr w:rsidR="007B3147" w14:paraId="23A1775C" w14:textId="77777777" w:rsidTr="00C0089F">
        <w:trPr>
          <w:cantSplit/>
          <w:tblHeader/>
        </w:trPr>
        <w:tc>
          <w:tcPr>
            <w:tcW w:w="900" w:type="dxa"/>
            <w:shd w:val="pct12" w:color="auto" w:fill="auto"/>
          </w:tcPr>
          <w:p w14:paraId="23A17758" w14:textId="77777777" w:rsidR="007B3147" w:rsidRDefault="007B3147" w:rsidP="00C0089F">
            <w:pPr>
              <w:pStyle w:val="TableHeading"/>
            </w:pPr>
            <w:r>
              <w:t>Action code</w:t>
            </w:r>
          </w:p>
        </w:tc>
        <w:tc>
          <w:tcPr>
            <w:tcW w:w="990" w:type="dxa"/>
            <w:shd w:val="pct12" w:color="auto" w:fill="auto"/>
          </w:tcPr>
          <w:p w14:paraId="23A17759" w14:textId="77777777" w:rsidR="007B3147" w:rsidRDefault="007B3147" w:rsidP="00C0089F">
            <w:pPr>
              <w:pStyle w:val="TableHeading"/>
            </w:pPr>
            <w:r>
              <w:t>Record type</w:t>
            </w:r>
          </w:p>
        </w:tc>
        <w:tc>
          <w:tcPr>
            <w:tcW w:w="4140" w:type="dxa"/>
            <w:gridSpan w:val="2"/>
            <w:shd w:val="pct12" w:color="auto" w:fill="auto"/>
          </w:tcPr>
          <w:p w14:paraId="23A1775A" w14:textId="77777777" w:rsidR="007B3147" w:rsidRDefault="007B3147" w:rsidP="00C0089F">
            <w:pPr>
              <w:pStyle w:val="TableHeading"/>
            </w:pPr>
            <w:r>
              <w:t>Description</w:t>
            </w:r>
          </w:p>
        </w:tc>
        <w:tc>
          <w:tcPr>
            <w:tcW w:w="1890" w:type="dxa"/>
            <w:shd w:val="pct12" w:color="auto" w:fill="auto"/>
          </w:tcPr>
          <w:p w14:paraId="23A1775B" w14:textId="77777777" w:rsidR="007B3147" w:rsidRDefault="007B3147" w:rsidP="00C0089F">
            <w:pPr>
              <w:pStyle w:val="TableHeading"/>
            </w:pPr>
            <w:r>
              <w:t>Number</w:t>
            </w:r>
          </w:p>
        </w:tc>
      </w:tr>
      <w:tr w:rsidR="007B3147" w14:paraId="23A17761" w14:textId="77777777" w:rsidTr="00C0089F">
        <w:trPr>
          <w:cantSplit/>
        </w:trPr>
        <w:tc>
          <w:tcPr>
            <w:tcW w:w="900" w:type="dxa"/>
          </w:tcPr>
          <w:p w14:paraId="23A1775D" w14:textId="77777777" w:rsidR="007B3147" w:rsidRDefault="007B3147" w:rsidP="00C0089F">
            <w:pPr>
              <w:pStyle w:val="TableText"/>
            </w:pPr>
            <w:r>
              <w:t>01</w:t>
            </w:r>
          </w:p>
        </w:tc>
        <w:tc>
          <w:tcPr>
            <w:tcW w:w="996" w:type="dxa"/>
            <w:gridSpan w:val="2"/>
          </w:tcPr>
          <w:p w14:paraId="23A1775E" w14:textId="77777777" w:rsidR="007B3147" w:rsidRDefault="007B3147" w:rsidP="00C0089F">
            <w:pPr>
              <w:pStyle w:val="TableText"/>
            </w:pPr>
            <w:r>
              <w:t>12</w:t>
            </w:r>
          </w:p>
        </w:tc>
        <w:tc>
          <w:tcPr>
            <w:tcW w:w="4134" w:type="dxa"/>
          </w:tcPr>
          <w:p w14:paraId="23A1775F" w14:textId="77777777" w:rsidR="007B3147" w:rsidRDefault="007B3147" w:rsidP="007B3147">
            <w:pPr>
              <w:pStyle w:val="TableText"/>
            </w:pPr>
            <w:r>
              <w:t xml:space="preserve">Address Import Record (see section </w:t>
            </w:r>
            <w:r>
              <w:fldChar w:fldCharType="begin"/>
            </w:r>
            <w:r>
              <w:instrText xml:space="preserve"> REF _Ref278225203 \r \h </w:instrText>
            </w:r>
            <w:r>
              <w:fldChar w:fldCharType="separate"/>
            </w:r>
            <w:r w:rsidR="00A16F23">
              <w:rPr>
                <w:b/>
                <w:bCs/>
                <w:lang w:val="en-US"/>
              </w:rPr>
              <w:t>Error! Reference source not found.</w:t>
            </w:r>
            <w:r>
              <w:fldChar w:fldCharType="end"/>
            </w:r>
            <w:r>
              <w:fldChar w:fldCharType="begin"/>
            </w:r>
            <w:r>
              <w:instrText xml:space="preserve"> REF _Ref341771512 \r \h </w:instrText>
            </w:r>
            <w:r>
              <w:fldChar w:fldCharType="separate"/>
            </w:r>
            <w:r w:rsidR="00A16F23">
              <w:t>2.10</w:t>
            </w:r>
            <w:r>
              <w:fldChar w:fldCharType="end"/>
            </w:r>
            <w:r>
              <w:t>)</w:t>
            </w:r>
          </w:p>
        </w:tc>
        <w:tc>
          <w:tcPr>
            <w:tcW w:w="1890" w:type="dxa"/>
          </w:tcPr>
          <w:p w14:paraId="23A17760" w14:textId="77777777" w:rsidR="007B3147" w:rsidRDefault="007B3147" w:rsidP="00C0089F">
            <w:pPr>
              <w:pStyle w:val="TableText"/>
            </w:pPr>
            <w:r>
              <w:t>1: Mandatory</w:t>
            </w:r>
          </w:p>
        </w:tc>
      </w:tr>
    </w:tbl>
    <w:p w14:paraId="23A17762" w14:textId="77777777" w:rsidR="00304F88" w:rsidRPr="0013106A" w:rsidRDefault="00304F88" w:rsidP="0013106A"/>
    <w:p w14:paraId="23A17763" w14:textId="77777777" w:rsidR="00C71AE4" w:rsidRPr="005F2C12" w:rsidRDefault="00C71AE4" w:rsidP="005F2C12">
      <w:pPr>
        <w:pStyle w:val="Heading2"/>
      </w:pPr>
      <w:bookmarkStart w:id="330" w:name="_Toc520892122"/>
      <w:bookmarkStart w:id="331" w:name="_Toc341774759"/>
      <w:r w:rsidRPr="005F2C12">
        <w:t>Amend Customer Details</w:t>
      </w:r>
      <w:bookmarkEnd w:id="330"/>
      <w:bookmarkEnd w:id="331"/>
    </w:p>
    <w:p w14:paraId="23A17764" w14:textId="77777777" w:rsidR="00C71AE4" w:rsidRDefault="00C71AE4">
      <w:r>
        <w:t>This message type is used to amend a customer record on the Cortex database.</w:t>
      </w:r>
    </w:p>
    <w:p w14:paraId="23A17765" w14:textId="77777777" w:rsidR="00C71AE4" w:rsidRDefault="00BE7F74">
      <w:pPr>
        <w:spacing w:after="360"/>
      </w:pPr>
      <w:r>
        <w:fldChar w:fldCharType="begin"/>
      </w:r>
      <w:r>
        <w:instrText xml:space="preserve"> REF _Ref500235717 \h  \* MERGEFORMAT </w:instrText>
      </w:r>
      <w:r>
        <w:fldChar w:fldCharType="separate"/>
      </w:r>
      <w:r w:rsidR="00A16F23">
        <w:t>Table 17</w:t>
      </w:r>
      <w:r>
        <w:fldChar w:fldCharType="end"/>
      </w:r>
      <w:r w:rsidR="00C71AE4">
        <w:t xml:space="preserve"> provides a definition of the Amend Customer Details message.</w:t>
      </w:r>
    </w:p>
    <w:p w14:paraId="23A17766" w14:textId="77777777" w:rsidR="00C71AE4" w:rsidRDefault="00C71AE4">
      <w:pPr>
        <w:pStyle w:val="Caption"/>
      </w:pPr>
      <w:bookmarkStart w:id="332" w:name="_Ref500235717"/>
      <w:bookmarkStart w:id="333" w:name="_Toc341774794"/>
      <w:r>
        <w:t xml:space="preserve">Table </w:t>
      </w:r>
      <w:r w:rsidR="00BE7F74">
        <w:fldChar w:fldCharType="begin"/>
      </w:r>
      <w:r w:rsidR="00BE7F74">
        <w:instrText xml:space="preserve"> SEQ Table \* ARABIC </w:instrText>
      </w:r>
      <w:r w:rsidR="00BE7F74">
        <w:fldChar w:fldCharType="separate"/>
      </w:r>
      <w:r w:rsidR="00A16F23">
        <w:rPr>
          <w:noProof/>
        </w:rPr>
        <w:t>17</w:t>
      </w:r>
      <w:r w:rsidR="00BE7F74">
        <w:rPr>
          <w:noProof/>
        </w:rPr>
        <w:fldChar w:fldCharType="end"/>
      </w:r>
      <w:bookmarkEnd w:id="332"/>
      <w:r>
        <w:t>: Definition of an Amend Customer Details message</w:t>
      </w:r>
      <w:bookmarkEnd w:id="333"/>
    </w:p>
    <w:tbl>
      <w:tblPr>
        <w:tblW w:w="0" w:type="auto"/>
        <w:tblInd w:w="11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00"/>
        <w:gridCol w:w="990"/>
        <w:gridCol w:w="4140"/>
        <w:gridCol w:w="1890"/>
      </w:tblGrid>
      <w:tr w:rsidR="00C71AE4" w14:paraId="23A1776B" w14:textId="77777777">
        <w:trPr>
          <w:cantSplit/>
          <w:tblHeader/>
        </w:trPr>
        <w:tc>
          <w:tcPr>
            <w:tcW w:w="900" w:type="dxa"/>
            <w:shd w:val="pct12" w:color="auto" w:fill="auto"/>
          </w:tcPr>
          <w:p w14:paraId="23A17767" w14:textId="77777777" w:rsidR="00C71AE4" w:rsidRDefault="00C71AE4">
            <w:pPr>
              <w:pStyle w:val="TableHeading"/>
            </w:pPr>
            <w:r>
              <w:t>Action code</w:t>
            </w:r>
          </w:p>
        </w:tc>
        <w:tc>
          <w:tcPr>
            <w:tcW w:w="990" w:type="dxa"/>
            <w:shd w:val="pct12" w:color="auto" w:fill="auto"/>
          </w:tcPr>
          <w:p w14:paraId="23A17768" w14:textId="77777777" w:rsidR="00C71AE4" w:rsidRDefault="00C71AE4">
            <w:pPr>
              <w:pStyle w:val="TableHeading"/>
            </w:pPr>
            <w:r>
              <w:t>Record type</w:t>
            </w:r>
          </w:p>
        </w:tc>
        <w:tc>
          <w:tcPr>
            <w:tcW w:w="4140" w:type="dxa"/>
            <w:shd w:val="pct12" w:color="auto" w:fill="auto"/>
          </w:tcPr>
          <w:p w14:paraId="23A17769" w14:textId="77777777" w:rsidR="00C71AE4" w:rsidRDefault="00C71AE4">
            <w:pPr>
              <w:pStyle w:val="TableHeading"/>
            </w:pPr>
            <w:r>
              <w:t>Description</w:t>
            </w:r>
          </w:p>
        </w:tc>
        <w:tc>
          <w:tcPr>
            <w:tcW w:w="1890" w:type="dxa"/>
            <w:shd w:val="pct12" w:color="auto" w:fill="auto"/>
          </w:tcPr>
          <w:p w14:paraId="23A1776A" w14:textId="77777777" w:rsidR="00C71AE4" w:rsidRDefault="00C71AE4">
            <w:pPr>
              <w:pStyle w:val="TableHeading"/>
            </w:pPr>
            <w:r>
              <w:t>Number</w:t>
            </w:r>
          </w:p>
        </w:tc>
      </w:tr>
      <w:tr w:rsidR="00C71AE4" w14:paraId="23A17770" w14:textId="77777777">
        <w:trPr>
          <w:cantSplit/>
        </w:trPr>
        <w:tc>
          <w:tcPr>
            <w:tcW w:w="900" w:type="dxa"/>
          </w:tcPr>
          <w:p w14:paraId="23A1776C" w14:textId="77777777" w:rsidR="00C71AE4" w:rsidRDefault="00C71AE4">
            <w:pPr>
              <w:pStyle w:val="TableText"/>
            </w:pPr>
            <w:r>
              <w:t>02</w:t>
            </w:r>
          </w:p>
        </w:tc>
        <w:tc>
          <w:tcPr>
            <w:tcW w:w="990" w:type="dxa"/>
          </w:tcPr>
          <w:p w14:paraId="23A1776D" w14:textId="77777777" w:rsidR="00C71AE4" w:rsidRDefault="00C71AE4">
            <w:pPr>
              <w:pStyle w:val="TableText"/>
            </w:pPr>
            <w:r>
              <w:t>01</w:t>
            </w:r>
          </w:p>
        </w:tc>
        <w:tc>
          <w:tcPr>
            <w:tcW w:w="4140" w:type="dxa"/>
          </w:tcPr>
          <w:p w14:paraId="23A1776E" w14:textId="77777777" w:rsidR="00C71AE4" w:rsidRDefault="00C71AE4">
            <w:pPr>
              <w:pStyle w:val="TableText"/>
            </w:pPr>
            <w:r>
              <w:t xml:space="preserve">Customer record (see section </w:t>
            </w:r>
            <w:r w:rsidR="006C222A">
              <w:fldChar w:fldCharType="begin"/>
            </w:r>
            <w:r>
              <w:instrText xml:space="preserve"> REF _Ref500242856 \r \h </w:instrText>
            </w:r>
            <w:r w:rsidR="006C222A">
              <w:fldChar w:fldCharType="separate"/>
            </w:r>
            <w:r w:rsidR="00A16F23">
              <w:t>2.5</w:t>
            </w:r>
            <w:r w:rsidR="006C222A">
              <w:fldChar w:fldCharType="end"/>
            </w:r>
            <w:r>
              <w:t>)</w:t>
            </w:r>
          </w:p>
        </w:tc>
        <w:tc>
          <w:tcPr>
            <w:tcW w:w="1890" w:type="dxa"/>
          </w:tcPr>
          <w:p w14:paraId="23A1776F" w14:textId="77777777" w:rsidR="00C71AE4" w:rsidRDefault="00C71AE4">
            <w:pPr>
              <w:pStyle w:val="TableText"/>
            </w:pPr>
            <w:r>
              <w:t>1: Mandatory</w:t>
            </w:r>
          </w:p>
        </w:tc>
      </w:tr>
    </w:tbl>
    <w:p w14:paraId="23A17771" w14:textId="77777777" w:rsidR="00C71AE4" w:rsidRDefault="00C71AE4">
      <w:pPr>
        <w:spacing w:before="240"/>
      </w:pPr>
      <w:r>
        <w:t xml:space="preserve">This is an example of a free-standing record (see section </w:t>
      </w:r>
      <w:r w:rsidR="006C222A">
        <w:fldChar w:fldCharType="begin"/>
      </w:r>
      <w:r>
        <w:instrText xml:space="preserve"> REF _Ref500242865 \r \h </w:instrText>
      </w:r>
      <w:r w:rsidR="006C222A">
        <w:fldChar w:fldCharType="separate"/>
      </w:r>
      <w:r w:rsidR="00A16F23">
        <w:t>1.2</w:t>
      </w:r>
      <w:r w:rsidR="006C222A">
        <w:fldChar w:fldCharType="end"/>
      </w:r>
      <w:r>
        <w:t>).</w:t>
      </w:r>
    </w:p>
    <w:p w14:paraId="23A17772" w14:textId="77777777" w:rsidR="00C71AE4" w:rsidRDefault="00C71AE4">
      <w:r>
        <w:lastRenderedPageBreak/>
        <w:t xml:space="preserve">The customer record must contain all non-ignored fields defined in section </w:t>
      </w:r>
      <w:r w:rsidR="006C222A">
        <w:fldChar w:fldCharType="begin"/>
      </w:r>
      <w:r>
        <w:instrText xml:space="preserve"> REF _Ref500242872 \r \h </w:instrText>
      </w:r>
      <w:r w:rsidR="006C222A">
        <w:fldChar w:fldCharType="separate"/>
      </w:r>
      <w:r w:rsidR="00A16F23">
        <w:t>2.5</w:t>
      </w:r>
      <w:r w:rsidR="006C222A">
        <w:fldChar w:fldCharType="end"/>
      </w:r>
      <w:r>
        <w:t>. If any optional field is left blank, the corresponding database field will be overwritten with blanks. Any attempt to alter key fields will result in failure.</w:t>
      </w:r>
    </w:p>
    <w:p w14:paraId="23A17773" w14:textId="77777777" w:rsidR="00C71AE4" w:rsidRPr="005F2C12" w:rsidRDefault="00C71AE4" w:rsidP="005F2C12">
      <w:pPr>
        <w:pStyle w:val="Heading2"/>
      </w:pPr>
      <w:bookmarkStart w:id="334" w:name="_Toc520892123"/>
      <w:bookmarkStart w:id="335" w:name="_Toc341774760"/>
      <w:r w:rsidRPr="005F2C12">
        <w:t>Amend Account Details</w:t>
      </w:r>
      <w:bookmarkEnd w:id="334"/>
      <w:bookmarkEnd w:id="335"/>
    </w:p>
    <w:p w14:paraId="23A17774" w14:textId="77777777" w:rsidR="00C71AE4" w:rsidRDefault="00C71AE4">
      <w:r>
        <w:t>This message type is used to amend an account record on the Cortex database.</w:t>
      </w:r>
    </w:p>
    <w:p w14:paraId="23A17775" w14:textId="77777777" w:rsidR="00C71AE4" w:rsidRDefault="00BE7F74">
      <w:pPr>
        <w:spacing w:after="360"/>
      </w:pPr>
      <w:r>
        <w:fldChar w:fldCharType="begin"/>
      </w:r>
      <w:r>
        <w:instrText xml:space="preserve"> REF _Ref500235777 \h  \* MERGEFORMAT </w:instrText>
      </w:r>
      <w:r>
        <w:fldChar w:fldCharType="separate"/>
      </w:r>
      <w:r w:rsidR="00A16F23">
        <w:t>Table</w:t>
      </w:r>
      <w:r w:rsidR="00A16F23" w:rsidRPr="00A16F23">
        <w:rPr>
          <w:b/>
        </w:rPr>
        <w:t xml:space="preserve"> </w:t>
      </w:r>
      <w:r w:rsidR="00A16F23">
        <w:t>18</w:t>
      </w:r>
      <w:r>
        <w:fldChar w:fldCharType="end"/>
      </w:r>
      <w:r w:rsidR="00C71AE4">
        <w:t xml:space="preserve"> provides a definition of the Amend Account Details message.</w:t>
      </w:r>
    </w:p>
    <w:p w14:paraId="23A17776" w14:textId="77777777" w:rsidR="00C71AE4" w:rsidRDefault="00C71AE4">
      <w:pPr>
        <w:pStyle w:val="Caption"/>
      </w:pPr>
      <w:bookmarkStart w:id="336" w:name="_Ref500235777"/>
      <w:bookmarkStart w:id="337" w:name="_Toc341774795"/>
      <w:r>
        <w:t xml:space="preserve">Table </w:t>
      </w:r>
      <w:r w:rsidR="00BE7F74">
        <w:fldChar w:fldCharType="begin"/>
      </w:r>
      <w:r w:rsidR="00BE7F74">
        <w:instrText xml:space="preserve"> SEQ Table \* ARABIC </w:instrText>
      </w:r>
      <w:r w:rsidR="00BE7F74">
        <w:fldChar w:fldCharType="separate"/>
      </w:r>
      <w:r w:rsidR="00A16F23">
        <w:rPr>
          <w:noProof/>
        </w:rPr>
        <w:t>18</w:t>
      </w:r>
      <w:r w:rsidR="00BE7F74">
        <w:rPr>
          <w:noProof/>
        </w:rPr>
        <w:fldChar w:fldCharType="end"/>
      </w:r>
      <w:bookmarkEnd w:id="336"/>
      <w:r>
        <w:t>: Definition of an Amend Account Details message</w:t>
      </w:r>
      <w:bookmarkEnd w:id="337"/>
    </w:p>
    <w:tbl>
      <w:tblPr>
        <w:tblW w:w="0" w:type="auto"/>
        <w:tblInd w:w="11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00"/>
        <w:gridCol w:w="990"/>
        <w:gridCol w:w="4140"/>
        <w:gridCol w:w="1890"/>
      </w:tblGrid>
      <w:tr w:rsidR="00C71AE4" w14:paraId="23A1777B" w14:textId="77777777">
        <w:trPr>
          <w:cantSplit/>
          <w:tblHeader/>
        </w:trPr>
        <w:tc>
          <w:tcPr>
            <w:tcW w:w="900" w:type="dxa"/>
            <w:shd w:val="pct12" w:color="auto" w:fill="auto"/>
          </w:tcPr>
          <w:p w14:paraId="23A17777" w14:textId="77777777" w:rsidR="00C71AE4" w:rsidRDefault="00C71AE4">
            <w:pPr>
              <w:pStyle w:val="TableHeading"/>
            </w:pPr>
            <w:r>
              <w:t>Action code</w:t>
            </w:r>
          </w:p>
        </w:tc>
        <w:tc>
          <w:tcPr>
            <w:tcW w:w="990" w:type="dxa"/>
            <w:shd w:val="pct12" w:color="auto" w:fill="auto"/>
          </w:tcPr>
          <w:p w14:paraId="23A17778" w14:textId="77777777" w:rsidR="00C71AE4" w:rsidRDefault="00C71AE4">
            <w:pPr>
              <w:pStyle w:val="TableHeading"/>
            </w:pPr>
            <w:r>
              <w:t>Record type</w:t>
            </w:r>
          </w:p>
        </w:tc>
        <w:tc>
          <w:tcPr>
            <w:tcW w:w="4140" w:type="dxa"/>
            <w:shd w:val="pct12" w:color="auto" w:fill="auto"/>
          </w:tcPr>
          <w:p w14:paraId="23A17779" w14:textId="77777777" w:rsidR="00C71AE4" w:rsidRDefault="00C71AE4">
            <w:pPr>
              <w:pStyle w:val="TableHeading"/>
            </w:pPr>
            <w:r>
              <w:t>Description</w:t>
            </w:r>
          </w:p>
        </w:tc>
        <w:tc>
          <w:tcPr>
            <w:tcW w:w="1890" w:type="dxa"/>
            <w:shd w:val="pct12" w:color="auto" w:fill="auto"/>
          </w:tcPr>
          <w:p w14:paraId="23A1777A" w14:textId="77777777" w:rsidR="00C71AE4" w:rsidRDefault="00C71AE4">
            <w:pPr>
              <w:pStyle w:val="TableHeading"/>
            </w:pPr>
            <w:r>
              <w:t>Number</w:t>
            </w:r>
          </w:p>
        </w:tc>
      </w:tr>
      <w:tr w:rsidR="00C71AE4" w14:paraId="23A17780" w14:textId="77777777">
        <w:trPr>
          <w:cantSplit/>
        </w:trPr>
        <w:tc>
          <w:tcPr>
            <w:tcW w:w="900" w:type="dxa"/>
          </w:tcPr>
          <w:p w14:paraId="23A1777C" w14:textId="77777777" w:rsidR="00C71AE4" w:rsidRDefault="00C71AE4">
            <w:pPr>
              <w:pStyle w:val="TableText"/>
            </w:pPr>
            <w:r>
              <w:t>02</w:t>
            </w:r>
          </w:p>
        </w:tc>
        <w:tc>
          <w:tcPr>
            <w:tcW w:w="990" w:type="dxa"/>
          </w:tcPr>
          <w:p w14:paraId="23A1777D" w14:textId="77777777" w:rsidR="00C71AE4" w:rsidRDefault="00C71AE4">
            <w:pPr>
              <w:pStyle w:val="TableText"/>
            </w:pPr>
            <w:r>
              <w:t>02</w:t>
            </w:r>
          </w:p>
        </w:tc>
        <w:tc>
          <w:tcPr>
            <w:tcW w:w="4140" w:type="dxa"/>
          </w:tcPr>
          <w:p w14:paraId="23A1777E" w14:textId="77777777" w:rsidR="00C71AE4" w:rsidRDefault="00C71AE4">
            <w:pPr>
              <w:pStyle w:val="TableText"/>
            </w:pPr>
            <w:r>
              <w:t xml:space="preserve">Account record (see section </w:t>
            </w:r>
            <w:r w:rsidR="006C222A">
              <w:fldChar w:fldCharType="begin"/>
            </w:r>
            <w:r>
              <w:instrText xml:space="preserve"> REF _Ref500242879 \r \h </w:instrText>
            </w:r>
            <w:r w:rsidR="006C222A">
              <w:fldChar w:fldCharType="separate"/>
            </w:r>
            <w:r w:rsidR="00A16F23">
              <w:t>2.6</w:t>
            </w:r>
            <w:r w:rsidR="006C222A">
              <w:fldChar w:fldCharType="end"/>
            </w:r>
            <w:r>
              <w:t>)</w:t>
            </w:r>
          </w:p>
        </w:tc>
        <w:tc>
          <w:tcPr>
            <w:tcW w:w="1890" w:type="dxa"/>
          </w:tcPr>
          <w:p w14:paraId="23A1777F" w14:textId="77777777" w:rsidR="00C71AE4" w:rsidRDefault="00C71AE4">
            <w:pPr>
              <w:pStyle w:val="TableText"/>
            </w:pPr>
            <w:r>
              <w:t>1: Mandatory</w:t>
            </w:r>
          </w:p>
        </w:tc>
      </w:tr>
    </w:tbl>
    <w:p w14:paraId="23A17781" w14:textId="77777777" w:rsidR="00C71AE4" w:rsidRDefault="00C71AE4">
      <w:pPr>
        <w:spacing w:before="240"/>
      </w:pPr>
      <w:r>
        <w:t xml:space="preserve">This is an example of a free-standing record (see section </w:t>
      </w:r>
      <w:r w:rsidR="006C222A">
        <w:fldChar w:fldCharType="begin"/>
      </w:r>
      <w:r>
        <w:instrText xml:space="preserve"> REF _Ref500242887 \r \h </w:instrText>
      </w:r>
      <w:r w:rsidR="006C222A">
        <w:fldChar w:fldCharType="separate"/>
      </w:r>
      <w:r w:rsidR="00A16F23">
        <w:t>1.2</w:t>
      </w:r>
      <w:r w:rsidR="006C222A">
        <w:fldChar w:fldCharType="end"/>
      </w:r>
      <w:r>
        <w:t>).</w:t>
      </w:r>
    </w:p>
    <w:p w14:paraId="23A17782" w14:textId="77777777" w:rsidR="00C71AE4" w:rsidRDefault="00C71AE4">
      <w:r>
        <w:t xml:space="preserve">The account record must contain the key fields defined in section </w:t>
      </w:r>
      <w:r w:rsidR="006C222A">
        <w:fldChar w:fldCharType="begin"/>
      </w:r>
      <w:r>
        <w:instrText xml:space="preserve"> REF _Ref500242893 \r \h </w:instrText>
      </w:r>
      <w:r w:rsidR="006C222A">
        <w:fldChar w:fldCharType="separate"/>
      </w:r>
      <w:r w:rsidR="00A16F23">
        <w:t>2.6</w:t>
      </w:r>
      <w:r w:rsidR="006C222A">
        <w:fldChar w:fldCharType="end"/>
      </w:r>
      <w:r>
        <w:t>. The foreign key fields are ignored. The only other field</w:t>
      </w:r>
      <w:r w:rsidR="008531B6">
        <w:t>s</w:t>
      </w:r>
      <w:r>
        <w:t xml:space="preserve"> </w:t>
      </w:r>
      <w:r w:rsidR="008531B6">
        <w:t>are</w:t>
      </w:r>
      <w:r>
        <w:t xml:space="preserve"> </w:t>
      </w:r>
      <w:r>
        <w:rPr>
          <w:rFonts w:ascii="Courier New" w:hAnsi="Courier New"/>
        </w:rPr>
        <w:t>creditlim</w:t>
      </w:r>
      <w:r w:rsidR="008531B6">
        <w:rPr>
          <w:rFonts w:ascii="Courier New" w:hAnsi="Courier New"/>
        </w:rPr>
        <w:t xml:space="preserve">, </w:t>
      </w:r>
      <w:r w:rsidR="008531B6" w:rsidRPr="008531B6">
        <w:rPr>
          <w:rFonts w:ascii="Courier New" w:hAnsi="Courier New"/>
        </w:rPr>
        <w:t>vipflag</w:t>
      </w:r>
      <w:r w:rsidR="008531B6">
        <w:rPr>
          <w:rFonts w:ascii="Courier New" w:hAnsi="Courier New"/>
        </w:rPr>
        <w:t xml:space="preserve"> and branch</w:t>
      </w:r>
      <w:r>
        <w:t xml:space="preserve">, and </w:t>
      </w:r>
      <w:r w:rsidR="008531B6">
        <w:t>they</w:t>
      </w:r>
      <w:r>
        <w:t xml:space="preserve"> </w:t>
      </w:r>
      <w:r w:rsidR="008531B6">
        <w:t>are</w:t>
      </w:r>
      <w:r>
        <w:t xml:space="preserve"> the only field</w:t>
      </w:r>
      <w:r w:rsidR="008531B6">
        <w:t>s</w:t>
      </w:r>
      <w:r>
        <w:t xml:space="preserve"> that will be amended</w:t>
      </w:r>
      <w:r w:rsidR="00730F89">
        <w:t>.</w:t>
      </w:r>
    </w:p>
    <w:p w14:paraId="23A17783" w14:textId="77777777" w:rsidR="00730F89" w:rsidRDefault="00730F89"/>
    <w:p w14:paraId="23A17784" w14:textId="77777777" w:rsidR="00C71AE4" w:rsidRPr="005F2C12" w:rsidRDefault="00C71AE4" w:rsidP="005F2C12">
      <w:pPr>
        <w:pStyle w:val="Heading2"/>
      </w:pPr>
      <w:bookmarkStart w:id="338" w:name="_Toc520892124"/>
      <w:bookmarkStart w:id="339" w:name="_Toc341774761"/>
      <w:r w:rsidRPr="005F2C12">
        <w:t>Amend Card Details</w:t>
      </w:r>
      <w:bookmarkEnd w:id="338"/>
      <w:bookmarkEnd w:id="339"/>
    </w:p>
    <w:p w14:paraId="23A17785" w14:textId="77777777" w:rsidR="00C71AE4" w:rsidRDefault="00C71AE4">
      <w:r>
        <w:t>This message type is used to amend a card record on the Cortex database.</w:t>
      </w:r>
    </w:p>
    <w:p w14:paraId="23A17786" w14:textId="77777777" w:rsidR="00C71AE4" w:rsidRDefault="00BE7F74">
      <w:pPr>
        <w:spacing w:after="360"/>
      </w:pPr>
      <w:r>
        <w:fldChar w:fldCharType="begin"/>
      </w:r>
      <w:r>
        <w:instrText xml:space="preserve"> REF _Ref500235826 \h  \* MERGEFORMAT </w:instrText>
      </w:r>
      <w:r>
        <w:fldChar w:fldCharType="separate"/>
      </w:r>
      <w:r w:rsidR="00A16F23">
        <w:t>Table 19</w:t>
      </w:r>
      <w:r>
        <w:fldChar w:fldCharType="end"/>
      </w:r>
      <w:r w:rsidR="00C71AE4">
        <w:t xml:space="preserve"> provides a definition of the Amend Card Details message.</w:t>
      </w:r>
    </w:p>
    <w:p w14:paraId="23A17787" w14:textId="77777777" w:rsidR="00C71AE4" w:rsidRDefault="00C71AE4">
      <w:pPr>
        <w:pStyle w:val="Caption"/>
      </w:pPr>
      <w:bookmarkStart w:id="340" w:name="_Ref500235826"/>
      <w:bookmarkStart w:id="341" w:name="_Toc341774796"/>
      <w:r>
        <w:t xml:space="preserve">Table </w:t>
      </w:r>
      <w:r w:rsidR="00BE7F74">
        <w:fldChar w:fldCharType="begin"/>
      </w:r>
      <w:r w:rsidR="00BE7F74">
        <w:instrText xml:space="preserve"> SEQ Table \* ARABIC </w:instrText>
      </w:r>
      <w:r w:rsidR="00BE7F74">
        <w:fldChar w:fldCharType="separate"/>
      </w:r>
      <w:r w:rsidR="00A16F23">
        <w:rPr>
          <w:noProof/>
        </w:rPr>
        <w:t>19</w:t>
      </w:r>
      <w:r w:rsidR="00BE7F74">
        <w:rPr>
          <w:noProof/>
        </w:rPr>
        <w:fldChar w:fldCharType="end"/>
      </w:r>
      <w:bookmarkEnd w:id="340"/>
      <w:r>
        <w:t>: Definition of an Amend Card Details message</w:t>
      </w:r>
      <w:bookmarkEnd w:id="341"/>
    </w:p>
    <w:tbl>
      <w:tblPr>
        <w:tblW w:w="0" w:type="auto"/>
        <w:tblInd w:w="11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00"/>
        <w:gridCol w:w="990"/>
        <w:gridCol w:w="4140"/>
        <w:gridCol w:w="1890"/>
      </w:tblGrid>
      <w:tr w:rsidR="00C71AE4" w14:paraId="23A1778C" w14:textId="77777777">
        <w:trPr>
          <w:cantSplit/>
          <w:tblHeader/>
        </w:trPr>
        <w:tc>
          <w:tcPr>
            <w:tcW w:w="900" w:type="dxa"/>
            <w:shd w:val="pct12" w:color="auto" w:fill="auto"/>
          </w:tcPr>
          <w:p w14:paraId="23A17788" w14:textId="77777777" w:rsidR="00C71AE4" w:rsidRDefault="00C71AE4">
            <w:pPr>
              <w:pStyle w:val="TableHeading"/>
            </w:pPr>
            <w:r>
              <w:t>Action code</w:t>
            </w:r>
          </w:p>
        </w:tc>
        <w:tc>
          <w:tcPr>
            <w:tcW w:w="990" w:type="dxa"/>
            <w:shd w:val="pct12" w:color="auto" w:fill="auto"/>
          </w:tcPr>
          <w:p w14:paraId="23A17789" w14:textId="77777777" w:rsidR="00C71AE4" w:rsidRDefault="00C71AE4">
            <w:pPr>
              <w:pStyle w:val="TableHeading"/>
            </w:pPr>
            <w:r>
              <w:t>Record type</w:t>
            </w:r>
          </w:p>
        </w:tc>
        <w:tc>
          <w:tcPr>
            <w:tcW w:w="4140" w:type="dxa"/>
            <w:shd w:val="pct12" w:color="auto" w:fill="auto"/>
          </w:tcPr>
          <w:p w14:paraId="23A1778A" w14:textId="77777777" w:rsidR="00C71AE4" w:rsidRDefault="00C71AE4">
            <w:pPr>
              <w:pStyle w:val="TableHeading"/>
            </w:pPr>
            <w:r>
              <w:t>Description</w:t>
            </w:r>
          </w:p>
        </w:tc>
        <w:tc>
          <w:tcPr>
            <w:tcW w:w="1890" w:type="dxa"/>
            <w:shd w:val="pct12" w:color="auto" w:fill="auto"/>
          </w:tcPr>
          <w:p w14:paraId="23A1778B" w14:textId="77777777" w:rsidR="00C71AE4" w:rsidRDefault="00C71AE4">
            <w:pPr>
              <w:pStyle w:val="TableHeading"/>
            </w:pPr>
            <w:r>
              <w:t>Number</w:t>
            </w:r>
          </w:p>
        </w:tc>
      </w:tr>
      <w:tr w:rsidR="00C71AE4" w14:paraId="23A17791" w14:textId="77777777">
        <w:trPr>
          <w:cantSplit/>
        </w:trPr>
        <w:tc>
          <w:tcPr>
            <w:tcW w:w="900" w:type="dxa"/>
          </w:tcPr>
          <w:p w14:paraId="23A1778D" w14:textId="77777777" w:rsidR="00C71AE4" w:rsidRDefault="00C71AE4">
            <w:pPr>
              <w:pStyle w:val="TableText"/>
            </w:pPr>
            <w:r>
              <w:t>02</w:t>
            </w:r>
          </w:p>
        </w:tc>
        <w:tc>
          <w:tcPr>
            <w:tcW w:w="990" w:type="dxa"/>
          </w:tcPr>
          <w:p w14:paraId="23A1778E" w14:textId="77777777" w:rsidR="00C71AE4" w:rsidRDefault="00C71AE4">
            <w:pPr>
              <w:pStyle w:val="TableText"/>
            </w:pPr>
            <w:r>
              <w:t>03</w:t>
            </w:r>
          </w:p>
        </w:tc>
        <w:tc>
          <w:tcPr>
            <w:tcW w:w="4140" w:type="dxa"/>
          </w:tcPr>
          <w:p w14:paraId="23A1778F" w14:textId="77777777" w:rsidR="00C71AE4" w:rsidRDefault="00C71AE4">
            <w:pPr>
              <w:pStyle w:val="TableText"/>
            </w:pPr>
            <w:r>
              <w:t xml:space="preserve">Card import record (see section </w:t>
            </w:r>
            <w:r w:rsidR="006C222A">
              <w:fldChar w:fldCharType="begin"/>
            </w:r>
            <w:r>
              <w:instrText xml:space="preserve"> REF _Ref500242904 \r \h </w:instrText>
            </w:r>
            <w:r w:rsidR="006C222A">
              <w:fldChar w:fldCharType="separate"/>
            </w:r>
            <w:r w:rsidR="00A16F23">
              <w:t>2.6</w:t>
            </w:r>
            <w:r w:rsidR="006C222A">
              <w:fldChar w:fldCharType="end"/>
            </w:r>
            <w:r>
              <w:t>)</w:t>
            </w:r>
          </w:p>
        </w:tc>
        <w:tc>
          <w:tcPr>
            <w:tcW w:w="1890" w:type="dxa"/>
          </w:tcPr>
          <w:p w14:paraId="23A17790" w14:textId="77777777" w:rsidR="00C71AE4" w:rsidRDefault="00C71AE4">
            <w:pPr>
              <w:pStyle w:val="TableText"/>
            </w:pPr>
            <w:r>
              <w:t>1: Mandatory</w:t>
            </w:r>
          </w:p>
        </w:tc>
      </w:tr>
    </w:tbl>
    <w:p w14:paraId="23A17792" w14:textId="77777777" w:rsidR="00C71AE4" w:rsidRDefault="00C71AE4">
      <w:pPr>
        <w:spacing w:before="240"/>
      </w:pPr>
      <w:r>
        <w:t xml:space="preserve">This is an example of a free-standing record (see section </w:t>
      </w:r>
      <w:r w:rsidR="006C222A">
        <w:fldChar w:fldCharType="begin"/>
      </w:r>
      <w:r>
        <w:instrText xml:space="preserve"> REF _Ref500242910 \r \h </w:instrText>
      </w:r>
      <w:r w:rsidR="006C222A">
        <w:fldChar w:fldCharType="separate"/>
      </w:r>
      <w:r w:rsidR="00A16F23">
        <w:t>1.2</w:t>
      </w:r>
      <w:r w:rsidR="006C222A">
        <w:fldChar w:fldCharType="end"/>
      </w:r>
      <w:r>
        <w:t>).</w:t>
      </w:r>
    </w:p>
    <w:p w14:paraId="23A17793" w14:textId="77777777" w:rsidR="00C71AE4" w:rsidRDefault="00C71AE4">
      <w:r>
        <w:t xml:space="preserve">The </w:t>
      </w:r>
      <w:smartTag w:uri="urn:schemas-microsoft-com:office:smarttags" w:element="PersonName">
        <w:r>
          <w:t>card</w:t>
        </w:r>
      </w:smartTag>
      <w:r>
        <w:t xml:space="preserve"> import record must contain the key fields defined in section </w:t>
      </w:r>
      <w:r w:rsidR="006C222A">
        <w:fldChar w:fldCharType="begin"/>
      </w:r>
      <w:r>
        <w:instrText xml:space="preserve"> REF _Ref500242915 \r \h </w:instrText>
      </w:r>
      <w:r w:rsidR="006C222A">
        <w:fldChar w:fldCharType="separate"/>
      </w:r>
      <w:r w:rsidR="00A16F23">
        <w:t>2.6</w:t>
      </w:r>
      <w:r w:rsidR="006C222A">
        <w:fldChar w:fldCharType="end"/>
      </w:r>
      <w:r>
        <w:t xml:space="preserve">. Any attempt to alter key fields will result in failure. The fields </w:t>
      </w:r>
      <w:r>
        <w:rPr>
          <w:rFonts w:ascii="Courier New" w:hAnsi="Courier New"/>
        </w:rPr>
        <w:t>instcode</w:t>
      </w:r>
      <w:r>
        <w:t xml:space="preserve">,  </w:t>
      </w:r>
      <w:r>
        <w:rPr>
          <w:rFonts w:ascii="Courier New" w:hAnsi="Courier New"/>
        </w:rPr>
        <w:t>crdproduct</w:t>
      </w:r>
      <w:r>
        <w:t xml:space="preserve">, </w:t>
      </w:r>
      <w:r>
        <w:rPr>
          <w:rFonts w:ascii="Courier New" w:hAnsi="Courier New"/>
        </w:rPr>
        <w:t>effective</w:t>
      </w:r>
      <w:r>
        <w:t xml:space="preserve">, </w:t>
      </w:r>
      <w:r>
        <w:rPr>
          <w:rFonts w:ascii="Courier New" w:hAnsi="Courier New"/>
        </w:rPr>
        <w:t>old_pan</w:t>
      </w:r>
      <w:r>
        <w:t xml:space="preserve">, </w:t>
      </w:r>
      <w:r>
        <w:rPr>
          <w:rFonts w:ascii="Courier New" w:hAnsi="Courier New"/>
        </w:rPr>
        <w:t>old_seqno</w:t>
      </w:r>
      <w:r>
        <w:t xml:space="preserve">, and </w:t>
      </w:r>
      <w:r>
        <w:rPr>
          <w:rFonts w:ascii="Courier New" w:hAnsi="Courier New"/>
        </w:rPr>
        <w:t>urgent</w:t>
      </w:r>
      <w:r>
        <w:t xml:space="preserve"> are ignored. All other fields, if present, will be used to update the </w:t>
      </w:r>
      <w:smartTag w:uri="urn:schemas-microsoft-com:office:smarttags" w:element="PersonName">
        <w:r>
          <w:t>card</w:t>
        </w:r>
      </w:smartTag>
      <w:r>
        <w:t xml:space="preserve"> details record in the database.</w:t>
      </w:r>
    </w:p>
    <w:p w14:paraId="23A17794" w14:textId="77777777" w:rsidR="00304F88" w:rsidRDefault="00304F88"/>
    <w:p w14:paraId="23A17795" w14:textId="77777777" w:rsidR="007B3147" w:rsidRDefault="007B3147" w:rsidP="007B3147">
      <w:pPr>
        <w:pStyle w:val="Heading2"/>
        <w:tabs>
          <w:tab w:val="num" w:pos="1080"/>
        </w:tabs>
        <w:ind w:left="1080" w:hanging="1080"/>
      </w:pPr>
      <w:bookmarkStart w:id="342" w:name="_Toc278228312"/>
      <w:bookmarkStart w:id="343" w:name="_Toc279073438"/>
      <w:bookmarkStart w:id="344" w:name="_Toc341774764"/>
      <w:r>
        <w:t>Amend Address</w:t>
      </w:r>
      <w:bookmarkEnd w:id="342"/>
      <w:bookmarkEnd w:id="343"/>
      <w:bookmarkEnd w:id="344"/>
    </w:p>
    <w:p w14:paraId="23A17796" w14:textId="77777777" w:rsidR="007B3147" w:rsidRDefault="007B3147" w:rsidP="007B3147">
      <w:r>
        <w:t>This message type is used to amend an address on the CORTEX database.</w:t>
      </w:r>
    </w:p>
    <w:p w14:paraId="23A17797" w14:textId="77777777" w:rsidR="007B3147" w:rsidRDefault="007B3147" w:rsidP="007B3147">
      <w:pPr>
        <w:pStyle w:val="Caption"/>
      </w:pPr>
    </w:p>
    <w:p w14:paraId="23A17798" w14:textId="77777777" w:rsidR="007B3147" w:rsidRDefault="007B3147" w:rsidP="007B3147">
      <w:pPr>
        <w:pStyle w:val="Caption"/>
      </w:pPr>
      <w:bookmarkStart w:id="345" w:name="_Toc276500390"/>
      <w:bookmarkStart w:id="346" w:name="_Toc279073507"/>
      <w:bookmarkStart w:id="347" w:name="_Toc341774799"/>
      <w:r>
        <w:t xml:space="preserve">Table </w:t>
      </w:r>
      <w:r>
        <w:fldChar w:fldCharType="begin"/>
      </w:r>
      <w:r>
        <w:instrText xml:space="preserve"> SEQ Table \* ARABIC </w:instrText>
      </w:r>
      <w:r>
        <w:fldChar w:fldCharType="separate"/>
      </w:r>
      <w:r w:rsidR="00A16F23">
        <w:rPr>
          <w:noProof/>
        </w:rPr>
        <w:t>22</w:t>
      </w:r>
      <w:r>
        <w:fldChar w:fldCharType="end"/>
      </w:r>
      <w:r>
        <w:t>: Definition of an Amend Address message</w:t>
      </w:r>
      <w:bookmarkEnd w:id="345"/>
      <w:bookmarkEnd w:id="346"/>
      <w:bookmarkEnd w:id="347"/>
    </w:p>
    <w:tbl>
      <w:tblPr>
        <w:tblW w:w="0" w:type="auto"/>
        <w:tblInd w:w="11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00"/>
        <w:gridCol w:w="990"/>
        <w:gridCol w:w="6"/>
        <w:gridCol w:w="4134"/>
        <w:gridCol w:w="1890"/>
      </w:tblGrid>
      <w:tr w:rsidR="007B3147" w14:paraId="23A1779D" w14:textId="77777777" w:rsidTr="00C0089F">
        <w:trPr>
          <w:cantSplit/>
          <w:tblHeader/>
        </w:trPr>
        <w:tc>
          <w:tcPr>
            <w:tcW w:w="900" w:type="dxa"/>
            <w:shd w:val="pct12" w:color="auto" w:fill="auto"/>
          </w:tcPr>
          <w:p w14:paraId="23A17799" w14:textId="77777777" w:rsidR="007B3147" w:rsidRDefault="007B3147" w:rsidP="00C0089F">
            <w:pPr>
              <w:pStyle w:val="TableHeading"/>
            </w:pPr>
            <w:r>
              <w:t>Action code</w:t>
            </w:r>
          </w:p>
        </w:tc>
        <w:tc>
          <w:tcPr>
            <w:tcW w:w="990" w:type="dxa"/>
            <w:shd w:val="pct12" w:color="auto" w:fill="auto"/>
          </w:tcPr>
          <w:p w14:paraId="23A1779A" w14:textId="77777777" w:rsidR="007B3147" w:rsidRDefault="007B3147" w:rsidP="00C0089F">
            <w:pPr>
              <w:pStyle w:val="TableHeading"/>
            </w:pPr>
            <w:r>
              <w:t>Record type</w:t>
            </w:r>
          </w:p>
        </w:tc>
        <w:tc>
          <w:tcPr>
            <w:tcW w:w="4140" w:type="dxa"/>
            <w:gridSpan w:val="2"/>
            <w:shd w:val="pct12" w:color="auto" w:fill="auto"/>
          </w:tcPr>
          <w:p w14:paraId="23A1779B" w14:textId="77777777" w:rsidR="007B3147" w:rsidRDefault="007B3147" w:rsidP="00C0089F">
            <w:pPr>
              <w:pStyle w:val="TableHeading"/>
            </w:pPr>
            <w:r>
              <w:t>Description</w:t>
            </w:r>
          </w:p>
        </w:tc>
        <w:tc>
          <w:tcPr>
            <w:tcW w:w="1890" w:type="dxa"/>
            <w:shd w:val="pct12" w:color="auto" w:fill="auto"/>
          </w:tcPr>
          <w:p w14:paraId="23A1779C" w14:textId="77777777" w:rsidR="007B3147" w:rsidRDefault="007B3147" w:rsidP="00C0089F">
            <w:pPr>
              <w:pStyle w:val="TableHeading"/>
            </w:pPr>
            <w:r>
              <w:t>Number</w:t>
            </w:r>
          </w:p>
        </w:tc>
      </w:tr>
      <w:tr w:rsidR="007B3147" w14:paraId="23A177A2" w14:textId="77777777" w:rsidTr="00C0089F">
        <w:trPr>
          <w:cantSplit/>
        </w:trPr>
        <w:tc>
          <w:tcPr>
            <w:tcW w:w="900" w:type="dxa"/>
          </w:tcPr>
          <w:p w14:paraId="23A1779E" w14:textId="77777777" w:rsidR="007B3147" w:rsidRDefault="007B3147" w:rsidP="00C0089F">
            <w:pPr>
              <w:pStyle w:val="TableText"/>
            </w:pPr>
            <w:r>
              <w:t>02</w:t>
            </w:r>
          </w:p>
        </w:tc>
        <w:tc>
          <w:tcPr>
            <w:tcW w:w="996" w:type="dxa"/>
            <w:gridSpan w:val="2"/>
          </w:tcPr>
          <w:p w14:paraId="23A1779F" w14:textId="77777777" w:rsidR="007B3147" w:rsidRDefault="007B3147" w:rsidP="00C0089F">
            <w:pPr>
              <w:pStyle w:val="TableText"/>
            </w:pPr>
            <w:r>
              <w:t>12</w:t>
            </w:r>
          </w:p>
        </w:tc>
        <w:tc>
          <w:tcPr>
            <w:tcW w:w="4134" w:type="dxa"/>
          </w:tcPr>
          <w:p w14:paraId="23A177A0" w14:textId="77777777" w:rsidR="007B3147" w:rsidRDefault="007B3147" w:rsidP="007B3147">
            <w:pPr>
              <w:pStyle w:val="TableText"/>
            </w:pPr>
            <w:r>
              <w:t xml:space="preserve">Address Import Record (see section </w:t>
            </w:r>
            <w:r>
              <w:fldChar w:fldCharType="begin"/>
            </w:r>
            <w:r>
              <w:instrText xml:space="preserve"> REF _Ref341771512 \r \h </w:instrText>
            </w:r>
            <w:r>
              <w:fldChar w:fldCharType="separate"/>
            </w:r>
            <w:r w:rsidR="00A16F23">
              <w:t>2.10</w:t>
            </w:r>
            <w:r>
              <w:fldChar w:fldCharType="end"/>
            </w:r>
            <w:r>
              <w:t>)</w:t>
            </w:r>
          </w:p>
        </w:tc>
        <w:tc>
          <w:tcPr>
            <w:tcW w:w="1890" w:type="dxa"/>
          </w:tcPr>
          <w:p w14:paraId="23A177A1" w14:textId="77777777" w:rsidR="007B3147" w:rsidRDefault="007B3147" w:rsidP="00C0089F">
            <w:pPr>
              <w:pStyle w:val="TableText"/>
            </w:pPr>
            <w:r>
              <w:t>1: Mandatory</w:t>
            </w:r>
          </w:p>
        </w:tc>
      </w:tr>
    </w:tbl>
    <w:p w14:paraId="23A177A3" w14:textId="77777777" w:rsidR="007B3147" w:rsidRDefault="007B3147"/>
    <w:p w14:paraId="23A177A4" w14:textId="77777777" w:rsidR="00C71AE4" w:rsidRPr="005F2C12" w:rsidRDefault="00C71AE4" w:rsidP="005F2C12">
      <w:pPr>
        <w:pStyle w:val="Heading2"/>
      </w:pPr>
      <w:bookmarkStart w:id="348" w:name="_Toc520892128"/>
      <w:bookmarkStart w:id="349" w:name="_Toc341774765"/>
      <w:r w:rsidRPr="005F2C12">
        <w:t>Card Re-issue</w:t>
      </w:r>
      <w:bookmarkEnd w:id="348"/>
      <w:bookmarkEnd w:id="349"/>
    </w:p>
    <w:p w14:paraId="23A177A5" w14:textId="77777777" w:rsidR="00C71AE4" w:rsidRDefault="00C71AE4">
      <w:r>
        <w:t>This message type is used to place a card record into a Card Production batch so that the same plastic may be produced again. It is designed for the re-issue of damaged cards.</w:t>
      </w:r>
    </w:p>
    <w:p w14:paraId="23A177A6" w14:textId="77777777" w:rsidR="00C71AE4" w:rsidRDefault="00BE7F74">
      <w:pPr>
        <w:spacing w:after="360"/>
      </w:pPr>
      <w:r>
        <w:fldChar w:fldCharType="begin"/>
      </w:r>
      <w:r>
        <w:instrText xml:space="preserve"> REF _Ref500235970 \h  \* MERGEFORMAT </w:instrText>
      </w:r>
      <w:r>
        <w:fldChar w:fldCharType="separate"/>
      </w:r>
      <w:r w:rsidR="00A16F23">
        <w:t>Table 23</w:t>
      </w:r>
      <w:r>
        <w:fldChar w:fldCharType="end"/>
      </w:r>
      <w:r w:rsidR="00C71AE4">
        <w:t xml:space="preserve"> provides a definition of the Card Re-issue message.</w:t>
      </w:r>
    </w:p>
    <w:p w14:paraId="23A177A7" w14:textId="77777777" w:rsidR="00C71AE4" w:rsidRDefault="00C71AE4">
      <w:pPr>
        <w:pStyle w:val="Caption"/>
      </w:pPr>
      <w:bookmarkStart w:id="350" w:name="_Ref500235970"/>
      <w:bookmarkStart w:id="351" w:name="_Toc341774800"/>
      <w:r>
        <w:t xml:space="preserve">Table </w:t>
      </w:r>
      <w:r w:rsidR="00BE7F74">
        <w:fldChar w:fldCharType="begin"/>
      </w:r>
      <w:r w:rsidR="00BE7F74">
        <w:instrText xml:space="preserve"> SEQ Table \* ARABIC </w:instrText>
      </w:r>
      <w:r w:rsidR="00BE7F74">
        <w:fldChar w:fldCharType="separate"/>
      </w:r>
      <w:r w:rsidR="00A16F23">
        <w:rPr>
          <w:noProof/>
        </w:rPr>
        <w:t>23</w:t>
      </w:r>
      <w:r w:rsidR="00BE7F74">
        <w:rPr>
          <w:noProof/>
        </w:rPr>
        <w:fldChar w:fldCharType="end"/>
      </w:r>
      <w:bookmarkEnd w:id="350"/>
      <w:r>
        <w:t>: Definition of a Card Re-issue message</w:t>
      </w:r>
      <w:bookmarkEnd w:id="351"/>
    </w:p>
    <w:tbl>
      <w:tblPr>
        <w:tblW w:w="0" w:type="auto"/>
        <w:tblInd w:w="11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00"/>
        <w:gridCol w:w="990"/>
        <w:gridCol w:w="4140"/>
        <w:gridCol w:w="1890"/>
      </w:tblGrid>
      <w:tr w:rsidR="00C71AE4" w14:paraId="23A177AC" w14:textId="77777777">
        <w:trPr>
          <w:cantSplit/>
          <w:tblHeader/>
        </w:trPr>
        <w:tc>
          <w:tcPr>
            <w:tcW w:w="900" w:type="dxa"/>
            <w:shd w:val="pct12" w:color="auto" w:fill="auto"/>
          </w:tcPr>
          <w:p w14:paraId="23A177A8" w14:textId="77777777" w:rsidR="00C71AE4" w:rsidRDefault="00C71AE4">
            <w:pPr>
              <w:pStyle w:val="TableHeading"/>
            </w:pPr>
            <w:r>
              <w:t>Action code</w:t>
            </w:r>
          </w:p>
        </w:tc>
        <w:tc>
          <w:tcPr>
            <w:tcW w:w="990" w:type="dxa"/>
            <w:shd w:val="pct12" w:color="auto" w:fill="auto"/>
          </w:tcPr>
          <w:p w14:paraId="23A177A9" w14:textId="77777777" w:rsidR="00C71AE4" w:rsidRDefault="00C71AE4">
            <w:pPr>
              <w:pStyle w:val="TableHeading"/>
            </w:pPr>
            <w:r>
              <w:t>Record type</w:t>
            </w:r>
          </w:p>
        </w:tc>
        <w:tc>
          <w:tcPr>
            <w:tcW w:w="4140" w:type="dxa"/>
            <w:shd w:val="pct12" w:color="auto" w:fill="auto"/>
          </w:tcPr>
          <w:p w14:paraId="23A177AA" w14:textId="77777777" w:rsidR="00C71AE4" w:rsidRDefault="00C71AE4">
            <w:pPr>
              <w:pStyle w:val="TableHeading"/>
            </w:pPr>
            <w:r>
              <w:t>Description</w:t>
            </w:r>
          </w:p>
        </w:tc>
        <w:tc>
          <w:tcPr>
            <w:tcW w:w="1890" w:type="dxa"/>
            <w:shd w:val="pct12" w:color="auto" w:fill="auto"/>
          </w:tcPr>
          <w:p w14:paraId="23A177AB" w14:textId="77777777" w:rsidR="00C71AE4" w:rsidRDefault="00C71AE4">
            <w:pPr>
              <w:pStyle w:val="TableHeading"/>
            </w:pPr>
            <w:r>
              <w:t>Number</w:t>
            </w:r>
          </w:p>
        </w:tc>
      </w:tr>
      <w:tr w:rsidR="00C71AE4" w14:paraId="23A177B1" w14:textId="77777777">
        <w:trPr>
          <w:cantSplit/>
        </w:trPr>
        <w:tc>
          <w:tcPr>
            <w:tcW w:w="900" w:type="dxa"/>
          </w:tcPr>
          <w:p w14:paraId="23A177AD" w14:textId="77777777" w:rsidR="00C71AE4" w:rsidRDefault="00C71AE4">
            <w:pPr>
              <w:pStyle w:val="TableText"/>
            </w:pPr>
            <w:r>
              <w:t>10</w:t>
            </w:r>
          </w:p>
        </w:tc>
        <w:tc>
          <w:tcPr>
            <w:tcW w:w="990" w:type="dxa"/>
          </w:tcPr>
          <w:p w14:paraId="23A177AE" w14:textId="77777777" w:rsidR="00C71AE4" w:rsidRDefault="00C71AE4">
            <w:pPr>
              <w:pStyle w:val="TableText"/>
            </w:pPr>
            <w:r>
              <w:t>03</w:t>
            </w:r>
          </w:p>
        </w:tc>
        <w:tc>
          <w:tcPr>
            <w:tcW w:w="4140" w:type="dxa"/>
          </w:tcPr>
          <w:p w14:paraId="23A177AF" w14:textId="77777777" w:rsidR="00C71AE4" w:rsidRDefault="00C71AE4">
            <w:pPr>
              <w:pStyle w:val="TableText"/>
            </w:pPr>
            <w:r>
              <w:t xml:space="preserve">Card import record (see section </w:t>
            </w:r>
            <w:r w:rsidR="006C222A">
              <w:fldChar w:fldCharType="begin"/>
            </w:r>
            <w:r>
              <w:instrText xml:space="preserve"> REF _Ref500242932 \r \h </w:instrText>
            </w:r>
            <w:r w:rsidR="006C222A">
              <w:fldChar w:fldCharType="separate"/>
            </w:r>
            <w:r w:rsidR="00A16F23">
              <w:t>2.6</w:t>
            </w:r>
            <w:r w:rsidR="006C222A">
              <w:fldChar w:fldCharType="end"/>
            </w:r>
            <w:r>
              <w:t>)</w:t>
            </w:r>
          </w:p>
        </w:tc>
        <w:tc>
          <w:tcPr>
            <w:tcW w:w="1890" w:type="dxa"/>
          </w:tcPr>
          <w:p w14:paraId="23A177B0" w14:textId="77777777" w:rsidR="00C71AE4" w:rsidRDefault="00C71AE4">
            <w:pPr>
              <w:pStyle w:val="TableText"/>
            </w:pPr>
            <w:r>
              <w:t>1: Mandatory</w:t>
            </w:r>
          </w:p>
        </w:tc>
      </w:tr>
    </w:tbl>
    <w:p w14:paraId="23A177B2" w14:textId="77777777" w:rsidR="00C71AE4" w:rsidRDefault="00C71AE4">
      <w:pPr>
        <w:spacing w:before="240"/>
      </w:pPr>
      <w:r>
        <w:t xml:space="preserve">This is an example of a free-standing record (see section </w:t>
      </w:r>
      <w:r w:rsidR="006C222A">
        <w:fldChar w:fldCharType="begin"/>
      </w:r>
      <w:r>
        <w:instrText xml:space="preserve"> REF _Ref500242938 \r \h </w:instrText>
      </w:r>
      <w:r w:rsidR="006C222A">
        <w:fldChar w:fldCharType="separate"/>
      </w:r>
      <w:r w:rsidR="00A16F23">
        <w:t>1.2</w:t>
      </w:r>
      <w:r w:rsidR="006C222A">
        <w:fldChar w:fldCharType="end"/>
      </w:r>
      <w:r>
        <w:t>).</w:t>
      </w:r>
    </w:p>
    <w:p w14:paraId="23A177B3" w14:textId="77777777" w:rsidR="00C71AE4" w:rsidRDefault="00C71AE4">
      <w:r>
        <w:t xml:space="preserve">The </w:t>
      </w:r>
      <w:smartTag w:uri="urn:schemas-microsoft-com:office:smarttags" w:element="PersonName">
        <w:r>
          <w:t>card</w:t>
        </w:r>
      </w:smartTag>
      <w:r>
        <w:t xml:space="preserve"> import record must contain the following fields (defined in section </w:t>
      </w:r>
      <w:r w:rsidR="006C222A">
        <w:fldChar w:fldCharType="begin"/>
      </w:r>
      <w:r>
        <w:instrText xml:space="preserve"> REF _Ref500242945 \r \h </w:instrText>
      </w:r>
      <w:r w:rsidR="006C222A">
        <w:fldChar w:fldCharType="separate"/>
      </w:r>
      <w:r w:rsidR="00A16F23">
        <w:t>2.6</w:t>
      </w:r>
      <w:r w:rsidR="006C222A">
        <w:fldChar w:fldCharType="end"/>
      </w:r>
      <w:r>
        <w:t xml:space="preserve">): </w:t>
      </w:r>
      <w:r>
        <w:rPr>
          <w:rFonts w:ascii="Courier New" w:hAnsi="Courier New"/>
        </w:rPr>
        <w:t>instcode</w:t>
      </w:r>
      <w:r>
        <w:t xml:space="preserve">, </w:t>
      </w:r>
      <w:r>
        <w:rPr>
          <w:rFonts w:ascii="Courier New" w:hAnsi="Courier New"/>
        </w:rPr>
        <w:t>custcode</w:t>
      </w:r>
      <w:r>
        <w:t xml:space="preserve">, </w:t>
      </w:r>
      <w:r>
        <w:rPr>
          <w:rFonts w:ascii="Courier New" w:hAnsi="Courier New"/>
        </w:rPr>
        <w:t>pan</w:t>
      </w:r>
      <w:r>
        <w:t xml:space="preserve">, </w:t>
      </w:r>
      <w:r>
        <w:rPr>
          <w:rFonts w:ascii="Courier New" w:hAnsi="Courier New"/>
        </w:rPr>
        <w:t>seqno</w:t>
      </w:r>
      <w:r>
        <w:t xml:space="preserve">, and </w:t>
      </w:r>
      <w:r>
        <w:rPr>
          <w:rFonts w:ascii="Courier New" w:hAnsi="Courier New"/>
        </w:rPr>
        <w:t>urgent</w:t>
      </w:r>
      <w:r>
        <w:t>. All other fields are ignored.</w:t>
      </w:r>
    </w:p>
    <w:p w14:paraId="23A177B4" w14:textId="77777777" w:rsidR="008F3F8B" w:rsidRPr="005F2C12" w:rsidRDefault="00C71AE4" w:rsidP="005F2C12">
      <w:pPr>
        <w:pStyle w:val="Heading2"/>
      </w:pPr>
      <w:bookmarkStart w:id="352" w:name="_Toc520892129"/>
      <w:bookmarkStart w:id="353" w:name="_Ref242591969"/>
      <w:bookmarkStart w:id="354" w:name="_Toc341774766"/>
      <w:r w:rsidRPr="005F2C12">
        <w:t>Card Replace</w:t>
      </w:r>
      <w:bookmarkEnd w:id="352"/>
      <w:r w:rsidR="008F3F8B" w:rsidRPr="005F2C12">
        <w:t xml:space="preserve"> (lost/stolen)</w:t>
      </w:r>
      <w:bookmarkEnd w:id="353"/>
      <w:bookmarkEnd w:id="354"/>
    </w:p>
    <w:p w14:paraId="23A177B5" w14:textId="77777777" w:rsidR="00C71AE4" w:rsidRDefault="00C71AE4">
      <w:r>
        <w:t>This message type is used to place a card record into a Card Production batch so that a lost or stolen card may be replaced.</w:t>
      </w:r>
    </w:p>
    <w:p w14:paraId="23A177B6" w14:textId="77777777" w:rsidR="00F6280F" w:rsidRPr="00F6280F" w:rsidRDefault="00F6280F">
      <w:pPr>
        <w:rPr>
          <w:b/>
          <w:i/>
        </w:rPr>
      </w:pPr>
      <w:r w:rsidRPr="00F6280F">
        <w:rPr>
          <w:b/>
          <w:i/>
        </w:rPr>
        <w:t xml:space="preserve">See </w:t>
      </w:r>
      <w:r>
        <w:rPr>
          <w:b/>
          <w:i/>
        </w:rPr>
        <w:t xml:space="preserve">section </w:t>
      </w:r>
      <w:r w:rsidR="00BE7F74">
        <w:fldChar w:fldCharType="begin"/>
      </w:r>
      <w:r w:rsidR="00BE7F74">
        <w:instrText xml:space="preserve"> REF _Ref242591684 \r \h  \* MERGEFORMAT </w:instrText>
      </w:r>
      <w:r w:rsidR="00BE7F74">
        <w:fldChar w:fldCharType="separate"/>
      </w:r>
      <w:r w:rsidR="00A16F23" w:rsidRPr="00A16F23">
        <w:rPr>
          <w:b/>
          <w:i/>
        </w:rPr>
        <w:t>3.16</w:t>
      </w:r>
      <w:r w:rsidR="00BE7F74">
        <w:fldChar w:fldCharType="end"/>
      </w:r>
      <w:r w:rsidRPr="00F6280F">
        <w:rPr>
          <w:b/>
          <w:i/>
        </w:rPr>
        <w:t xml:space="preserve"> </w:t>
      </w:r>
      <w:r>
        <w:rPr>
          <w:b/>
          <w:i/>
        </w:rPr>
        <w:t>for “</w:t>
      </w:r>
      <w:r w:rsidR="00BE7F74">
        <w:fldChar w:fldCharType="begin"/>
      </w:r>
      <w:r w:rsidR="00BE7F74">
        <w:instrText xml:space="preserve"> REF _Ref242591684 \h  \* MERGEFORMAT </w:instrText>
      </w:r>
      <w:r w:rsidR="00BE7F74">
        <w:fldChar w:fldCharType="separate"/>
      </w:r>
      <w:r w:rsidR="00A16F23" w:rsidRPr="00A16F23">
        <w:rPr>
          <w:b/>
          <w:i/>
        </w:rPr>
        <w:t>Card Replace (due to fraudulent use)</w:t>
      </w:r>
      <w:r w:rsidR="00BE7F74">
        <w:fldChar w:fldCharType="end"/>
      </w:r>
      <w:r>
        <w:rPr>
          <w:b/>
          <w:i/>
        </w:rPr>
        <w:t>”</w:t>
      </w:r>
    </w:p>
    <w:p w14:paraId="23A177B7" w14:textId="77777777" w:rsidR="00C71AE4" w:rsidRDefault="00BE7F74">
      <w:pPr>
        <w:spacing w:after="360"/>
      </w:pPr>
      <w:r>
        <w:fldChar w:fldCharType="begin"/>
      </w:r>
      <w:r>
        <w:instrText xml:space="preserve"> REF _Ref500236201 \h  \* MERGEFORMAT </w:instrText>
      </w:r>
      <w:r>
        <w:fldChar w:fldCharType="separate"/>
      </w:r>
      <w:r w:rsidR="00A16F23">
        <w:t>Table 24</w:t>
      </w:r>
      <w:r>
        <w:fldChar w:fldCharType="end"/>
      </w:r>
      <w:r w:rsidR="00C71AE4">
        <w:t xml:space="preserve"> provides a definition of the Card Replace message</w:t>
      </w:r>
      <w:r w:rsidR="008F3F8B">
        <w:t xml:space="preserve"> (for lost/stolen)</w:t>
      </w:r>
      <w:r w:rsidR="00C71AE4">
        <w:t>.</w:t>
      </w:r>
    </w:p>
    <w:p w14:paraId="23A177B8" w14:textId="77777777" w:rsidR="00C71AE4" w:rsidRDefault="00C71AE4">
      <w:pPr>
        <w:pStyle w:val="Caption"/>
      </w:pPr>
      <w:bookmarkStart w:id="355" w:name="_Ref500236201"/>
      <w:bookmarkStart w:id="356" w:name="_Toc341774801"/>
      <w:r>
        <w:t xml:space="preserve">Table </w:t>
      </w:r>
      <w:r w:rsidR="00BE7F74">
        <w:fldChar w:fldCharType="begin"/>
      </w:r>
      <w:r w:rsidR="00BE7F74">
        <w:instrText xml:space="preserve"> SEQ Table \* ARABIC </w:instrText>
      </w:r>
      <w:r w:rsidR="00BE7F74">
        <w:fldChar w:fldCharType="separate"/>
      </w:r>
      <w:r w:rsidR="00A16F23">
        <w:rPr>
          <w:noProof/>
        </w:rPr>
        <w:t>24</w:t>
      </w:r>
      <w:r w:rsidR="00BE7F74">
        <w:rPr>
          <w:noProof/>
        </w:rPr>
        <w:fldChar w:fldCharType="end"/>
      </w:r>
      <w:bookmarkEnd w:id="355"/>
      <w:r>
        <w:t>: Definition of a Card Replace message</w:t>
      </w:r>
      <w:r w:rsidR="008F3F8B">
        <w:t xml:space="preserve"> (for lost/stolen)</w:t>
      </w:r>
      <w:bookmarkEnd w:id="356"/>
    </w:p>
    <w:tbl>
      <w:tblPr>
        <w:tblW w:w="0" w:type="auto"/>
        <w:tblInd w:w="11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00"/>
        <w:gridCol w:w="990"/>
        <w:gridCol w:w="4140"/>
        <w:gridCol w:w="1890"/>
      </w:tblGrid>
      <w:tr w:rsidR="00C71AE4" w14:paraId="23A177BD" w14:textId="77777777">
        <w:trPr>
          <w:cantSplit/>
          <w:tblHeader/>
        </w:trPr>
        <w:tc>
          <w:tcPr>
            <w:tcW w:w="900" w:type="dxa"/>
            <w:shd w:val="pct12" w:color="auto" w:fill="auto"/>
          </w:tcPr>
          <w:p w14:paraId="23A177B9" w14:textId="77777777" w:rsidR="00C71AE4" w:rsidRDefault="00C71AE4">
            <w:pPr>
              <w:pStyle w:val="TableHeading"/>
            </w:pPr>
            <w:r>
              <w:t>Action code</w:t>
            </w:r>
          </w:p>
        </w:tc>
        <w:tc>
          <w:tcPr>
            <w:tcW w:w="990" w:type="dxa"/>
            <w:shd w:val="pct12" w:color="auto" w:fill="auto"/>
          </w:tcPr>
          <w:p w14:paraId="23A177BA" w14:textId="77777777" w:rsidR="00C71AE4" w:rsidRDefault="00C71AE4">
            <w:pPr>
              <w:pStyle w:val="TableHeading"/>
            </w:pPr>
            <w:r>
              <w:t>Record type</w:t>
            </w:r>
          </w:p>
        </w:tc>
        <w:tc>
          <w:tcPr>
            <w:tcW w:w="4140" w:type="dxa"/>
            <w:shd w:val="pct12" w:color="auto" w:fill="auto"/>
          </w:tcPr>
          <w:p w14:paraId="23A177BB" w14:textId="77777777" w:rsidR="00C71AE4" w:rsidRDefault="00C71AE4">
            <w:pPr>
              <w:pStyle w:val="TableHeading"/>
            </w:pPr>
            <w:r>
              <w:t>Description</w:t>
            </w:r>
          </w:p>
        </w:tc>
        <w:tc>
          <w:tcPr>
            <w:tcW w:w="1890" w:type="dxa"/>
            <w:shd w:val="pct12" w:color="auto" w:fill="auto"/>
          </w:tcPr>
          <w:p w14:paraId="23A177BC" w14:textId="77777777" w:rsidR="00C71AE4" w:rsidRDefault="00C71AE4">
            <w:pPr>
              <w:pStyle w:val="TableHeading"/>
            </w:pPr>
            <w:r>
              <w:t>Number</w:t>
            </w:r>
          </w:p>
        </w:tc>
      </w:tr>
      <w:tr w:rsidR="00C71AE4" w14:paraId="23A177C2" w14:textId="77777777">
        <w:trPr>
          <w:cantSplit/>
        </w:trPr>
        <w:tc>
          <w:tcPr>
            <w:tcW w:w="900" w:type="dxa"/>
          </w:tcPr>
          <w:p w14:paraId="23A177BE" w14:textId="77777777" w:rsidR="00C71AE4" w:rsidRDefault="00C71AE4">
            <w:pPr>
              <w:pStyle w:val="TableText"/>
            </w:pPr>
            <w:r>
              <w:t>11</w:t>
            </w:r>
          </w:p>
        </w:tc>
        <w:tc>
          <w:tcPr>
            <w:tcW w:w="990" w:type="dxa"/>
          </w:tcPr>
          <w:p w14:paraId="23A177BF" w14:textId="77777777" w:rsidR="00C71AE4" w:rsidRDefault="00C71AE4">
            <w:pPr>
              <w:pStyle w:val="TableText"/>
            </w:pPr>
            <w:r>
              <w:t>03</w:t>
            </w:r>
          </w:p>
        </w:tc>
        <w:tc>
          <w:tcPr>
            <w:tcW w:w="4140" w:type="dxa"/>
          </w:tcPr>
          <w:p w14:paraId="23A177C0" w14:textId="77777777" w:rsidR="00C71AE4" w:rsidRDefault="00C71AE4">
            <w:pPr>
              <w:pStyle w:val="TableText"/>
            </w:pPr>
            <w:r>
              <w:t xml:space="preserve">Card import record (see section </w:t>
            </w:r>
            <w:r w:rsidR="006C222A">
              <w:fldChar w:fldCharType="begin"/>
            </w:r>
            <w:r>
              <w:instrText xml:space="preserve"> REF _Ref500242962 \r \h </w:instrText>
            </w:r>
            <w:r w:rsidR="006C222A">
              <w:fldChar w:fldCharType="separate"/>
            </w:r>
            <w:r w:rsidR="00A16F23">
              <w:t>2.6</w:t>
            </w:r>
            <w:r w:rsidR="006C222A">
              <w:fldChar w:fldCharType="end"/>
            </w:r>
            <w:r>
              <w:t>)</w:t>
            </w:r>
          </w:p>
        </w:tc>
        <w:tc>
          <w:tcPr>
            <w:tcW w:w="1890" w:type="dxa"/>
          </w:tcPr>
          <w:p w14:paraId="23A177C1" w14:textId="77777777" w:rsidR="00C71AE4" w:rsidRDefault="00C71AE4">
            <w:pPr>
              <w:pStyle w:val="TableText"/>
            </w:pPr>
            <w:r>
              <w:t>1: Mandatory</w:t>
            </w:r>
          </w:p>
        </w:tc>
      </w:tr>
    </w:tbl>
    <w:p w14:paraId="23A177C3" w14:textId="77777777" w:rsidR="00C71AE4" w:rsidRDefault="00C71AE4">
      <w:pPr>
        <w:spacing w:before="240"/>
      </w:pPr>
      <w:r>
        <w:t xml:space="preserve">This is an example of a free-standing record (see section </w:t>
      </w:r>
      <w:r w:rsidR="006C222A">
        <w:fldChar w:fldCharType="begin"/>
      </w:r>
      <w:r>
        <w:instrText xml:space="preserve"> REF _Ref500242967 \r \h </w:instrText>
      </w:r>
      <w:r w:rsidR="006C222A">
        <w:fldChar w:fldCharType="separate"/>
      </w:r>
      <w:r w:rsidR="00A16F23">
        <w:t>1.2</w:t>
      </w:r>
      <w:r w:rsidR="006C222A">
        <w:fldChar w:fldCharType="end"/>
      </w:r>
      <w:r>
        <w:t>).</w:t>
      </w:r>
    </w:p>
    <w:p w14:paraId="23A177C4" w14:textId="77777777" w:rsidR="00C71AE4" w:rsidRPr="005F2C12" w:rsidRDefault="00C71AE4" w:rsidP="005F2C12">
      <w:pPr>
        <w:pStyle w:val="Heading2"/>
      </w:pPr>
      <w:bookmarkStart w:id="357" w:name="_Toc520892131"/>
      <w:bookmarkStart w:id="358" w:name="_Toc341774767"/>
      <w:r w:rsidRPr="005F2C12">
        <w:lastRenderedPageBreak/>
        <w:t>PIN Re-issue</w:t>
      </w:r>
      <w:bookmarkEnd w:id="357"/>
      <w:bookmarkEnd w:id="358"/>
    </w:p>
    <w:p w14:paraId="23A177C5" w14:textId="77777777" w:rsidR="00C71AE4" w:rsidRDefault="00C71AE4">
      <w:r>
        <w:t xml:space="preserve">This message type is used to place a card record into a Card Production batch so that a new </w:t>
      </w:r>
      <w:smartTag w:uri="urn:schemas-microsoft-com:office:smarttags" w:element="stockticker">
        <w:r>
          <w:t>PIN</w:t>
        </w:r>
      </w:smartTag>
      <w:r>
        <w:t xml:space="preserve"> mailer can be generated for the card. It is designed for the re-issue of a </w:t>
      </w:r>
      <w:smartTag w:uri="urn:schemas-microsoft-com:office:smarttags" w:element="stockticker">
        <w:r>
          <w:t>PIN</w:t>
        </w:r>
      </w:smartTag>
      <w:r>
        <w:t xml:space="preserve"> to a customer who has forgotten their </w:t>
      </w:r>
      <w:smartTag w:uri="urn:schemas-microsoft-com:office:smarttags" w:element="stockticker">
        <w:r>
          <w:t>PIN</w:t>
        </w:r>
      </w:smartTag>
      <w:r>
        <w:t>.</w:t>
      </w:r>
    </w:p>
    <w:p w14:paraId="23A177C6" w14:textId="77777777" w:rsidR="00C71AE4" w:rsidRDefault="00BE7F74">
      <w:pPr>
        <w:spacing w:after="360"/>
      </w:pPr>
      <w:r>
        <w:fldChar w:fldCharType="begin"/>
      </w:r>
      <w:r>
        <w:instrText xml:space="preserve"> REF _Ref500236335 \h  \* MERGEFORMAT </w:instrText>
      </w:r>
      <w:r>
        <w:fldChar w:fldCharType="separate"/>
      </w:r>
      <w:r w:rsidR="00A16F23">
        <w:t>Table 25</w:t>
      </w:r>
      <w:r>
        <w:fldChar w:fldCharType="end"/>
      </w:r>
      <w:r w:rsidR="00C71AE4">
        <w:t xml:space="preserve"> provides a definition of the </w:t>
      </w:r>
      <w:smartTag w:uri="urn:schemas-microsoft-com:office:smarttags" w:element="stockticker">
        <w:r w:rsidR="00C71AE4">
          <w:t>PIN</w:t>
        </w:r>
      </w:smartTag>
      <w:r w:rsidR="00C71AE4">
        <w:t xml:space="preserve"> Re-issue message.</w:t>
      </w:r>
    </w:p>
    <w:p w14:paraId="23A177C7" w14:textId="77777777" w:rsidR="00C71AE4" w:rsidRDefault="00C71AE4">
      <w:pPr>
        <w:pStyle w:val="Caption"/>
      </w:pPr>
      <w:bookmarkStart w:id="359" w:name="_Ref500236335"/>
      <w:bookmarkStart w:id="360" w:name="_Toc341774802"/>
      <w:r>
        <w:t xml:space="preserve">Table </w:t>
      </w:r>
      <w:r w:rsidR="00BE7F74">
        <w:fldChar w:fldCharType="begin"/>
      </w:r>
      <w:r w:rsidR="00BE7F74">
        <w:instrText xml:space="preserve"> SEQ Table \* ARABIC </w:instrText>
      </w:r>
      <w:r w:rsidR="00BE7F74">
        <w:fldChar w:fldCharType="separate"/>
      </w:r>
      <w:r w:rsidR="00A16F23">
        <w:rPr>
          <w:noProof/>
        </w:rPr>
        <w:t>25</w:t>
      </w:r>
      <w:r w:rsidR="00BE7F74">
        <w:rPr>
          <w:noProof/>
        </w:rPr>
        <w:fldChar w:fldCharType="end"/>
      </w:r>
      <w:bookmarkEnd w:id="359"/>
      <w:r>
        <w:t xml:space="preserve">: Definition of a </w:t>
      </w:r>
      <w:smartTag w:uri="urn:schemas-microsoft-com:office:smarttags" w:element="stockticker">
        <w:r>
          <w:t>PIN</w:t>
        </w:r>
      </w:smartTag>
      <w:r>
        <w:t xml:space="preserve"> Re-issue message</w:t>
      </w:r>
      <w:bookmarkEnd w:id="360"/>
    </w:p>
    <w:tbl>
      <w:tblPr>
        <w:tblW w:w="0" w:type="auto"/>
        <w:tblInd w:w="11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00"/>
        <w:gridCol w:w="990"/>
        <w:gridCol w:w="4140"/>
        <w:gridCol w:w="1890"/>
      </w:tblGrid>
      <w:tr w:rsidR="00C71AE4" w14:paraId="23A177CC" w14:textId="77777777">
        <w:trPr>
          <w:cantSplit/>
          <w:tblHeader/>
        </w:trPr>
        <w:tc>
          <w:tcPr>
            <w:tcW w:w="900" w:type="dxa"/>
            <w:shd w:val="pct12" w:color="auto" w:fill="auto"/>
          </w:tcPr>
          <w:p w14:paraId="23A177C8" w14:textId="77777777" w:rsidR="00C71AE4" w:rsidRDefault="00C71AE4">
            <w:pPr>
              <w:pStyle w:val="TableHeading"/>
            </w:pPr>
            <w:r>
              <w:t>Action code</w:t>
            </w:r>
          </w:p>
        </w:tc>
        <w:tc>
          <w:tcPr>
            <w:tcW w:w="990" w:type="dxa"/>
            <w:shd w:val="pct12" w:color="auto" w:fill="auto"/>
          </w:tcPr>
          <w:p w14:paraId="23A177C9" w14:textId="77777777" w:rsidR="00C71AE4" w:rsidRDefault="00C71AE4">
            <w:pPr>
              <w:pStyle w:val="TableHeading"/>
            </w:pPr>
            <w:r>
              <w:t>Record type</w:t>
            </w:r>
          </w:p>
        </w:tc>
        <w:tc>
          <w:tcPr>
            <w:tcW w:w="4140" w:type="dxa"/>
            <w:shd w:val="pct12" w:color="auto" w:fill="auto"/>
          </w:tcPr>
          <w:p w14:paraId="23A177CA" w14:textId="77777777" w:rsidR="00C71AE4" w:rsidRDefault="00C71AE4">
            <w:pPr>
              <w:pStyle w:val="TableHeading"/>
            </w:pPr>
            <w:r>
              <w:t>Description</w:t>
            </w:r>
          </w:p>
        </w:tc>
        <w:tc>
          <w:tcPr>
            <w:tcW w:w="1890" w:type="dxa"/>
            <w:shd w:val="pct12" w:color="auto" w:fill="auto"/>
          </w:tcPr>
          <w:p w14:paraId="23A177CB" w14:textId="77777777" w:rsidR="00C71AE4" w:rsidRDefault="00C71AE4">
            <w:pPr>
              <w:pStyle w:val="TableHeading"/>
            </w:pPr>
            <w:r>
              <w:t>Number</w:t>
            </w:r>
          </w:p>
        </w:tc>
      </w:tr>
      <w:tr w:rsidR="00C71AE4" w14:paraId="23A177D1" w14:textId="77777777">
        <w:trPr>
          <w:cantSplit/>
        </w:trPr>
        <w:tc>
          <w:tcPr>
            <w:tcW w:w="900" w:type="dxa"/>
          </w:tcPr>
          <w:p w14:paraId="23A177CD" w14:textId="77777777" w:rsidR="00C71AE4" w:rsidRDefault="00C71AE4">
            <w:pPr>
              <w:pStyle w:val="TableText"/>
            </w:pPr>
            <w:r>
              <w:t>13</w:t>
            </w:r>
          </w:p>
        </w:tc>
        <w:tc>
          <w:tcPr>
            <w:tcW w:w="990" w:type="dxa"/>
          </w:tcPr>
          <w:p w14:paraId="23A177CE" w14:textId="77777777" w:rsidR="00C71AE4" w:rsidRDefault="00C71AE4">
            <w:pPr>
              <w:pStyle w:val="TableText"/>
            </w:pPr>
            <w:r>
              <w:t>03</w:t>
            </w:r>
          </w:p>
        </w:tc>
        <w:tc>
          <w:tcPr>
            <w:tcW w:w="4140" w:type="dxa"/>
          </w:tcPr>
          <w:p w14:paraId="23A177CF" w14:textId="77777777" w:rsidR="00C71AE4" w:rsidRDefault="00C71AE4">
            <w:pPr>
              <w:pStyle w:val="TableText"/>
            </w:pPr>
            <w:r>
              <w:t xml:space="preserve">Card import record (see section </w:t>
            </w:r>
            <w:r w:rsidR="006C222A">
              <w:fldChar w:fldCharType="begin"/>
            </w:r>
            <w:r>
              <w:instrText xml:space="preserve"> REF _Ref500243020 \r \h </w:instrText>
            </w:r>
            <w:r w:rsidR="006C222A">
              <w:fldChar w:fldCharType="separate"/>
            </w:r>
            <w:r w:rsidR="00A16F23">
              <w:t>2.6</w:t>
            </w:r>
            <w:r w:rsidR="006C222A">
              <w:fldChar w:fldCharType="end"/>
            </w:r>
            <w:r>
              <w:t>)</w:t>
            </w:r>
          </w:p>
        </w:tc>
        <w:tc>
          <w:tcPr>
            <w:tcW w:w="1890" w:type="dxa"/>
          </w:tcPr>
          <w:p w14:paraId="23A177D0" w14:textId="77777777" w:rsidR="00C71AE4" w:rsidRDefault="00C71AE4">
            <w:pPr>
              <w:pStyle w:val="TableText"/>
            </w:pPr>
            <w:r>
              <w:t>1: Mandatory</w:t>
            </w:r>
          </w:p>
        </w:tc>
      </w:tr>
    </w:tbl>
    <w:p w14:paraId="23A177D2" w14:textId="77777777" w:rsidR="00C71AE4" w:rsidRDefault="00C71AE4">
      <w:pPr>
        <w:spacing w:before="240"/>
      </w:pPr>
      <w:r>
        <w:t xml:space="preserve">This is an example of a free-standing record (see section </w:t>
      </w:r>
      <w:r w:rsidR="006C222A">
        <w:fldChar w:fldCharType="begin"/>
      </w:r>
      <w:r>
        <w:instrText xml:space="preserve"> REF _Ref500243026 \r \h </w:instrText>
      </w:r>
      <w:r w:rsidR="006C222A">
        <w:fldChar w:fldCharType="separate"/>
      </w:r>
      <w:r w:rsidR="00A16F23">
        <w:t>1.2</w:t>
      </w:r>
      <w:r w:rsidR="006C222A">
        <w:fldChar w:fldCharType="end"/>
      </w:r>
      <w:r>
        <w:t>).</w:t>
      </w:r>
    </w:p>
    <w:p w14:paraId="23A177D3" w14:textId="77777777" w:rsidR="00C71AE4" w:rsidRDefault="00C71AE4">
      <w:r>
        <w:t xml:space="preserve">The </w:t>
      </w:r>
      <w:smartTag w:uri="urn:schemas-microsoft-com:office:smarttags" w:element="stockticker">
        <w:r>
          <w:t>PIN</w:t>
        </w:r>
      </w:smartTag>
      <w:r>
        <w:t xml:space="preserve"> re-issue record must contain the following fields (defined in section </w:t>
      </w:r>
      <w:r w:rsidR="006C222A">
        <w:fldChar w:fldCharType="begin"/>
      </w:r>
      <w:r>
        <w:instrText xml:space="preserve"> REF _Ref500243038 \r \h </w:instrText>
      </w:r>
      <w:r w:rsidR="006C222A">
        <w:fldChar w:fldCharType="separate"/>
      </w:r>
      <w:r w:rsidR="00A16F23">
        <w:t>2.6</w:t>
      </w:r>
      <w:r w:rsidR="006C222A">
        <w:fldChar w:fldCharType="end"/>
      </w:r>
      <w:r>
        <w:t xml:space="preserve">): </w:t>
      </w:r>
      <w:r>
        <w:rPr>
          <w:rFonts w:ascii="Courier New" w:hAnsi="Courier New"/>
        </w:rPr>
        <w:t>instcode</w:t>
      </w:r>
      <w:r>
        <w:t xml:space="preserve">, </w:t>
      </w:r>
      <w:r>
        <w:rPr>
          <w:rFonts w:ascii="Courier New" w:hAnsi="Courier New"/>
        </w:rPr>
        <w:t>custcode</w:t>
      </w:r>
      <w:r>
        <w:t xml:space="preserve">, </w:t>
      </w:r>
      <w:r>
        <w:rPr>
          <w:rFonts w:ascii="Courier New" w:hAnsi="Courier New"/>
        </w:rPr>
        <w:t>pan</w:t>
      </w:r>
      <w:r>
        <w:t xml:space="preserve">, </w:t>
      </w:r>
      <w:r>
        <w:rPr>
          <w:rFonts w:ascii="Courier New" w:hAnsi="Courier New"/>
        </w:rPr>
        <w:t>seqno</w:t>
      </w:r>
      <w:r>
        <w:t xml:space="preserve">, and </w:t>
      </w:r>
      <w:r>
        <w:rPr>
          <w:rFonts w:ascii="Courier New" w:hAnsi="Courier New"/>
        </w:rPr>
        <w:t>urgent</w:t>
      </w:r>
      <w:r>
        <w:t>. All other fields are ignored.</w:t>
      </w:r>
    </w:p>
    <w:p w14:paraId="23A177D4" w14:textId="77777777" w:rsidR="008F3F8B" w:rsidRPr="005F2C12" w:rsidRDefault="008F3F8B" w:rsidP="005F2C12">
      <w:pPr>
        <w:pStyle w:val="Heading2"/>
      </w:pPr>
      <w:bookmarkStart w:id="361" w:name="_Ref242591684"/>
      <w:bookmarkStart w:id="362" w:name="_Toc341774768"/>
      <w:r w:rsidRPr="005F2C12">
        <w:t>Card Replace (due to fraudulent use)</w:t>
      </w:r>
      <w:bookmarkEnd w:id="361"/>
      <w:bookmarkEnd w:id="362"/>
    </w:p>
    <w:p w14:paraId="23A177D5" w14:textId="77777777" w:rsidR="00F6280F" w:rsidRDefault="008F3F8B" w:rsidP="00F6280F">
      <w:r>
        <w:t>This message type is used to place a card record into a Card Production batch so that a card may be replaced due to fraudulent activity on the card, but where the card has not been lost or stolen.</w:t>
      </w:r>
      <w:r w:rsidR="00F6280F" w:rsidRPr="00F6280F">
        <w:t xml:space="preserve"> </w:t>
      </w:r>
    </w:p>
    <w:p w14:paraId="23A177D6" w14:textId="77777777" w:rsidR="008F3F8B" w:rsidRPr="00F6280F" w:rsidRDefault="00F6280F" w:rsidP="00F6280F">
      <w:pPr>
        <w:rPr>
          <w:b/>
          <w:i/>
        </w:rPr>
      </w:pPr>
      <w:r w:rsidRPr="00F6280F">
        <w:rPr>
          <w:b/>
          <w:i/>
        </w:rPr>
        <w:t xml:space="preserve">See </w:t>
      </w:r>
      <w:r>
        <w:rPr>
          <w:b/>
          <w:i/>
        </w:rPr>
        <w:t xml:space="preserve">section </w:t>
      </w:r>
      <w:r w:rsidR="006C222A">
        <w:rPr>
          <w:b/>
          <w:i/>
        </w:rPr>
        <w:fldChar w:fldCharType="begin"/>
      </w:r>
      <w:r>
        <w:rPr>
          <w:b/>
          <w:i/>
        </w:rPr>
        <w:instrText xml:space="preserve"> REF _Ref242591969 \r \h </w:instrText>
      </w:r>
      <w:r w:rsidR="006C222A">
        <w:rPr>
          <w:b/>
          <w:i/>
        </w:rPr>
      </w:r>
      <w:r w:rsidR="006C222A">
        <w:rPr>
          <w:b/>
          <w:i/>
        </w:rPr>
        <w:fldChar w:fldCharType="separate"/>
      </w:r>
      <w:r w:rsidR="00A16F23">
        <w:rPr>
          <w:b/>
          <w:i/>
        </w:rPr>
        <w:t>3.14</w:t>
      </w:r>
      <w:r w:rsidR="006C222A">
        <w:rPr>
          <w:b/>
          <w:i/>
        </w:rPr>
        <w:fldChar w:fldCharType="end"/>
      </w:r>
      <w:r w:rsidRPr="00F6280F">
        <w:rPr>
          <w:b/>
          <w:i/>
        </w:rPr>
        <w:t xml:space="preserve"> </w:t>
      </w:r>
      <w:r>
        <w:rPr>
          <w:b/>
          <w:i/>
        </w:rPr>
        <w:t>for “</w:t>
      </w:r>
      <w:r w:rsidR="00BE7F74">
        <w:fldChar w:fldCharType="begin"/>
      </w:r>
      <w:r w:rsidR="00BE7F74">
        <w:instrText xml:space="preserve"> REF _Ref242591969 \h  \* MERGEFORMAT </w:instrText>
      </w:r>
      <w:r w:rsidR="00BE7F74">
        <w:fldChar w:fldCharType="separate"/>
      </w:r>
      <w:r w:rsidR="00A16F23" w:rsidRPr="00A16F23">
        <w:rPr>
          <w:b/>
          <w:i/>
        </w:rPr>
        <w:t>Card Replace (lost/stolen)</w:t>
      </w:r>
      <w:r w:rsidR="00BE7F74">
        <w:fldChar w:fldCharType="end"/>
      </w:r>
      <w:r w:rsidRPr="00F6280F">
        <w:rPr>
          <w:b/>
          <w:i/>
        </w:rPr>
        <w:t>”</w:t>
      </w:r>
    </w:p>
    <w:p w14:paraId="23A177D7" w14:textId="77777777" w:rsidR="008F3F8B" w:rsidRDefault="006C222A" w:rsidP="008F3F8B">
      <w:pPr>
        <w:spacing w:after="360"/>
      </w:pPr>
      <w:r>
        <w:fldChar w:fldCharType="begin"/>
      </w:r>
      <w:r w:rsidR="008F3F8B">
        <w:instrText xml:space="preserve"> REF _Ref242591745 \h </w:instrText>
      </w:r>
      <w:r>
        <w:fldChar w:fldCharType="separate"/>
      </w:r>
      <w:r w:rsidR="00A16F23">
        <w:t xml:space="preserve">Table </w:t>
      </w:r>
      <w:r w:rsidR="00A16F23">
        <w:rPr>
          <w:noProof/>
        </w:rPr>
        <w:t>26</w:t>
      </w:r>
      <w:r>
        <w:fldChar w:fldCharType="end"/>
      </w:r>
      <w:r w:rsidR="008F3F8B">
        <w:t xml:space="preserve"> provides a definition of the Card Replace message (for fraudulent use).</w:t>
      </w:r>
    </w:p>
    <w:p w14:paraId="23A177D8" w14:textId="77777777" w:rsidR="008F3F8B" w:rsidRDefault="008F3F8B" w:rsidP="008F3F8B">
      <w:pPr>
        <w:pStyle w:val="Caption"/>
      </w:pPr>
      <w:bookmarkStart w:id="363" w:name="_Ref242591745"/>
      <w:bookmarkStart w:id="364" w:name="_Toc341774803"/>
      <w:r>
        <w:t xml:space="preserve">Table </w:t>
      </w:r>
      <w:r w:rsidR="00BE7F74">
        <w:fldChar w:fldCharType="begin"/>
      </w:r>
      <w:r w:rsidR="00BE7F74">
        <w:instrText xml:space="preserve"> SEQ Table \* ARABIC </w:instrText>
      </w:r>
      <w:r w:rsidR="00BE7F74">
        <w:fldChar w:fldCharType="separate"/>
      </w:r>
      <w:r w:rsidR="00A16F23">
        <w:rPr>
          <w:noProof/>
        </w:rPr>
        <w:t>26</w:t>
      </w:r>
      <w:r w:rsidR="00BE7F74">
        <w:rPr>
          <w:noProof/>
        </w:rPr>
        <w:fldChar w:fldCharType="end"/>
      </w:r>
      <w:bookmarkEnd w:id="363"/>
      <w:r>
        <w:t>: Definition of a Card Replace message (for fraudulent use)</w:t>
      </w:r>
      <w:bookmarkEnd w:id="364"/>
    </w:p>
    <w:tbl>
      <w:tblPr>
        <w:tblW w:w="0" w:type="auto"/>
        <w:tblInd w:w="11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00"/>
        <w:gridCol w:w="990"/>
        <w:gridCol w:w="4140"/>
        <w:gridCol w:w="1890"/>
      </w:tblGrid>
      <w:tr w:rsidR="008F3F8B" w14:paraId="23A177DD" w14:textId="77777777">
        <w:trPr>
          <w:cantSplit/>
          <w:tblHeader/>
        </w:trPr>
        <w:tc>
          <w:tcPr>
            <w:tcW w:w="900" w:type="dxa"/>
            <w:shd w:val="pct12" w:color="auto" w:fill="auto"/>
          </w:tcPr>
          <w:p w14:paraId="23A177D9" w14:textId="77777777" w:rsidR="008F3F8B" w:rsidRDefault="008F3F8B" w:rsidP="00283DD0">
            <w:pPr>
              <w:pStyle w:val="TableHeading"/>
            </w:pPr>
            <w:r>
              <w:t>Action code</w:t>
            </w:r>
          </w:p>
        </w:tc>
        <w:tc>
          <w:tcPr>
            <w:tcW w:w="990" w:type="dxa"/>
            <w:shd w:val="pct12" w:color="auto" w:fill="auto"/>
          </w:tcPr>
          <w:p w14:paraId="23A177DA" w14:textId="77777777" w:rsidR="008F3F8B" w:rsidRDefault="008F3F8B" w:rsidP="00283DD0">
            <w:pPr>
              <w:pStyle w:val="TableHeading"/>
            </w:pPr>
            <w:r>
              <w:t>Record type</w:t>
            </w:r>
          </w:p>
        </w:tc>
        <w:tc>
          <w:tcPr>
            <w:tcW w:w="4140" w:type="dxa"/>
            <w:shd w:val="pct12" w:color="auto" w:fill="auto"/>
          </w:tcPr>
          <w:p w14:paraId="23A177DB" w14:textId="77777777" w:rsidR="008F3F8B" w:rsidRDefault="008F3F8B" w:rsidP="00283DD0">
            <w:pPr>
              <w:pStyle w:val="TableHeading"/>
            </w:pPr>
            <w:r>
              <w:t>Description</w:t>
            </w:r>
          </w:p>
        </w:tc>
        <w:tc>
          <w:tcPr>
            <w:tcW w:w="1890" w:type="dxa"/>
            <w:shd w:val="pct12" w:color="auto" w:fill="auto"/>
          </w:tcPr>
          <w:p w14:paraId="23A177DC" w14:textId="77777777" w:rsidR="008F3F8B" w:rsidRDefault="008F3F8B" w:rsidP="00283DD0">
            <w:pPr>
              <w:pStyle w:val="TableHeading"/>
            </w:pPr>
            <w:r>
              <w:t>Number</w:t>
            </w:r>
          </w:p>
        </w:tc>
      </w:tr>
      <w:tr w:rsidR="008F3F8B" w14:paraId="23A177E2" w14:textId="77777777">
        <w:trPr>
          <w:cantSplit/>
        </w:trPr>
        <w:tc>
          <w:tcPr>
            <w:tcW w:w="900" w:type="dxa"/>
          </w:tcPr>
          <w:p w14:paraId="23A177DE" w14:textId="77777777" w:rsidR="008F3F8B" w:rsidRDefault="008F3F8B" w:rsidP="00283DD0">
            <w:pPr>
              <w:pStyle w:val="TableText"/>
            </w:pPr>
            <w:r>
              <w:t>14</w:t>
            </w:r>
          </w:p>
        </w:tc>
        <w:tc>
          <w:tcPr>
            <w:tcW w:w="990" w:type="dxa"/>
          </w:tcPr>
          <w:p w14:paraId="23A177DF" w14:textId="77777777" w:rsidR="008F3F8B" w:rsidRDefault="008F3F8B" w:rsidP="00283DD0">
            <w:pPr>
              <w:pStyle w:val="TableText"/>
            </w:pPr>
            <w:r>
              <w:t>03</w:t>
            </w:r>
          </w:p>
        </w:tc>
        <w:tc>
          <w:tcPr>
            <w:tcW w:w="4140" w:type="dxa"/>
          </w:tcPr>
          <w:p w14:paraId="23A177E0" w14:textId="77777777" w:rsidR="008F3F8B" w:rsidRDefault="008F3F8B" w:rsidP="00283DD0">
            <w:pPr>
              <w:pStyle w:val="TableText"/>
            </w:pPr>
            <w:r>
              <w:t xml:space="preserve">Card import record (see section </w:t>
            </w:r>
            <w:r w:rsidR="006C222A">
              <w:fldChar w:fldCharType="begin"/>
            </w:r>
            <w:r>
              <w:instrText xml:space="preserve"> REF _Ref500242962 \r \h </w:instrText>
            </w:r>
            <w:r w:rsidR="006C222A">
              <w:fldChar w:fldCharType="separate"/>
            </w:r>
            <w:r w:rsidR="00A16F23">
              <w:t>2.6</w:t>
            </w:r>
            <w:r w:rsidR="006C222A">
              <w:fldChar w:fldCharType="end"/>
            </w:r>
            <w:r>
              <w:t>)</w:t>
            </w:r>
          </w:p>
        </w:tc>
        <w:tc>
          <w:tcPr>
            <w:tcW w:w="1890" w:type="dxa"/>
          </w:tcPr>
          <w:p w14:paraId="23A177E1" w14:textId="77777777" w:rsidR="008F3F8B" w:rsidRDefault="008F3F8B" w:rsidP="00283DD0">
            <w:pPr>
              <w:pStyle w:val="TableText"/>
            </w:pPr>
            <w:r>
              <w:t>1: Mandatory</w:t>
            </w:r>
          </w:p>
        </w:tc>
      </w:tr>
    </w:tbl>
    <w:p w14:paraId="23A177E3" w14:textId="77777777" w:rsidR="008F3F8B" w:rsidRDefault="008F3F8B" w:rsidP="008F3F8B">
      <w:pPr>
        <w:spacing w:before="240"/>
      </w:pPr>
      <w:r>
        <w:t xml:space="preserve">This is an example of a free-standing record (see section </w:t>
      </w:r>
      <w:r w:rsidR="006C222A">
        <w:fldChar w:fldCharType="begin"/>
      </w:r>
      <w:r>
        <w:instrText xml:space="preserve"> REF _Ref500242967 \r \h </w:instrText>
      </w:r>
      <w:r w:rsidR="006C222A">
        <w:fldChar w:fldCharType="separate"/>
      </w:r>
      <w:r w:rsidR="00A16F23">
        <w:t>1.2</w:t>
      </w:r>
      <w:r w:rsidR="006C222A">
        <w:fldChar w:fldCharType="end"/>
      </w:r>
      <w:r>
        <w:t>).</w:t>
      </w:r>
    </w:p>
    <w:p w14:paraId="23A177E4" w14:textId="77777777" w:rsidR="00C71AE4" w:rsidRPr="005F2C12" w:rsidRDefault="00C71AE4" w:rsidP="005F2C12">
      <w:pPr>
        <w:pStyle w:val="Heading2"/>
      </w:pPr>
      <w:bookmarkStart w:id="365" w:name="_Ref500319789"/>
      <w:bookmarkStart w:id="366" w:name="_Toc520892140"/>
      <w:bookmarkStart w:id="367" w:name="_Toc341774774"/>
      <w:r w:rsidRPr="005F2C12">
        <w:t>New Card</w:t>
      </w:r>
      <w:bookmarkEnd w:id="365"/>
      <w:bookmarkEnd w:id="366"/>
      <w:bookmarkEnd w:id="367"/>
    </w:p>
    <w:p w14:paraId="23A177E5" w14:textId="77777777" w:rsidR="00C71AE4" w:rsidRDefault="00C71AE4">
      <w:r>
        <w:t>This message type is used to transfer customer, card, and account details to the Cortex databas</w:t>
      </w:r>
      <w:r w:rsidR="00021813">
        <w:t>e, and the corresponding card</w:t>
      </w:r>
      <w:r>
        <w:t xml:space="preserve"> to be placed into a card production batch.</w:t>
      </w:r>
    </w:p>
    <w:p w14:paraId="23A177E6" w14:textId="77777777" w:rsidR="00C71AE4" w:rsidRDefault="00BE7F74">
      <w:pPr>
        <w:spacing w:after="360"/>
      </w:pPr>
      <w:r>
        <w:fldChar w:fldCharType="begin"/>
      </w:r>
      <w:r>
        <w:instrText xml:space="preserve"> REF _Ref500236747 \h  \* MERGEFORMAT </w:instrText>
      </w:r>
      <w:r>
        <w:fldChar w:fldCharType="separate"/>
      </w:r>
      <w:r w:rsidR="00A16F23">
        <w:t>Table 32</w:t>
      </w:r>
      <w:r>
        <w:fldChar w:fldCharType="end"/>
      </w:r>
      <w:r w:rsidR="00C71AE4">
        <w:t xml:space="preserve"> provides a definition of the New Card message.</w:t>
      </w:r>
    </w:p>
    <w:p w14:paraId="23A177E7" w14:textId="77777777" w:rsidR="00C71AE4" w:rsidRDefault="00C71AE4">
      <w:pPr>
        <w:pStyle w:val="Caption"/>
      </w:pPr>
      <w:bookmarkStart w:id="368" w:name="_Ref500236747"/>
      <w:bookmarkStart w:id="369" w:name="_Toc341774809"/>
      <w:r>
        <w:t xml:space="preserve">Table </w:t>
      </w:r>
      <w:r w:rsidR="00BE7F74">
        <w:fldChar w:fldCharType="begin"/>
      </w:r>
      <w:r w:rsidR="00BE7F74">
        <w:instrText xml:space="preserve"> SEQ Table \* ARABIC </w:instrText>
      </w:r>
      <w:r w:rsidR="00BE7F74">
        <w:fldChar w:fldCharType="separate"/>
      </w:r>
      <w:r w:rsidR="00A16F23">
        <w:rPr>
          <w:noProof/>
        </w:rPr>
        <w:t>32</w:t>
      </w:r>
      <w:r w:rsidR="00BE7F74">
        <w:rPr>
          <w:noProof/>
        </w:rPr>
        <w:fldChar w:fldCharType="end"/>
      </w:r>
      <w:bookmarkEnd w:id="368"/>
      <w:r>
        <w:t>: Definition of a New Card message</w:t>
      </w:r>
      <w:bookmarkEnd w:id="369"/>
    </w:p>
    <w:tbl>
      <w:tblPr>
        <w:tblW w:w="0" w:type="auto"/>
        <w:tblInd w:w="11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00"/>
        <w:gridCol w:w="990"/>
        <w:gridCol w:w="4140"/>
        <w:gridCol w:w="1890"/>
      </w:tblGrid>
      <w:tr w:rsidR="00C71AE4" w14:paraId="23A177EC" w14:textId="77777777">
        <w:trPr>
          <w:cantSplit/>
          <w:tblHeader/>
        </w:trPr>
        <w:tc>
          <w:tcPr>
            <w:tcW w:w="900" w:type="dxa"/>
            <w:shd w:val="pct12" w:color="auto" w:fill="auto"/>
          </w:tcPr>
          <w:p w14:paraId="23A177E8" w14:textId="77777777" w:rsidR="00C71AE4" w:rsidRDefault="00C71AE4">
            <w:pPr>
              <w:pStyle w:val="TableHeading"/>
            </w:pPr>
            <w:r>
              <w:lastRenderedPageBreak/>
              <w:t>Action code</w:t>
            </w:r>
          </w:p>
        </w:tc>
        <w:tc>
          <w:tcPr>
            <w:tcW w:w="990" w:type="dxa"/>
            <w:shd w:val="pct12" w:color="auto" w:fill="auto"/>
          </w:tcPr>
          <w:p w14:paraId="23A177E9" w14:textId="77777777" w:rsidR="00C71AE4" w:rsidRDefault="00C71AE4">
            <w:pPr>
              <w:pStyle w:val="TableHeading"/>
            </w:pPr>
            <w:r>
              <w:t>Record type</w:t>
            </w:r>
          </w:p>
        </w:tc>
        <w:tc>
          <w:tcPr>
            <w:tcW w:w="4140" w:type="dxa"/>
            <w:shd w:val="pct12" w:color="auto" w:fill="auto"/>
          </w:tcPr>
          <w:p w14:paraId="23A177EA" w14:textId="77777777" w:rsidR="00C71AE4" w:rsidRDefault="00C71AE4">
            <w:pPr>
              <w:pStyle w:val="TableHeading"/>
            </w:pPr>
            <w:r>
              <w:t>Description</w:t>
            </w:r>
          </w:p>
        </w:tc>
        <w:tc>
          <w:tcPr>
            <w:tcW w:w="1890" w:type="dxa"/>
            <w:shd w:val="pct12" w:color="auto" w:fill="auto"/>
          </w:tcPr>
          <w:p w14:paraId="23A177EB" w14:textId="77777777" w:rsidR="00C71AE4" w:rsidRDefault="00C71AE4">
            <w:pPr>
              <w:pStyle w:val="TableHeading"/>
            </w:pPr>
            <w:r>
              <w:t>Number</w:t>
            </w:r>
          </w:p>
        </w:tc>
      </w:tr>
      <w:tr w:rsidR="00C71AE4" w14:paraId="23A177F1" w14:textId="77777777">
        <w:trPr>
          <w:cantSplit/>
        </w:trPr>
        <w:tc>
          <w:tcPr>
            <w:tcW w:w="900" w:type="dxa"/>
          </w:tcPr>
          <w:p w14:paraId="23A177ED" w14:textId="77777777" w:rsidR="00C71AE4" w:rsidRDefault="00C71AE4">
            <w:pPr>
              <w:pStyle w:val="TableText"/>
            </w:pPr>
            <w:r>
              <w:t>21</w:t>
            </w:r>
          </w:p>
        </w:tc>
        <w:tc>
          <w:tcPr>
            <w:tcW w:w="990" w:type="dxa"/>
          </w:tcPr>
          <w:p w14:paraId="23A177EE" w14:textId="77777777" w:rsidR="00C71AE4" w:rsidRDefault="00C71AE4">
            <w:pPr>
              <w:pStyle w:val="TableText"/>
            </w:pPr>
            <w:r>
              <w:t>01</w:t>
            </w:r>
          </w:p>
        </w:tc>
        <w:tc>
          <w:tcPr>
            <w:tcW w:w="4140" w:type="dxa"/>
          </w:tcPr>
          <w:p w14:paraId="23A177EF" w14:textId="77777777" w:rsidR="00C71AE4" w:rsidRDefault="00C71AE4">
            <w:pPr>
              <w:pStyle w:val="TableText"/>
            </w:pPr>
            <w:r>
              <w:t xml:space="preserve">Customer record (see section </w:t>
            </w:r>
            <w:r w:rsidR="006C222A">
              <w:fldChar w:fldCharType="begin"/>
            </w:r>
            <w:r>
              <w:instrText xml:space="preserve"> REF _Ref500243174 \r \h </w:instrText>
            </w:r>
            <w:r w:rsidR="006C222A">
              <w:fldChar w:fldCharType="separate"/>
            </w:r>
            <w:r w:rsidR="00A16F23">
              <w:t>2.5</w:t>
            </w:r>
            <w:r w:rsidR="006C222A">
              <w:fldChar w:fldCharType="end"/>
            </w:r>
            <w:r>
              <w:t>)</w:t>
            </w:r>
          </w:p>
        </w:tc>
        <w:tc>
          <w:tcPr>
            <w:tcW w:w="1890" w:type="dxa"/>
          </w:tcPr>
          <w:p w14:paraId="23A177F0" w14:textId="77777777" w:rsidR="00C71AE4" w:rsidRDefault="00C71AE4">
            <w:pPr>
              <w:pStyle w:val="TableText"/>
            </w:pPr>
            <w:r>
              <w:t>1: Mandatory</w:t>
            </w:r>
          </w:p>
        </w:tc>
      </w:tr>
      <w:tr w:rsidR="00C71AE4" w14:paraId="23A177F6" w14:textId="77777777">
        <w:trPr>
          <w:cantSplit/>
        </w:trPr>
        <w:tc>
          <w:tcPr>
            <w:tcW w:w="900" w:type="dxa"/>
          </w:tcPr>
          <w:p w14:paraId="23A177F2" w14:textId="77777777" w:rsidR="00C71AE4" w:rsidRDefault="00C71AE4">
            <w:pPr>
              <w:pStyle w:val="TableText"/>
            </w:pPr>
            <w:r>
              <w:t>21</w:t>
            </w:r>
          </w:p>
        </w:tc>
        <w:tc>
          <w:tcPr>
            <w:tcW w:w="990" w:type="dxa"/>
          </w:tcPr>
          <w:p w14:paraId="23A177F3" w14:textId="77777777" w:rsidR="00C71AE4" w:rsidRDefault="00C71AE4">
            <w:pPr>
              <w:pStyle w:val="TableText"/>
            </w:pPr>
            <w:r>
              <w:t>02</w:t>
            </w:r>
          </w:p>
        </w:tc>
        <w:tc>
          <w:tcPr>
            <w:tcW w:w="4140" w:type="dxa"/>
          </w:tcPr>
          <w:p w14:paraId="23A177F4" w14:textId="77777777" w:rsidR="00C71AE4" w:rsidRDefault="00C71AE4">
            <w:pPr>
              <w:pStyle w:val="TableText"/>
            </w:pPr>
            <w:r>
              <w:t xml:space="preserve">Account record (see section </w:t>
            </w:r>
            <w:r w:rsidR="006C222A">
              <w:fldChar w:fldCharType="begin"/>
            </w:r>
            <w:r>
              <w:instrText xml:space="preserve"> REF _Ref500243179 \r \h </w:instrText>
            </w:r>
            <w:r w:rsidR="006C222A">
              <w:fldChar w:fldCharType="separate"/>
            </w:r>
            <w:r w:rsidR="00A16F23">
              <w:t>2.6</w:t>
            </w:r>
            <w:r w:rsidR="006C222A">
              <w:fldChar w:fldCharType="end"/>
            </w:r>
            <w:r>
              <w:t>)</w:t>
            </w:r>
          </w:p>
        </w:tc>
        <w:tc>
          <w:tcPr>
            <w:tcW w:w="1890" w:type="dxa"/>
          </w:tcPr>
          <w:p w14:paraId="23A177F5" w14:textId="77777777" w:rsidR="00C71AE4" w:rsidRDefault="00C71AE4">
            <w:pPr>
              <w:pStyle w:val="TableText"/>
            </w:pPr>
            <w:r>
              <w:t>1 or more: Mandatory</w:t>
            </w:r>
          </w:p>
        </w:tc>
      </w:tr>
      <w:tr w:rsidR="00C71AE4" w14:paraId="23A177FB" w14:textId="77777777">
        <w:trPr>
          <w:cantSplit/>
        </w:trPr>
        <w:tc>
          <w:tcPr>
            <w:tcW w:w="900" w:type="dxa"/>
          </w:tcPr>
          <w:p w14:paraId="23A177F7" w14:textId="77777777" w:rsidR="00C71AE4" w:rsidRDefault="00C71AE4">
            <w:pPr>
              <w:pStyle w:val="TableText"/>
            </w:pPr>
            <w:r>
              <w:t>21</w:t>
            </w:r>
          </w:p>
        </w:tc>
        <w:tc>
          <w:tcPr>
            <w:tcW w:w="990" w:type="dxa"/>
          </w:tcPr>
          <w:p w14:paraId="23A177F8" w14:textId="77777777" w:rsidR="00C71AE4" w:rsidRDefault="00C71AE4">
            <w:pPr>
              <w:pStyle w:val="TableText"/>
            </w:pPr>
            <w:r>
              <w:t>03</w:t>
            </w:r>
          </w:p>
        </w:tc>
        <w:tc>
          <w:tcPr>
            <w:tcW w:w="4140" w:type="dxa"/>
          </w:tcPr>
          <w:p w14:paraId="23A177F9" w14:textId="77777777" w:rsidR="00C71AE4" w:rsidRDefault="00C71AE4">
            <w:pPr>
              <w:pStyle w:val="TableText"/>
            </w:pPr>
            <w:r>
              <w:t xml:space="preserve">Card import record (see section </w:t>
            </w:r>
            <w:r w:rsidR="006C222A">
              <w:fldChar w:fldCharType="begin"/>
            </w:r>
            <w:r>
              <w:instrText xml:space="preserve"> REF _Ref500243186 \r \h </w:instrText>
            </w:r>
            <w:r w:rsidR="006C222A">
              <w:fldChar w:fldCharType="separate"/>
            </w:r>
            <w:r w:rsidR="00A16F23">
              <w:t>2.6</w:t>
            </w:r>
            <w:r w:rsidR="006C222A">
              <w:fldChar w:fldCharType="end"/>
            </w:r>
            <w:r>
              <w:t>)</w:t>
            </w:r>
          </w:p>
        </w:tc>
        <w:tc>
          <w:tcPr>
            <w:tcW w:w="1890" w:type="dxa"/>
          </w:tcPr>
          <w:p w14:paraId="23A177FA" w14:textId="77777777" w:rsidR="00C71AE4" w:rsidRDefault="00C71AE4" w:rsidP="00BE2C8E">
            <w:pPr>
              <w:pStyle w:val="TableText"/>
            </w:pPr>
            <w:r>
              <w:t>1</w:t>
            </w:r>
            <w:r w:rsidR="00BE2C8E">
              <w:t>: Only Mandatory</w:t>
            </w:r>
          </w:p>
        </w:tc>
      </w:tr>
      <w:tr w:rsidR="007B3147" w14:paraId="23A17800" w14:textId="77777777">
        <w:trPr>
          <w:cantSplit/>
        </w:trPr>
        <w:tc>
          <w:tcPr>
            <w:tcW w:w="900" w:type="dxa"/>
          </w:tcPr>
          <w:p w14:paraId="23A177FC" w14:textId="77777777" w:rsidR="007B3147" w:rsidRDefault="007B3147">
            <w:pPr>
              <w:pStyle w:val="TableText"/>
            </w:pPr>
            <w:r>
              <w:t>21</w:t>
            </w:r>
          </w:p>
        </w:tc>
        <w:tc>
          <w:tcPr>
            <w:tcW w:w="990" w:type="dxa"/>
          </w:tcPr>
          <w:p w14:paraId="23A177FD" w14:textId="77777777" w:rsidR="007B3147" w:rsidRDefault="007B3147">
            <w:pPr>
              <w:pStyle w:val="TableText"/>
            </w:pPr>
            <w:r>
              <w:t>12</w:t>
            </w:r>
          </w:p>
        </w:tc>
        <w:tc>
          <w:tcPr>
            <w:tcW w:w="4140" w:type="dxa"/>
          </w:tcPr>
          <w:p w14:paraId="23A177FE" w14:textId="77777777" w:rsidR="007B3147" w:rsidRDefault="007B3147" w:rsidP="007B3147">
            <w:pPr>
              <w:pStyle w:val="TableText"/>
            </w:pPr>
            <w:commentRangeStart w:id="370"/>
            <w:r>
              <w:t xml:space="preserve">Postal address record (see section  </w:t>
            </w:r>
            <w:r>
              <w:fldChar w:fldCharType="begin"/>
            </w:r>
            <w:r>
              <w:instrText xml:space="preserve"> REF _Ref341771512 \r \h </w:instrText>
            </w:r>
            <w:r>
              <w:fldChar w:fldCharType="separate"/>
            </w:r>
            <w:r w:rsidR="00A16F23">
              <w:t>2.10</w:t>
            </w:r>
            <w:r>
              <w:fldChar w:fldCharType="end"/>
            </w:r>
            <w:r>
              <w:t>)</w:t>
            </w:r>
            <w:commentRangeEnd w:id="370"/>
            <w:r w:rsidR="00095220">
              <w:rPr>
                <w:rStyle w:val="CommentReference"/>
              </w:rPr>
              <w:commentReference w:id="370"/>
            </w:r>
          </w:p>
        </w:tc>
        <w:tc>
          <w:tcPr>
            <w:tcW w:w="1890" w:type="dxa"/>
          </w:tcPr>
          <w:p w14:paraId="23A177FF" w14:textId="7A1AB9D2" w:rsidR="007B3147" w:rsidRDefault="007B3147" w:rsidP="00C0089F">
            <w:pPr>
              <w:pStyle w:val="TableText"/>
            </w:pPr>
            <w:r>
              <w:t>1 or more: Optional</w:t>
            </w:r>
          </w:p>
        </w:tc>
      </w:tr>
    </w:tbl>
    <w:p w14:paraId="23A17801" w14:textId="77777777" w:rsidR="00C71AE4" w:rsidRDefault="00C71AE4">
      <w:pPr>
        <w:spacing w:before="240"/>
      </w:pPr>
      <w:r>
        <w:t xml:space="preserve">This is an example of a record set (see section </w:t>
      </w:r>
      <w:r w:rsidR="006C222A">
        <w:fldChar w:fldCharType="begin"/>
      </w:r>
      <w:r>
        <w:instrText xml:space="preserve"> REF _Ref500243192 \r \h </w:instrText>
      </w:r>
      <w:r w:rsidR="006C222A">
        <w:fldChar w:fldCharType="separate"/>
      </w:r>
      <w:r w:rsidR="00A16F23">
        <w:t>1.3</w:t>
      </w:r>
      <w:r w:rsidR="006C222A">
        <w:fldChar w:fldCharType="end"/>
      </w:r>
      <w:r>
        <w:t>).</w:t>
      </w:r>
    </w:p>
    <w:p w14:paraId="23A17802" w14:textId="77777777" w:rsidR="00C71AE4" w:rsidRDefault="00C71AE4">
      <w:r>
        <w:t xml:space="preserve">The mandatory fields in the customer record (see section </w:t>
      </w:r>
      <w:r w:rsidR="006C222A">
        <w:fldChar w:fldCharType="begin"/>
      </w:r>
      <w:r>
        <w:instrText xml:space="preserve"> REF _Ref500243199 \r \h </w:instrText>
      </w:r>
      <w:r w:rsidR="006C222A">
        <w:fldChar w:fldCharType="separate"/>
      </w:r>
      <w:r w:rsidR="00A16F23">
        <w:t>2.5</w:t>
      </w:r>
      <w:r w:rsidR="006C222A">
        <w:fldChar w:fldCharType="end"/>
      </w:r>
      <w:r>
        <w:t xml:space="preserve">) are those defined for the Add Customer message (see section </w:t>
      </w:r>
      <w:r w:rsidR="006C222A">
        <w:fldChar w:fldCharType="begin"/>
      </w:r>
      <w:r>
        <w:instrText xml:space="preserve"> REF _Ref500243230 \r \h </w:instrText>
      </w:r>
      <w:r w:rsidR="006C222A">
        <w:fldChar w:fldCharType="separate"/>
      </w:r>
      <w:r w:rsidR="00A16F23">
        <w:t>3.1</w:t>
      </w:r>
      <w:r w:rsidR="006C222A">
        <w:fldChar w:fldCharType="end"/>
      </w:r>
      <w:r>
        <w:t xml:space="preserve">). The mandatory fields in the account records (see section </w:t>
      </w:r>
      <w:r w:rsidR="006C222A">
        <w:fldChar w:fldCharType="begin"/>
      </w:r>
      <w:r>
        <w:instrText xml:space="preserve"> REF _Ref500243238 \r \h </w:instrText>
      </w:r>
      <w:r w:rsidR="006C222A">
        <w:fldChar w:fldCharType="separate"/>
      </w:r>
      <w:r w:rsidR="00A16F23">
        <w:t>2.6</w:t>
      </w:r>
      <w:r w:rsidR="006C222A">
        <w:fldChar w:fldCharType="end"/>
      </w:r>
      <w:r>
        <w:t xml:space="preserve">) are those defined for the Add Account message (see section </w:t>
      </w:r>
      <w:r w:rsidR="006C222A">
        <w:fldChar w:fldCharType="begin"/>
      </w:r>
      <w:r>
        <w:instrText xml:space="preserve"> REF _Ref500243247 \r \h </w:instrText>
      </w:r>
      <w:r w:rsidR="006C222A">
        <w:fldChar w:fldCharType="separate"/>
      </w:r>
      <w:r w:rsidR="00A16F23">
        <w:t>3.2</w:t>
      </w:r>
      <w:r w:rsidR="006C222A">
        <w:fldChar w:fldCharType="end"/>
      </w:r>
      <w:r>
        <w:t xml:space="preserve">). It is not an error for the account(s) to exist already in the database. The </w:t>
      </w:r>
      <w:r>
        <w:rPr>
          <w:rFonts w:ascii="Courier New" w:hAnsi="Courier New"/>
        </w:rPr>
        <w:t>custcode</w:t>
      </w:r>
      <w:r>
        <w:t xml:space="preserve"> field in the account record(s) must match the </w:t>
      </w:r>
      <w:r>
        <w:rPr>
          <w:rFonts w:ascii="Courier New" w:hAnsi="Courier New"/>
        </w:rPr>
        <w:t>custcode</w:t>
      </w:r>
      <w:r>
        <w:t xml:space="preserve"> field in the customer record. The mandatory fields in the </w:t>
      </w:r>
      <w:smartTag w:uri="urn:schemas-microsoft-com:office:smarttags" w:element="PersonName">
        <w:r>
          <w:t>card</w:t>
        </w:r>
      </w:smartTag>
      <w:r>
        <w:t xml:space="preserve"> records (see section </w:t>
      </w:r>
      <w:r w:rsidR="006C222A">
        <w:fldChar w:fldCharType="begin"/>
      </w:r>
      <w:r>
        <w:instrText xml:space="preserve"> REF _Ref500243256 \r \h </w:instrText>
      </w:r>
      <w:r w:rsidR="006C222A">
        <w:fldChar w:fldCharType="separate"/>
      </w:r>
      <w:r w:rsidR="00A16F23">
        <w:t>2.6</w:t>
      </w:r>
      <w:r w:rsidR="006C222A">
        <w:fldChar w:fldCharType="end"/>
      </w:r>
      <w:r>
        <w:t xml:space="preserve">) are those defined for the Add Card message (see section </w:t>
      </w:r>
      <w:r w:rsidR="006C222A">
        <w:fldChar w:fldCharType="begin"/>
      </w:r>
      <w:r>
        <w:instrText xml:space="preserve"> REF _Ref500243263 \r \h </w:instrText>
      </w:r>
      <w:r w:rsidR="006C222A">
        <w:fldChar w:fldCharType="separate"/>
      </w:r>
      <w:r w:rsidR="00A16F23">
        <w:t>3.3</w:t>
      </w:r>
      <w:r w:rsidR="006C222A">
        <w:fldChar w:fldCharType="end"/>
      </w:r>
      <w:r>
        <w:t>). All the cards are linked to all the accounts, as well as to the primary accounts referenced in the card records themselves.</w:t>
      </w:r>
    </w:p>
    <w:p w14:paraId="23A17803" w14:textId="77777777" w:rsidR="007B3147" w:rsidRDefault="007B3147" w:rsidP="007B3147">
      <w:r>
        <w:t xml:space="preserve">The mandatory fields for the address records are specified in the respective record definitions. It is an error to attempt to link addresses to non-existing cards.   However an address may be linked to a card when the card is created when the address record is defined as part of the record set. </w:t>
      </w:r>
    </w:p>
    <w:p w14:paraId="23A17804" w14:textId="77777777" w:rsidR="007B3147" w:rsidRDefault="007B3147"/>
    <w:p w14:paraId="23A17805" w14:textId="77777777" w:rsidR="00C71AE4" w:rsidRPr="00F42126" w:rsidRDefault="00C71AE4">
      <w:pPr>
        <w:pStyle w:val="Heading1TOC"/>
        <w:rPr>
          <w:lang w:val="fr-FR"/>
        </w:rPr>
      </w:pPr>
      <w:bookmarkStart w:id="371" w:name="_Toc520892142"/>
      <w:bookmarkStart w:id="372" w:name="_Toc341774775"/>
      <w:r w:rsidRPr="00F42126">
        <w:rPr>
          <w:lang w:val="fr-FR"/>
        </w:rPr>
        <w:lastRenderedPageBreak/>
        <w:t>Appendix A</w:t>
      </w:r>
      <w:bookmarkEnd w:id="371"/>
      <w:r w:rsidRPr="00F42126">
        <w:rPr>
          <w:lang w:val="fr-FR"/>
        </w:rPr>
        <w:t>: CORTEX Status</w:t>
      </w:r>
      <w:r w:rsidR="00C156F3">
        <w:rPr>
          <w:lang w:val="fr-FR"/>
        </w:rPr>
        <w:t xml:space="preserve"> </w:t>
      </w:r>
      <w:r w:rsidRPr="00F42126">
        <w:rPr>
          <w:lang w:val="fr-FR"/>
        </w:rPr>
        <w:t>Codes</w:t>
      </w:r>
      <w:bookmarkEnd w:id="372"/>
    </w:p>
    <w:p w14:paraId="23A17806" w14:textId="77777777" w:rsidR="00C71AE4" w:rsidRPr="00095220" w:rsidRDefault="00C71AE4">
      <w:pPr>
        <w:pStyle w:val="Heading2TOC"/>
        <w:rPr>
          <w:snapToGrid w:val="0"/>
          <w:lang w:val="fr-FR"/>
          <w:rPrChange w:id="373" w:author="Sosa Medina, Wilson" w:date="2023-09-06T13:46:00Z">
            <w:rPr>
              <w:snapToGrid w:val="0"/>
              <w:lang w:val="en-US"/>
            </w:rPr>
          </w:rPrChange>
        </w:rPr>
      </w:pPr>
      <w:bookmarkStart w:id="374" w:name="_Toc520892143"/>
      <w:bookmarkStart w:id="375" w:name="_Toc341774776"/>
      <w:r w:rsidRPr="00095220">
        <w:rPr>
          <w:snapToGrid w:val="0"/>
          <w:lang w:val="fr-FR"/>
          <w:rPrChange w:id="376" w:author="Sosa Medina, Wilson" w:date="2023-09-06T13:46:00Z">
            <w:rPr>
              <w:snapToGrid w:val="0"/>
              <w:lang w:val="en-US"/>
            </w:rPr>
          </w:rPrChange>
        </w:rPr>
        <w:t>Card Status Codes</w:t>
      </w:r>
      <w:bookmarkEnd w:id="374"/>
      <w:bookmarkEnd w:id="375"/>
    </w:p>
    <w:p w14:paraId="23A17807" w14:textId="77777777" w:rsidR="00C71AE4" w:rsidRDefault="00C71AE4">
      <w:pPr>
        <w:spacing w:after="360"/>
      </w:pPr>
      <w:r>
        <w:t>The codes defined in the table below are those card status codes defined on CORTEX as standard. Please note that additional status codes may be defined by the user as required.</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890"/>
        <w:gridCol w:w="4050"/>
        <w:gridCol w:w="1170"/>
      </w:tblGrid>
      <w:tr w:rsidR="00C71AE4" w14:paraId="23A1780C" w14:textId="77777777">
        <w:trPr>
          <w:cantSplit/>
        </w:trPr>
        <w:tc>
          <w:tcPr>
            <w:tcW w:w="810" w:type="dxa"/>
            <w:tcBorders>
              <w:top w:val="single" w:sz="6" w:space="0" w:color="000000"/>
              <w:left w:val="single" w:sz="6" w:space="0" w:color="000000"/>
              <w:bottom w:val="single" w:sz="6" w:space="0" w:color="000000"/>
              <w:right w:val="single" w:sz="6" w:space="0" w:color="000000"/>
            </w:tcBorders>
            <w:shd w:val="pct12" w:color="auto" w:fill="auto"/>
          </w:tcPr>
          <w:p w14:paraId="23A17808" w14:textId="77777777" w:rsidR="00C71AE4" w:rsidRDefault="00C71AE4">
            <w:pPr>
              <w:pStyle w:val="TableHeading"/>
            </w:pPr>
            <w:r>
              <w:t>Code</w:t>
            </w:r>
          </w:p>
        </w:tc>
        <w:tc>
          <w:tcPr>
            <w:tcW w:w="1890" w:type="dxa"/>
            <w:tcBorders>
              <w:top w:val="single" w:sz="6" w:space="0" w:color="000000"/>
              <w:left w:val="single" w:sz="6" w:space="0" w:color="000000"/>
              <w:bottom w:val="single" w:sz="6" w:space="0" w:color="000000"/>
              <w:right w:val="single" w:sz="6" w:space="0" w:color="000000"/>
            </w:tcBorders>
            <w:shd w:val="pct12" w:color="auto" w:fill="auto"/>
          </w:tcPr>
          <w:p w14:paraId="23A17809" w14:textId="77777777" w:rsidR="00C71AE4" w:rsidRDefault="00C71AE4">
            <w:pPr>
              <w:pStyle w:val="TableHeading"/>
            </w:pPr>
            <w:r>
              <w:t>Description</w:t>
            </w:r>
          </w:p>
        </w:tc>
        <w:tc>
          <w:tcPr>
            <w:tcW w:w="4050" w:type="dxa"/>
            <w:tcBorders>
              <w:top w:val="single" w:sz="6" w:space="0" w:color="000000"/>
              <w:left w:val="single" w:sz="6" w:space="0" w:color="000000"/>
              <w:bottom w:val="single" w:sz="6" w:space="0" w:color="000000"/>
              <w:right w:val="single" w:sz="6" w:space="0" w:color="000000"/>
            </w:tcBorders>
            <w:shd w:val="pct12" w:color="auto" w:fill="auto"/>
          </w:tcPr>
          <w:p w14:paraId="23A1780A" w14:textId="77777777" w:rsidR="00C71AE4" w:rsidRDefault="00C71AE4">
            <w:pPr>
              <w:pStyle w:val="TableHeading"/>
              <w:rPr>
                <w:snapToGrid w:val="0"/>
                <w:color w:val="000000"/>
              </w:rPr>
            </w:pPr>
            <w:r>
              <w:t>Response Description</w:t>
            </w:r>
          </w:p>
        </w:tc>
        <w:tc>
          <w:tcPr>
            <w:tcW w:w="1170" w:type="dxa"/>
            <w:tcBorders>
              <w:top w:val="single" w:sz="6" w:space="0" w:color="000000"/>
              <w:left w:val="single" w:sz="6" w:space="0" w:color="000000"/>
              <w:bottom w:val="single" w:sz="6" w:space="0" w:color="000000"/>
              <w:right w:val="single" w:sz="6" w:space="0" w:color="000000"/>
            </w:tcBorders>
            <w:shd w:val="pct12" w:color="auto" w:fill="auto"/>
          </w:tcPr>
          <w:p w14:paraId="23A1780B" w14:textId="77777777" w:rsidR="00C71AE4" w:rsidRDefault="00C71AE4">
            <w:pPr>
              <w:pStyle w:val="TableHeading"/>
            </w:pPr>
            <w:r>
              <w:rPr>
                <w:snapToGrid w:val="0"/>
                <w:color w:val="000000"/>
              </w:rPr>
              <w:t>Action/</w:t>
            </w:r>
            <w:r>
              <w:rPr>
                <w:snapToGrid w:val="0"/>
                <w:color w:val="000000"/>
              </w:rPr>
              <w:br/>
              <w:t>Rsp code</w:t>
            </w:r>
          </w:p>
        </w:tc>
      </w:tr>
      <w:tr w:rsidR="00C71AE4" w14:paraId="23A17811" w14:textId="77777777">
        <w:trPr>
          <w:cantSplit/>
        </w:trPr>
        <w:tc>
          <w:tcPr>
            <w:tcW w:w="810" w:type="dxa"/>
            <w:tcBorders>
              <w:top w:val="nil"/>
            </w:tcBorders>
          </w:tcPr>
          <w:p w14:paraId="23A1780D" w14:textId="77777777" w:rsidR="00C71AE4" w:rsidRDefault="00C71AE4">
            <w:pPr>
              <w:pStyle w:val="TableText"/>
            </w:pPr>
            <w:r>
              <w:rPr>
                <w:snapToGrid w:val="0"/>
              </w:rPr>
              <w:t>00</w:t>
            </w:r>
          </w:p>
        </w:tc>
        <w:tc>
          <w:tcPr>
            <w:tcW w:w="1890" w:type="dxa"/>
            <w:tcBorders>
              <w:top w:val="nil"/>
            </w:tcBorders>
          </w:tcPr>
          <w:p w14:paraId="23A1780E" w14:textId="77777777" w:rsidR="00C71AE4" w:rsidRDefault="00C71AE4">
            <w:pPr>
              <w:pStyle w:val="TableText"/>
            </w:pPr>
            <w:smartTag w:uri="urn:schemas-microsoft-com:office:smarttags" w:element="place">
              <w:smartTag w:uri="urn:schemas-microsoft-com:office:smarttags" w:element="City">
                <w:r>
                  <w:rPr>
                    <w:snapToGrid w:val="0"/>
                  </w:rPr>
                  <w:t>Normal</w:t>
                </w:r>
              </w:smartTag>
            </w:smartTag>
          </w:p>
        </w:tc>
        <w:tc>
          <w:tcPr>
            <w:tcW w:w="4050" w:type="dxa"/>
            <w:tcBorders>
              <w:top w:val="nil"/>
            </w:tcBorders>
          </w:tcPr>
          <w:p w14:paraId="23A1780F" w14:textId="77777777" w:rsidR="00C71AE4" w:rsidRDefault="00C71AE4">
            <w:pPr>
              <w:pStyle w:val="TableText"/>
            </w:pPr>
            <w:r>
              <w:rPr>
                <w:snapToGrid w:val="0"/>
              </w:rPr>
              <w:t>Authorise</w:t>
            </w:r>
          </w:p>
        </w:tc>
        <w:tc>
          <w:tcPr>
            <w:tcW w:w="1170" w:type="dxa"/>
            <w:tcBorders>
              <w:top w:val="nil"/>
            </w:tcBorders>
          </w:tcPr>
          <w:p w14:paraId="23A17810" w14:textId="77777777" w:rsidR="00C71AE4" w:rsidRDefault="00C71AE4">
            <w:pPr>
              <w:pStyle w:val="TableText"/>
            </w:pPr>
            <w:r>
              <w:t>0/00</w:t>
            </w:r>
          </w:p>
        </w:tc>
      </w:tr>
      <w:tr w:rsidR="00C71AE4" w14:paraId="23A17816" w14:textId="77777777">
        <w:trPr>
          <w:cantSplit/>
        </w:trPr>
        <w:tc>
          <w:tcPr>
            <w:tcW w:w="810" w:type="dxa"/>
          </w:tcPr>
          <w:p w14:paraId="23A17812" w14:textId="77777777" w:rsidR="00C71AE4" w:rsidRDefault="00C71AE4">
            <w:pPr>
              <w:pStyle w:val="TableText"/>
              <w:rPr>
                <w:snapToGrid w:val="0"/>
              </w:rPr>
            </w:pPr>
            <w:r>
              <w:rPr>
                <w:snapToGrid w:val="0"/>
              </w:rPr>
              <w:t>01</w:t>
            </w:r>
          </w:p>
        </w:tc>
        <w:tc>
          <w:tcPr>
            <w:tcW w:w="1890" w:type="dxa"/>
          </w:tcPr>
          <w:p w14:paraId="23A17813" w14:textId="77777777" w:rsidR="00C71AE4" w:rsidRDefault="00C71AE4">
            <w:pPr>
              <w:pStyle w:val="TableText"/>
              <w:rPr>
                <w:snapToGrid w:val="0"/>
              </w:rPr>
            </w:pPr>
            <w:r>
              <w:rPr>
                <w:snapToGrid w:val="0"/>
              </w:rPr>
              <w:t>PINs tries to exceed</w:t>
            </w:r>
            <w:r>
              <w:rPr>
                <w:snapToGrid w:val="0"/>
              </w:rPr>
              <w:tab/>
            </w:r>
          </w:p>
        </w:tc>
        <w:tc>
          <w:tcPr>
            <w:tcW w:w="4050" w:type="dxa"/>
          </w:tcPr>
          <w:p w14:paraId="23A17814" w14:textId="77777777" w:rsidR="00C71AE4" w:rsidRDefault="00C71AE4">
            <w:pPr>
              <w:pStyle w:val="TableText"/>
              <w:rPr>
                <w:snapToGrid w:val="0"/>
              </w:rPr>
            </w:pPr>
            <w:r>
              <w:rPr>
                <w:snapToGrid w:val="0"/>
              </w:rPr>
              <w:t>Deny (</w:t>
            </w:r>
            <w:smartTag w:uri="urn:schemas-microsoft-com:office:smarttags" w:element="stockticker">
              <w:r>
                <w:rPr>
                  <w:snapToGrid w:val="0"/>
                </w:rPr>
                <w:t>PIN</w:t>
              </w:r>
            </w:smartTag>
            <w:r>
              <w:rPr>
                <w:snapToGrid w:val="0"/>
              </w:rPr>
              <w:t xml:space="preserve"> tries exceeded)</w:t>
            </w:r>
          </w:p>
        </w:tc>
        <w:tc>
          <w:tcPr>
            <w:tcW w:w="1170" w:type="dxa"/>
          </w:tcPr>
          <w:p w14:paraId="23A17815" w14:textId="77777777" w:rsidR="00C71AE4" w:rsidRDefault="00C71AE4">
            <w:pPr>
              <w:pStyle w:val="TableText"/>
              <w:rPr>
                <w:snapToGrid w:val="0"/>
              </w:rPr>
            </w:pPr>
            <w:r>
              <w:rPr>
                <w:snapToGrid w:val="0"/>
              </w:rPr>
              <w:t>1/06</w:t>
            </w:r>
          </w:p>
        </w:tc>
      </w:tr>
      <w:tr w:rsidR="00C71AE4" w14:paraId="23A1781B" w14:textId="77777777">
        <w:trPr>
          <w:cantSplit/>
        </w:trPr>
        <w:tc>
          <w:tcPr>
            <w:tcW w:w="810" w:type="dxa"/>
          </w:tcPr>
          <w:p w14:paraId="23A17817" w14:textId="77777777" w:rsidR="00C71AE4" w:rsidRDefault="00C71AE4">
            <w:pPr>
              <w:pStyle w:val="TableText"/>
              <w:rPr>
                <w:snapToGrid w:val="0"/>
              </w:rPr>
            </w:pPr>
            <w:r>
              <w:rPr>
                <w:snapToGrid w:val="0"/>
              </w:rPr>
              <w:t>02</w:t>
            </w:r>
          </w:p>
        </w:tc>
        <w:tc>
          <w:tcPr>
            <w:tcW w:w="1890" w:type="dxa"/>
          </w:tcPr>
          <w:p w14:paraId="23A17818" w14:textId="77777777" w:rsidR="00C71AE4" w:rsidRDefault="00C71AE4">
            <w:pPr>
              <w:pStyle w:val="TableText"/>
              <w:rPr>
                <w:snapToGrid w:val="0"/>
              </w:rPr>
            </w:pPr>
            <w:r>
              <w:rPr>
                <w:snapToGrid w:val="0"/>
              </w:rPr>
              <w:t>Not yet issued</w:t>
            </w:r>
            <w:r>
              <w:rPr>
                <w:snapToGrid w:val="0"/>
              </w:rPr>
              <w:tab/>
            </w:r>
          </w:p>
        </w:tc>
        <w:tc>
          <w:tcPr>
            <w:tcW w:w="4050" w:type="dxa"/>
          </w:tcPr>
          <w:p w14:paraId="23A17819" w14:textId="77777777" w:rsidR="00C71AE4" w:rsidRDefault="00C71AE4">
            <w:pPr>
              <w:pStyle w:val="TableText"/>
              <w:rPr>
                <w:snapToGrid w:val="0"/>
              </w:rPr>
            </w:pPr>
            <w:r>
              <w:rPr>
                <w:snapToGrid w:val="0"/>
              </w:rPr>
              <w:t>Deny (Card not effective</w:t>
            </w:r>
          </w:p>
        </w:tc>
        <w:tc>
          <w:tcPr>
            <w:tcW w:w="1170" w:type="dxa"/>
          </w:tcPr>
          <w:p w14:paraId="23A1781A" w14:textId="77777777" w:rsidR="00C71AE4" w:rsidRDefault="00C71AE4">
            <w:pPr>
              <w:pStyle w:val="TableText"/>
              <w:rPr>
                <w:snapToGrid w:val="0"/>
              </w:rPr>
            </w:pPr>
            <w:r>
              <w:rPr>
                <w:snapToGrid w:val="0"/>
              </w:rPr>
              <w:t>1/25</w:t>
            </w:r>
          </w:p>
        </w:tc>
      </w:tr>
      <w:tr w:rsidR="00C71AE4" w14:paraId="23A17820" w14:textId="77777777">
        <w:trPr>
          <w:cantSplit/>
        </w:trPr>
        <w:tc>
          <w:tcPr>
            <w:tcW w:w="810" w:type="dxa"/>
          </w:tcPr>
          <w:p w14:paraId="23A1781C" w14:textId="77777777" w:rsidR="00C71AE4" w:rsidRDefault="00C71AE4">
            <w:pPr>
              <w:pStyle w:val="TableText"/>
              <w:rPr>
                <w:snapToGrid w:val="0"/>
              </w:rPr>
            </w:pPr>
            <w:r>
              <w:rPr>
                <w:snapToGrid w:val="0"/>
              </w:rPr>
              <w:t>03</w:t>
            </w:r>
          </w:p>
        </w:tc>
        <w:tc>
          <w:tcPr>
            <w:tcW w:w="1890" w:type="dxa"/>
          </w:tcPr>
          <w:p w14:paraId="23A1781D" w14:textId="77777777" w:rsidR="00C71AE4" w:rsidRDefault="00C71AE4">
            <w:pPr>
              <w:pStyle w:val="TableText"/>
              <w:rPr>
                <w:snapToGrid w:val="0"/>
              </w:rPr>
            </w:pPr>
            <w:r>
              <w:rPr>
                <w:snapToGrid w:val="0"/>
              </w:rPr>
              <w:t>Card expired</w:t>
            </w:r>
          </w:p>
        </w:tc>
        <w:tc>
          <w:tcPr>
            <w:tcW w:w="4050" w:type="dxa"/>
          </w:tcPr>
          <w:p w14:paraId="23A1781E" w14:textId="77777777" w:rsidR="00C71AE4" w:rsidRDefault="00C71AE4">
            <w:pPr>
              <w:pStyle w:val="TableText"/>
              <w:rPr>
                <w:snapToGrid w:val="0"/>
              </w:rPr>
            </w:pPr>
            <w:r>
              <w:rPr>
                <w:snapToGrid w:val="0"/>
              </w:rPr>
              <w:t>Deny (Card expired)</w:t>
            </w:r>
          </w:p>
        </w:tc>
        <w:tc>
          <w:tcPr>
            <w:tcW w:w="1170" w:type="dxa"/>
          </w:tcPr>
          <w:p w14:paraId="23A1781F" w14:textId="77777777" w:rsidR="00C71AE4" w:rsidRDefault="00C71AE4">
            <w:pPr>
              <w:pStyle w:val="TableText"/>
              <w:rPr>
                <w:snapToGrid w:val="0"/>
              </w:rPr>
            </w:pPr>
            <w:r>
              <w:rPr>
                <w:snapToGrid w:val="0"/>
              </w:rPr>
              <w:t>1/01</w:t>
            </w:r>
          </w:p>
        </w:tc>
      </w:tr>
      <w:tr w:rsidR="00C71AE4" w14:paraId="23A17825" w14:textId="77777777">
        <w:trPr>
          <w:cantSplit/>
        </w:trPr>
        <w:tc>
          <w:tcPr>
            <w:tcW w:w="810" w:type="dxa"/>
          </w:tcPr>
          <w:p w14:paraId="23A17821" w14:textId="77777777" w:rsidR="00C71AE4" w:rsidRDefault="00C71AE4">
            <w:pPr>
              <w:pStyle w:val="TableText"/>
              <w:rPr>
                <w:snapToGrid w:val="0"/>
              </w:rPr>
            </w:pPr>
            <w:r>
              <w:rPr>
                <w:snapToGrid w:val="0"/>
              </w:rPr>
              <w:t>04</w:t>
            </w:r>
          </w:p>
        </w:tc>
        <w:tc>
          <w:tcPr>
            <w:tcW w:w="1890" w:type="dxa"/>
          </w:tcPr>
          <w:p w14:paraId="23A17822" w14:textId="77777777" w:rsidR="00C71AE4" w:rsidRDefault="00C71AE4">
            <w:pPr>
              <w:pStyle w:val="TableText"/>
              <w:rPr>
                <w:snapToGrid w:val="0"/>
              </w:rPr>
            </w:pPr>
            <w:r>
              <w:rPr>
                <w:snapToGrid w:val="0"/>
              </w:rPr>
              <w:t>Lost</w:t>
            </w:r>
          </w:p>
        </w:tc>
        <w:tc>
          <w:tcPr>
            <w:tcW w:w="4050" w:type="dxa"/>
          </w:tcPr>
          <w:p w14:paraId="23A17823" w14:textId="77777777" w:rsidR="00C71AE4" w:rsidRDefault="00C71AE4">
            <w:pPr>
              <w:pStyle w:val="TableText"/>
              <w:rPr>
                <w:snapToGrid w:val="0"/>
              </w:rPr>
            </w:pPr>
            <w:r>
              <w:rPr>
                <w:snapToGrid w:val="0"/>
              </w:rPr>
              <w:t>Deny and pick up card (Card lost)</w:t>
            </w:r>
          </w:p>
        </w:tc>
        <w:tc>
          <w:tcPr>
            <w:tcW w:w="1170" w:type="dxa"/>
          </w:tcPr>
          <w:p w14:paraId="23A17824" w14:textId="77777777" w:rsidR="00C71AE4" w:rsidRDefault="00C71AE4">
            <w:pPr>
              <w:pStyle w:val="TableText"/>
              <w:rPr>
                <w:snapToGrid w:val="0"/>
              </w:rPr>
            </w:pPr>
            <w:r>
              <w:rPr>
                <w:snapToGrid w:val="0"/>
              </w:rPr>
              <w:t>2/08</w:t>
            </w:r>
          </w:p>
        </w:tc>
      </w:tr>
      <w:tr w:rsidR="00C71AE4" w14:paraId="23A1782A" w14:textId="77777777">
        <w:trPr>
          <w:cantSplit/>
        </w:trPr>
        <w:tc>
          <w:tcPr>
            <w:tcW w:w="810" w:type="dxa"/>
          </w:tcPr>
          <w:p w14:paraId="23A17826" w14:textId="77777777" w:rsidR="00C71AE4" w:rsidRDefault="00C71AE4">
            <w:pPr>
              <w:pStyle w:val="TableText"/>
              <w:rPr>
                <w:snapToGrid w:val="0"/>
              </w:rPr>
            </w:pPr>
            <w:r>
              <w:rPr>
                <w:snapToGrid w:val="0"/>
              </w:rPr>
              <w:t>05</w:t>
            </w:r>
          </w:p>
        </w:tc>
        <w:tc>
          <w:tcPr>
            <w:tcW w:w="1890" w:type="dxa"/>
          </w:tcPr>
          <w:p w14:paraId="23A17827" w14:textId="77777777" w:rsidR="00C71AE4" w:rsidRDefault="00C71AE4">
            <w:pPr>
              <w:pStyle w:val="TableText"/>
              <w:rPr>
                <w:snapToGrid w:val="0"/>
              </w:rPr>
            </w:pPr>
            <w:r>
              <w:rPr>
                <w:snapToGrid w:val="0"/>
              </w:rPr>
              <w:t>Stolen</w:t>
            </w:r>
          </w:p>
        </w:tc>
        <w:tc>
          <w:tcPr>
            <w:tcW w:w="4050" w:type="dxa"/>
          </w:tcPr>
          <w:p w14:paraId="23A17828" w14:textId="77777777" w:rsidR="00C71AE4" w:rsidRDefault="00C71AE4">
            <w:pPr>
              <w:pStyle w:val="TableText"/>
              <w:rPr>
                <w:snapToGrid w:val="0"/>
              </w:rPr>
            </w:pPr>
            <w:r>
              <w:rPr>
                <w:snapToGrid w:val="0"/>
              </w:rPr>
              <w:t>Deny and pick up card (card stolen)</w:t>
            </w:r>
          </w:p>
        </w:tc>
        <w:tc>
          <w:tcPr>
            <w:tcW w:w="1170" w:type="dxa"/>
          </w:tcPr>
          <w:p w14:paraId="23A17829" w14:textId="77777777" w:rsidR="00C71AE4" w:rsidRDefault="00C71AE4">
            <w:pPr>
              <w:pStyle w:val="TableText"/>
              <w:rPr>
                <w:snapToGrid w:val="0"/>
              </w:rPr>
            </w:pPr>
            <w:r>
              <w:rPr>
                <w:snapToGrid w:val="0"/>
              </w:rPr>
              <w:t>2/09</w:t>
            </w:r>
          </w:p>
        </w:tc>
      </w:tr>
      <w:tr w:rsidR="00C71AE4" w14:paraId="23A1782F" w14:textId="77777777">
        <w:trPr>
          <w:cantSplit/>
        </w:trPr>
        <w:tc>
          <w:tcPr>
            <w:tcW w:w="810" w:type="dxa"/>
          </w:tcPr>
          <w:p w14:paraId="23A1782B" w14:textId="77777777" w:rsidR="00C71AE4" w:rsidRDefault="00C71AE4">
            <w:pPr>
              <w:pStyle w:val="TableText"/>
              <w:rPr>
                <w:snapToGrid w:val="0"/>
              </w:rPr>
            </w:pPr>
            <w:r>
              <w:rPr>
                <w:snapToGrid w:val="0"/>
              </w:rPr>
              <w:t>06</w:t>
            </w:r>
          </w:p>
        </w:tc>
        <w:tc>
          <w:tcPr>
            <w:tcW w:w="1890" w:type="dxa"/>
          </w:tcPr>
          <w:p w14:paraId="23A1782C" w14:textId="77777777" w:rsidR="00C71AE4" w:rsidRDefault="00C71AE4">
            <w:pPr>
              <w:pStyle w:val="TableText"/>
              <w:rPr>
                <w:snapToGrid w:val="0"/>
              </w:rPr>
            </w:pPr>
            <w:r>
              <w:rPr>
                <w:snapToGrid w:val="0"/>
              </w:rPr>
              <w:t>Customer closed</w:t>
            </w:r>
          </w:p>
        </w:tc>
        <w:tc>
          <w:tcPr>
            <w:tcW w:w="4050" w:type="dxa"/>
          </w:tcPr>
          <w:p w14:paraId="23A1782D" w14:textId="77777777" w:rsidR="00C71AE4" w:rsidRDefault="00C71AE4">
            <w:pPr>
              <w:pStyle w:val="TableText"/>
              <w:rPr>
                <w:snapToGrid w:val="0"/>
              </w:rPr>
            </w:pPr>
            <w:r>
              <w:rPr>
                <w:snapToGrid w:val="0"/>
              </w:rPr>
              <w:t>Deny and pick up card</w:t>
            </w:r>
          </w:p>
        </w:tc>
        <w:tc>
          <w:tcPr>
            <w:tcW w:w="1170" w:type="dxa"/>
          </w:tcPr>
          <w:p w14:paraId="23A1782E" w14:textId="77777777" w:rsidR="00C71AE4" w:rsidRDefault="00C71AE4">
            <w:pPr>
              <w:pStyle w:val="TableText"/>
              <w:rPr>
                <w:snapToGrid w:val="0"/>
              </w:rPr>
            </w:pPr>
            <w:r>
              <w:rPr>
                <w:snapToGrid w:val="0"/>
              </w:rPr>
              <w:t>2/00</w:t>
            </w:r>
          </w:p>
        </w:tc>
      </w:tr>
      <w:tr w:rsidR="00C71AE4" w14:paraId="23A17834" w14:textId="77777777">
        <w:trPr>
          <w:cantSplit/>
        </w:trPr>
        <w:tc>
          <w:tcPr>
            <w:tcW w:w="810" w:type="dxa"/>
          </w:tcPr>
          <w:p w14:paraId="23A17830" w14:textId="77777777" w:rsidR="00C71AE4" w:rsidRDefault="00C71AE4">
            <w:pPr>
              <w:pStyle w:val="TableText"/>
              <w:rPr>
                <w:snapToGrid w:val="0"/>
              </w:rPr>
            </w:pPr>
            <w:r>
              <w:rPr>
                <w:snapToGrid w:val="0"/>
              </w:rPr>
              <w:t>07</w:t>
            </w:r>
          </w:p>
        </w:tc>
        <w:tc>
          <w:tcPr>
            <w:tcW w:w="1890" w:type="dxa"/>
          </w:tcPr>
          <w:p w14:paraId="23A17831" w14:textId="77777777" w:rsidR="00C71AE4" w:rsidRDefault="00C71AE4">
            <w:pPr>
              <w:pStyle w:val="TableText"/>
              <w:rPr>
                <w:snapToGrid w:val="0"/>
              </w:rPr>
            </w:pPr>
            <w:r>
              <w:rPr>
                <w:snapToGrid w:val="0"/>
              </w:rPr>
              <w:t>Bank Cancelled</w:t>
            </w:r>
          </w:p>
        </w:tc>
        <w:tc>
          <w:tcPr>
            <w:tcW w:w="4050" w:type="dxa"/>
          </w:tcPr>
          <w:p w14:paraId="23A17832" w14:textId="77777777" w:rsidR="00C71AE4" w:rsidRDefault="00C71AE4">
            <w:pPr>
              <w:pStyle w:val="TableText"/>
              <w:rPr>
                <w:snapToGrid w:val="0"/>
              </w:rPr>
            </w:pPr>
            <w:r>
              <w:rPr>
                <w:snapToGrid w:val="0"/>
              </w:rPr>
              <w:t>Deny and pick up card</w:t>
            </w:r>
          </w:p>
        </w:tc>
        <w:tc>
          <w:tcPr>
            <w:tcW w:w="1170" w:type="dxa"/>
          </w:tcPr>
          <w:p w14:paraId="23A17833" w14:textId="77777777" w:rsidR="00C71AE4" w:rsidRDefault="00C71AE4">
            <w:pPr>
              <w:pStyle w:val="TableText"/>
              <w:rPr>
                <w:snapToGrid w:val="0"/>
              </w:rPr>
            </w:pPr>
            <w:r>
              <w:rPr>
                <w:snapToGrid w:val="0"/>
              </w:rPr>
              <w:t>2/00</w:t>
            </w:r>
          </w:p>
        </w:tc>
      </w:tr>
      <w:tr w:rsidR="00C71AE4" w14:paraId="23A17839" w14:textId="77777777">
        <w:trPr>
          <w:cantSplit/>
        </w:trPr>
        <w:tc>
          <w:tcPr>
            <w:tcW w:w="810" w:type="dxa"/>
          </w:tcPr>
          <w:p w14:paraId="23A17835" w14:textId="77777777" w:rsidR="00C71AE4" w:rsidRDefault="00C71AE4">
            <w:pPr>
              <w:pStyle w:val="TableText"/>
              <w:rPr>
                <w:snapToGrid w:val="0"/>
              </w:rPr>
            </w:pPr>
            <w:r>
              <w:rPr>
                <w:snapToGrid w:val="0"/>
              </w:rPr>
              <w:t>08</w:t>
            </w:r>
          </w:p>
        </w:tc>
        <w:tc>
          <w:tcPr>
            <w:tcW w:w="1890" w:type="dxa"/>
          </w:tcPr>
          <w:p w14:paraId="23A17836" w14:textId="77777777" w:rsidR="00C71AE4" w:rsidRDefault="00C71AE4">
            <w:pPr>
              <w:pStyle w:val="TableText"/>
              <w:rPr>
                <w:snapToGrid w:val="0"/>
              </w:rPr>
            </w:pPr>
            <w:r>
              <w:rPr>
                <w:snapToGrid w:val="0"/>
              </w:rPr>
              <w:t>Fraudulent Use</w:t>
            </w:r>
          </w:p>
        </w:tc>
        <w:tc>
          <w:tcPr>
            <w:tcW w:w="4050" w:type="dxa"/>
          </w:tcPr>
          <w:p w14:paraId="23A17837" w14:textId="77777777" w:rsidR="00C71AE4" w:rsidRDefault="00C71AE4">
            <w:pPr>
              <w:pStyle w:val="TableText"/>
              <w:rPr>
                <w:snapToGrid w:val="0"/>
              </w:rPr>
            </w:pPr>
            <w:r>
              <w:rPr>
                <w:snapToGrid w:val="0"/>
              </w:rPr>
              <w:t>Deny and pick up card (suspected fraud)</w:t>
            </w:r>
          </w:p>
        </w:tc>
        <w:tc>
          <w:tcPr>
            <w:tcW w:w="1170" w:type="dxa"/>
          </w:tcPr>
          <w:p w14:paraId="23A17838" w14:textId="77777777" w:rsidR="00C71AE4" w:rsidRDefault="00C71AE4">
            <w:pPr>
              <w:pStyle w:val="TableText"/>
              <w:rPr>
                <w:snapToGrid w:val="0"/>
              </w:rPr>
            </w:pPr>
            <w:r>
              <w:rPr>
                <w:snapToGrid w:val="0"/>
              </w:rPr>
              <w:t>2/02</w:t>
            </w:r>
          </w:p>
        </w:tc>
      </w:tr>
    </w:tbl>
    <w:p w14:paraId="23A1783A" w14:textId="77777777" w:rsidR="00C71AE4" w:rsidRPr="005F2C12" w:rsidRDefault="00C71AE4" w:rsidP="005F2C12">
      <w:pPr>
        <w:pStyle w:val="Heading2"/>
      </w:pPr>
      <w:bookmarkStart w:id="377" w:name="_Toc520892144"/>
      <w:bookmarkStart w:id="378" w:name="_Toc341774777"/>
      <w:r w:rsidRPr="005F2C12">
        <w:t>Account Status Codes</w:t>
      </w:r>
      <w:bookmarkEnd w:id="377"/>
      <w:bookmarkEnd w:id="378"/>
    </w:p>
    <w:p w14:paraId="23A1783B" w14:textId="77777777" w:rsidR="00C71AE4" w:rsidRDefault="00C71AE4">
      <w:pPr>
        <w:spacing w:after="360"/>
      </w:pPr>
      <w:r>
        <w:t xml:space="preserve">The codes defined in the table below are the </w:t>
      </w:r>
      <w:r w:rsidR="008C677E">
        <w:t xml:space="preserve">standard </w:t>
      </w:r>
      <w:r>
        <w:t xml:space="preserve">account status codes defined on CORTEX. Please note that additional status codes may be defined </w:t>
      </w:r>
      <w:r w:rsidR="008C677E">
        <w:t>and the action code / response codes may be modified by the user as required</w:t>
      </w:r>
      <w:r>
        <w:t>.</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2520"/>
        <w:gridCol w:w="3420"/>
        <w:gridCol w:w="1170"/>
      </w:tblGrid>
      <w:tr w:rsidR="00C71AE4" w14:paraId="23A17840" w14:textId="77777777">
        <w:trPr>
          <w:cantSplit/>
        </w:trPr>
        <w:tc>
          <w:tcPr>
            <w:tcW w:w="810" w:type="dxa"/>
            <w:tcBorders>
              <w:top w:val="single" w:sz="6" w:space="0" w:color="000000"/>
              <w:left w:val="single" w:sz="6" w:space="0" w:color="000000"/>
              <w:bottom w:val="single" w:sz="6" w:space="0" w:color="000000"/>
              <w:right w:val="single" w:sz="6" w:space="0" w:color="000000"/>
            </w:tcBorders>
            <w:shd w:val="pct12" w:color="auto" w:fill="auto"/>
          </w:tcPr>
          <w:p w14:paraId="23A1783C" w14:textId="77777777" w:rsidR="00C71AE4" w:rsidRDefault="00C71AE4">
            <w:pPr>
              <w:pStyle w:val="TableHeading"/>
            </w:pPr>
            <w:r>
              <w:t>Code</w:t>
            </w:r>
          </w:p>
        </w:tc>
        <w:tc>
          <w:tcPr>
            <w:tcW w:w="2520" w:type="dxa"/>
            <w:tcBorders>
              <w:top w:val="single" w:sz="6" w:space="0" w:color="000000"/>
              <w:left w:val="single" w:sz="6" w:space="0" w:color="000000"/>
              <w:bottom w:val="single" w:sz="6" w:space="0" w:color="000000"/>
              <w:right w:val="single" w:sz="6" w:space="0" w:color="000000"/>
            </w:tcBorders>
            <w:shd w:val="pct12" w:color="auto" w:fill="auto"/>
          </w:tcPr>
          <w:p w14:paraId="23A1783D" w14:textId="77777777" w:rsidR="00C71AE4" w:rsidRDefault="00C71AE4">
            <w:pPr>
              <w:pStyle w:val="TableHeading"/>
            </w:pPr>
            <w:r>
              <w:t>Description</w:t>
            </w:r>
          </w:p>
        </w:tc>
        <w:tc>
          <w:tcPr>
            <w:tcW w:w="3420" w:type="dxa"/>
            <w:tcBorders>
              <w:top w:val="single" w:sz="6" w:space="0" w:color="000000"/>
              <w:left w:val="single" w:sz="6" w:space="0" w:color="000000"/>
              <w:bottom w:val="single" w:sz="6" w:space="0" w:color="000000"/>
              <w:right w:val="single" w:sz="6" w:space="0" w:color="000000"/>
            </w:tcBorders>
            <w:shd w:val="pct12" w:color="auto" w:fill="auto"/>
          </w:tcPr>
          <w:p w14:paraId="23A1783E" w14:textId="77777777" w:rsidR="00C71AE4" w:rsidRDefault="00C71AE4">
            <w:pPr>
              <w:pStyle w:val="TableHeading"/>
              <w:rPr>
                <w:snapToGrid w:val="0"/>
                <w:color w:val="000000"/>
              </w:rPr>
            </w:pPr>
            <w:r>
              <w:t>Response Description</w:t>
            </w:r>
          </w:p>
        </w:tc>
        <w:tc>
          <w:tcPr>
            <w:tcW w:w="1170" w:type="dxa"/>
            <w:tcBorders>
              <w:top w:val="single" w:sz="6" w:space="0" w:color="000000"/>
              <w:left w:val="single" w:sz="6" w:space="0" w:color="000000"/>
              <w:bottom w:val="single" w:sz="6" w:space="0" w:color="000000"/>
              <w:right w:val="single" w:sz="6" w:space="0" w:color="000000"/>
            </w:tcBorders>
            <w:shd w:val="pct12" w:color="auto" w:fill="auto"/>
          </w:tcPr>
          <w:p w14:paraId="23A1783F" w14:textId="77777777" w:rsidR="00C71AE4" w:rsidRDefault="00C71AE4">
            <w:pPr>
              <w:pStyle w:val="TableHeading"/>
            </w:pPr>
            <w:r>
              <w:rPr>
                <w:snapToGrid w:val="0"/>
                <w:color w:val="000000"/>
              </w:rPr>
              <w:t>Action/</w:t>
            </w:r>
            <w:r>
              <w:rPr>
                <w:snapToGrid w:val="0"/>
                <w:color w:val="000000"/>
              </w:rPr>
              <w:br/>
              <w:t>Rsp code</w:t>
            </w:r>
          </w:p>
        </w:tc>
      </w:tr>
      <w:tr w:rsidR="00C71AE4" w14:paraId="23A17845" w14:textId="77777777">
        <w:trPr>
          <w:cantSplit/>
        </w:trPr>
        <w:tc>
          <w:tcPr>
            <w:tcW w:w="810" w:type="dxa"/>
          </w:tcPr>
          <w:p w14:paraId="23A17841" w14:textId="77777777" w:rsidR="00C71AE4" w:rsidRDefault="00C71AE4">
            <w:pPr>
              <w:pStyle w:val="TableText"/>
              <w:rPr>
                <w:snapToGrid w:val="0"/>
              </w:rPr>
            </w:pPr>
            <w:r>
              <w:rPr>
                <w:snapToGrid w:val="0"/>
              </w:rPr>
              <w:t>00</w:t>
            </w:r>
          </w:p>
        </w:tc>
        <w:tc>
          <w:tcPr>
            <w:tcW w:w="2520" w:type="dxa"/>
          </w:tcPr>
          <w:p w14:paraId="23A17842" w14:textId="77777777" w:rsidR="00C71AE4" w:rsidRDefault="00C71AE4">
            <w:pPr>
              <w:pStyle w:val="TableText"/>
              <w:rPr>
                <w:snapToGrid w:val="0"/>
              </w:rPr>
            </w:pPr>
            <w:smartTag w:uri="urn:schemas-microsoft-com:office:smarttags" w:element="place">
              <w:smartTag w:uri="urn:schemas-microsoft-com:office:smarttags" w:element="City">
                <w:r>
                  <w:rPr>
                    <w:snapToGrid w:val="0"/>
                  </w:rPr>
                  <w:t>Normal</w:t>
                </w:r>
              </w:smartTag>
            </w:smartTag>
          </w:p>
        </w:tc>
        <w:tc>
          <w:tcPr>
            <w:tcW w:w="3420" w:type="dxa"/>
          </w:tcPr>
          <w:p w14:paraId="23A17843" w14:textId="77777777" w:rsidR="00C71AE4" w:rsidRDefault="00C71AE4">
            <w:pPr>
              <w:pStyle w:val="TableText"/>
              <w:rPr>
                <w:snapToGrid w:val="0"/>
              </w:rPr>
            </w:pPr>
            <w:r>
              <w:rPr>
                <w:snapToGrid w:val="0"/>
              </w:rPr>
              <w:t>Authorise</w:t>
            </w:r>
          </w:p>
        </w:tc>
        <w:tc>
          <w:tcPr>
            <w:tcW w:w="1170" w:type="dxa"/>
          </w:tcPr>
          <w:p w14:paraId="23A17844" w14:textId="77777777" w:rsidR="00C71AE4" w:rsidRDefault="00C71AE4">
            <w:pPr>
              <w:pStyle w:val="TableText"/>
              <w:rPr>
                <w:snapToGrid w:val="0"/>
              </w:rPr>
            </w:pPr>
            <w:r>
              <w:rPr>
                <w:snapToGrid w:val="0"/>
              </w:rPr>
              <w:t>0/00</w:t>
            </w:r>
          </w:p>
        </w:tc>
      </w:tr>
      <w:tr w:rsidR="00C71AE4" w14:paraId="23A1784A" w14:textId="77777777">
        <w:trPr>
          <w:cantSplit/>
        </w:trPr>
        <w:tc>
          <w:tcPr>
            <w:tcW w:w="810" w:type="dxa"/>
          </w:tcPr>
          <w:p w14:paraId="23A17846" w14:textId="77777777" w:rsidR="00C71AE4" w:rsidRDefault="00C71AE4">
            <w:pPr>
              <w:pStyle w:val="TableText"/>
              <w:rPr>
                <w:snapToGrid w:val="0"/>
              </w:rPr>
            </w:pPr>
            <w:r>
              <w:rPr>
                <w:snapToGrid w:val="0"/>
              </w:rPr>
              <w:t>01</w:t>
            </w:r>
          </w:p>
        </w:tc>
        <w:tc>
          <w:tcPr>
            <w:tcW w:w="2520" w:type="dxa"/>
          </w:tcPr>
          <w:p w14:paraId="23A17847" w14:textId="77777777" w:rsidR="00C71AE4" w:rsidRDefault="00C71AE4">
            <w:pPr>
              <w:pStyle w:val="TableText"/>
              <w:rPr>
                <w:snapToGrid w:val="0"/>
              </w:rPr>
            </w:pPr>
            <w:r>
              <w:rPr>
                <w:snapToGrid w:val="0"/>
              </w:rPr>
              <w:t>Not yet used</w:t>
            </w:r>
          </w:p>
        </w:tc>
        <w:tc>
          <w:tcPr>
            <w:tcW w:w="3420" w:type="dxa"/>
          </w:tcPr>
          <w:p w14:paraId="23A17848" w14:textId="77777777" w:rsidR="00C71AE4" w:rsidRDefault="00C71AE4">
            <w:pPr>
              <w:pStyle w:val="TableText"/>
              <w:rPr>
                <w:snapToGrid w:val="0"/>
              </w:rPr>
            </w:pPr>
            <w:r>
              <w:rPr>
                <w:snapToGrid w:val="0"/>
              </w:rPr>
              <w:t>Authorise</w:t>
            </w:r>
          </w:p>
        </w:tc>
        <w:tc>
          <w:tcPr>
            <w:tcW w:w="1170" w:type="dxa"/>
          </w:tcPr>
          <w:p w14:paraId="23A17849" w14:textId="77777777" w:rsidR="00C71AE4" w:rsidRDefault="00C71AE4">
            <w:pPr>
              <w:pStyle w:val="TableText"/>
              <w:rPr>
                <w:snapToGrid w:val="0"/>
              </w:rPr>
            </w:pPr>
            <w:r>
              <w:rPr>
                <w:snapToGrid w:val="0"/>
              </w:rPr>
              <w:t>0/00</w:t>
            </w:r>
          </w:p>
        </w:tc>
      </w:tr>
      <w:tr w:rsidR="00C71AE4" w14:paraId="23A1784F" w14:textId="77777777">
        <w:trPr>
          <w:cantSplit/>
        </w:trPr>
        <w:tc>
          <w:tcPr>
            <w:tcW w:w="810" w:type="dxa"/>
          </w:tcPr>
          <w:p w14:paraId="23A1784B" w14:textId="77777777" w:rsidR="00C71AE4" w:rsidRDefault="00C71AE4">
            <w:pPr>
              <w:pStyle w:val="TableText"/>
              <w:rPr>
                <w:snapToGrid w:val="0"/>
              </w:rPr>
            </w:pPr>
            <w:r>
              <w:rPr>
                <w:snapToGrid w:val="0"/>
              </w:rPr>
              <w:t>02</w:t>
            </w:r>
          </w:p>
        </w:tc>
        <w:tc>
          <w:tcPr>
            <w:tcW w:w="2520" w:type="dxa"/>
          </w:tcPr>
          <w:p w14:paraId="23A1784C" w14:textId="77777777" w:rsidR="00C71AE4" w:rsidRDefault="00C71AE4">
            <w:pPr>
              <w:pStyle w:val="TableText"/>
              <w:rPr>
                <w:snapToGrid w:val="0"/>
              </w:rPr>
            </w:pPr>
            <w:r>
              <w:rPr>
                <w:snapToGrid w:val="0"/>
              </w:rPr>
              <w:t>Statement undelivered</w:t>
            </w:r>
          </w:p>
        </w:tc>
        <w:tc>
          <w:tcPr>
            <w:tcW w:w="3420" w:type="dxa"/>
          </w:tcPr>
          <w:p w14:paraId="23A1784D" w14:textId="77777777" w:rsidR="00C71AE4" w:rsidRDefault="00C71AE4">
            <w:pPr>
              <w:pStyle w:val="TableText"/>
              <w:rPr>
                <w:snapToGrid w:val="0"/>
              </w:rPr>
            </w:pPr>
            <w:r>
              <w:rPr>
                <w:snapToGrid w:val="0"/>
              </w:rPr>
              <w:t>Authorise</w:t>
            </w:r>
          </w:p>
        </w:tc>
        <w:tc>
          <w:tcPr>
            <w:tcW w:w="1170" w:type="dxa"/>
          </w:tcPr>
          <w:p w14:paraId="23A1784E" w14:textId="77777777" w:rsidR="00C71AE4" w:rsidRDefault="00C71AE4">
            <w:pPr>
              <w:pStyle w:val="TableText"/>
              <w:rPr>
                <w:snapToGrid w:val="0"/>
              </w:rPr>
            </w:pPr>
            <w:r>
              <w:rPr>
                <w:snapToGrid w:val="0"/>
              </w:rPr>
              <w:t>0/00</w:t>
            </w:r>
          </w:p>
        </w:tc>
      </w:tr>
      <w:tr w:rsidR="00C71AE4" w14:paraId="23A17854" w14:textId="77777777">
        <w:trPr>
          <w:cantSplit/>
        </w:trPr>
        <w:tc>
          <w:tcPr>
            <w:tcW w:w="810" w:type="dxa"/>
          </w:tcPr>
          <w:p w14:paraId="23A17850" w14:textId="77777777" w:rsidR="00C71AE4" w:rsidRDefault="00C71AE4">
            <w:pPr>
              <w:pStyle w:val="TableText"/>
              <w:rPr>
                <w:snapToGrid w:val="0"/>
              </w:rPr>
            </w:pPr>
            <w:r>
              <w:rPr>
                <w:snapToGrid w:val="0"/>
              </w:rPr>
              <w:t>03</w:t>
            </w:r>
          </w:p>
        </w:tc>
        <w:tc>
          <w:tcPr>
            <w:tcW w:w="2520" w:type="dxa"/>
          </w:tcPr>
          <w:p w14:paraId="23A17851" w14:textId="77777777" w:rsidR="00C71AE4" w:rsidRDefault="00C71AE4">
            <w:pPr>
              <w:pStyle w:val="TableText"/>
              <w:rPr>
                <w:snapToGrid w:val="0"/>
              </w:rPr>
            </w:pPr>
            <w:r>
              <w:rPr>
                <w:snapToGrid w:val="0"/>
              </w:rPr>
              <w:t>Not used for X months</w:t>
            </w:r>
          </w:p>
        </w:tc>
        <w:tc>
          <w:tcPr>
            <w:tcW w:w="3420" w:type="dxa"/>
          </w:tcPr>
          <w:p w14:paraId="23A17852" w14:textId="77777777" w:rsidR="00C71AE4" w:rsidRDefault="00C71AE4">
            <w:pPr>
              <w:pStyle w:val="TableText"/>
              <w:rPr>
                <w:snapToGrid w:val="0"/>
              </w:rPr>
            </w:pPr>
            <w:r>
              <w:rPr>
                <w:snapToGrid w:val="0"/>
              </w:rPr>
              <w:t>Authorise</w:t>
            </w:r>
          </w:p>
        </w:tc>
        <w:tc>
          <w:tcPr>
            <w:tcW w:w="1170" w:type="dxa"/>
          </w:tcPr>
          <w:p w14:paraId="23A17853" w14:textId="77777777" w:rsidR="00C71AE4" w:rsidRDefault="00C71AE4">
            <w:pPr>
              <w:pStyle w:val="TableText"/>
              <w:rPr>
                <w:snapToGrid w:val="0"/>
              </w:rPr>
            </w:pPr>
            <w:r>
              <w:rPr>
                <w:snapToGrid w:val="0"/>
              </w:rPr>
              <w:t>0/00</w:t>
            </w:r>
          </w:p>
        </w:tc>
      </w:tr>
      <w:tr w:rsidR="00C71AE4" w14:paraId="23A17859" w14:textId="77777777">
        <w:trPr>
          <w:cantSplit/>
        </w:trPr>
        <w:tc>
          <w:tcPr>
            <w:tcW w:w="810" w:type="dxa"/>
          </w:tcPr>
          <w:p w14:paraId="23A17855" w14:textId="77777777" w:rsidR="00C71AE4" w:rsidRDefault="00C71AE4">
            <w:pPr>
              <w:pStyle w:val="TableText"/>
              <w:rPr>
                <w:snapToGrid w:val="0"/>
              </w:rPr>
            </w:pPr>
            <w:r>
              <w:rPr>
                <w:snapToGrid w:val="0"/>
              </w:rPr>
              <w:t>04</w:t>
            </w:r>
          </w:p>
        </w:tc>
        <w:tc>
          <w:tcPr>
            <w:tcW w:w="2520" w:type="dxa"/>
          </w:tcPr>
          <w:p w14:paraId="23A17856" w14:textId="77777777" w:rsidR="00C71AE4" w:rsidRDefault="00C71AE4">
            <w:pPr>
              <w:pStyle w:val="TableText"/>
              <w:rPr>
                <w:snapToGrid w:val="0"/>
              </w:rPr>
            </w:pPr>
            <w:r>
              <w:rPr>
                <w:snapToGrid w:val="0"/>
              </w:rPr>
              <w:t>Over limit</w:t>
            </w:r>
          </w:p>
        </w:tc>
        <w:tc>
          <w:tcPr>
            <w:tcW w:w="3420" w:type="dxa"/>
          </w:tcPr>
          <w:p w14:paraId="23A17857" w14:textId="77777777" w:rsidR="00C71AE4" w:rsidRDefault="00C71AE4">
            <w:pPr>
              <w:pStyle w:val="TableText"/>
              <w:rPr>
                <w:snapToGrid w:val="0"/>
              </w:rPr>
            </w:pPr>
            <w:r>
              <w:rPr>
                <w:snapToGrid w:val="0"/>
              </w:rPr>
              <w:t>Deny with insufficient funds</w:t>
            </w:r>
          </w:p>
        </w:tc>
        <w:tc>
          <w:tcPr>
            <w:tcW w:w="1170" w:type="dxa"/>
          </w:tcPr>
          <w:p w14:paraId="23A17858" w14:textId="77777777" w:rsidR="00C71AE4" w:rsidRDefault="00C71AE4">
            <w:pPr>
              <w:pStyle w:val="TableText"/>
              <w:rPr>
                <w:snapToGrid w:val="0"/>
              </w:rPr>
            </w:pPr>
            <w:r>
              <w:rPr>
                <w:snapToGrid w:val="0"/>
              </w:rPr>
              <w:t>1/16</w:t>
            </w:r>
          </w:p>
        </w:tc>
      </w:tr>
      <w:tr w:rsidR="00C71AE4" w14:paraId="23A1785E" w14:textId="77777777">
        <w:trPr>
          <w:cantSplit/>
        </w:trPr>
        <w:tc>
          <w:tcPr>
            <w:tcW w:w="810" w:type="dxa"/>
          </w:tcPr>
          <w:p w14:paraId="23A1785A" w14:textId="77777777" w:rsidR="00C71AE4" w:rsidRDefault="008C677E">
            <w:pPr>
              <w:pStyle w:val="TableText"/>
              <w:rPr>
                <w:snapToGrid w:val="0"/>
              </w:rPr>
            </w:pPr>
            <w:r>
              <w:rPr>
                <w:snapToGrid w:val="0"/>
              </w:rPr>
              <w:t>0</w:t>
            </w:r>
            <w:r w:rsidR="00C71AE4">
              <w:rPr>
                <w:snapToGrid w:val="0"/>
              </w:rPr>
              <w:t>5</w:t>
            </w:r>
          </w:p>
        </w:tc>
        <w:tc>
          <w:tcPr>
            <w:tcW w:w="2520" w:type="dxa"/>
          </w:tcPr>
          <w:p w14:paraId="23A1785B" w14:textId="77777777" w:rsidR="00C71AE4" w:rsidRDefault="00C71AE4">
            <w:pPr>
              <w:pStyle w:val="TableText"/>
              <w:rPr>
                <w:snapToGrid w:val="0"/>
              </w:rPr>
            </w:pPr>
            <w:r>
              <w:rPr>
                <w:snapToGrid w:val="0"/>
              </w:rPr>
              <w:t>Delinquent 30 days</w:t>
            </w:r>
          </w:p>
        </w:tc>
        <w:tc>
          <w:tcPr>
            <w:tcW w:w="3420" w:type="dxa"/>
          </w:tcPr>
          <w:p w14:paraId="23A1785C" w14:textId="77777777" w:rsidR="00C71AE4" w:rsidRDefault="00C71AE4">
            <w:pPr>
              <w:pStyle w:val="TableText"/>
              <w:rPr>
                <w:snapToGrid w:val="0"/>
              </w:rPr>
            </w:pPr>
            <w:r>
              <w:rPr>
                <w:snapToGrid w:val="0"/>
              </w:rPr>
              <w:t>Authorise</w:t>
            </w:r>
          </w:p>
        </w:tc>
        <w:tc>
          <w:tcPr>
            <w:tcW w:w="1170" w:type="dxa"/>
          </w:tcPr>
          <w:p w14:paraId="23A1785D" w14:textId="77777777" w:rsidR="00C71AE4" w:rsidRDefault="00C71AE4">
            <w:pPr>
              <w:pStyle w:val="TableText"/>
              <w:rPr>
                <w:snapToGrid w:val="0"/>
              </w:rPr>
            </w:pPr>
            <w:r>
              <w:rPr>
                <w:snapToGrid w:val="0"/>
              </w:rPr>
              <w:t>0/00</w:t>
            </w:r>
          </w:p>
        </w:tc>
      </w:tr>
      <w:tr w:rsidR="00C71AE4" w14:paraId="23A17863" w14:textId="77777777">
        <w:trPr>
          <w:cantSplit/>
        </w:trPr>
        <w:tc>
          <w:tcPr>
            <w:tcW w:w="810" w:type="dxa"/>
          </w:tcPr>
          <w:p w14:paraId="23A1785F" w14:textId="77777777" w:rsidR="00C71AE4" w:rsidRDefault="00C71AE4">
            <w:pPr>
              <w:pStyle w:val="TableText"/>
              <w:rPr>
                <w:snapToGrid w:val="0"/>
              </w:rPr>
            </w:pPr>
            <w:r>
              <w:rPr>
                <w:snapToGrid w:val="0"/>
              </w:rPr>
              <w:lastRenderedPageBreak/>
              <w:t>06</w:t>
            </w:r>
          </w:p>
        </w:tc>
        <w:tc>
          <w:tcPr>
            <w:tcW w:w="2520" w:type="dxa"/>
          </w:tcPr>
          <w:p w14:paraId="23A17860" w14:textId="77777777" w:rsidR="00C71AE4" w:rsidRDefault="00C71AE4">
            <w:pPr>
              <w:pStyle w:val="TableText"/>
              <w:rPr>
                <w:snapToGrid w:val="0"/>
              </w:rPr>
            </w:pPr>
            <w:r>
              <w:rPr>
                <w:snapToGrid w:val="0"/>
              </w:rPr>
              <w:t>Delinquent 60 days</w:t>
            </w:r>
          </w:p>
        </w:tc>
        <w:tc>
          <w:tcPr>
            <w:tcW w:w="3420" w:type="dxa"/>
          </w:tcPr>
          <w:p w14:paraId="23A17861" w14:textId="77777777" w:rsidR="00C71AE4" w:rsidRDefault="00C71AE4">
            <w:pPr>
              <w:pStyle w:val="TableText"/>
              <w:rPr>
                <w:snapToGrid w:val="0"/>
              </w:rPr>
            </w:pPr>
            <w:r>
              <w:rPr>
                <w:snapToGrid w:val="0"/>
              </w:rPr>
              <w:t>Authorise</w:t>
            </w:r>
          </w:p>
        </w:tc>
        <w:tc>
          <w:tcPr>
            <w:tcW w:w="1170" w:type="dxa"/>
          </w:tcPr>
          <w:p w14:paraId="23A17862" w14:textId="77777777" w:rsidR="00C71AE4" w:rsidRDefault="00C71AE4">
            <w:pPr>
              <w:pStyle w:val="TableText"/>
              <w:rPr>
                <w:snapToGrid w:val="0"/>
              </w:rPr>
            </w:pPr>
            <w:r>
              <w:rPr>
                <w:snapToGrid w:val="0"/>
              </w:rPr>
              <w:t>0/00</w:t>
            </w:r>
          </w:p>
        </w:tc>
      </w:tr>
      <w:tr w:rsidR="00C71AE4" w14:paraId="23A17868" w14:textId="77777777">
        <w:trPr>
          <w:cantSplit/>
        </w:trPr>
        <w:tc>
          <w:tcPr>
            <w:tcW w:w="810" w:type="dxa"/>
          </w:tcPr>
          <w:p w14:paraId="23A17864" w14:textId="77777777" w:rsidR="00C71AE4" w:rsidRDefault="00C71AE4">
            <w:pPr>
              <w:pStyle w:val="TableText"/>
              <w:rPr>
                <w:snapToGrid w:val="0"/>
              </w:rPr>
            </w:pPr>
            <w:r>
              <w:rPr>
                <w:snapToGrid w:val="0"/>
              </w:rPr>
              <w:t>07</w:t>
            </w:r>
          </w:p>
        </w:tc>
        <w:tc>
          <w:tcPr>
            <w:tcW w:w="2520" w:type="dxa"/>
          </w:tcPr>
          <w:p w14:paraId="23A17865" w14:textId="77777777" w:rsidR="00C71AE4" w:rsidRDefault="00C71AE4">
            <w:pPr>
              <w:pStyle w:val="TableText"/>
              <w:rPr>
                <w:snapToGrid w:val="0"/>
              </w:rPr>
            </w:pPr>
            <w:r>
              <w:rPr>
                <w:snapToGrid w:val="0"/>
              </w:rPr>
              <w:t>Delinquent 90 days</w:t>
            </w:r>
          </w:p>
        </w:tc>
        <w:tc>
          <w:tcPr>
            <w:tcW w:w="3420" w:type="dxa"/>
          </w:tcPr>
          <w:p w14:paraId="23A17866" w14:textId="77777777" w:rsidR="00C71AE4" w:rsidRDefault="00C71AE4">
            <w:pPr>
              <w:pStyle w:val="TableText"/>
              <w:rPr>
                <w:snapToGrid w:val="0"/>
              </w:rPr>
            </w:pPr>
            <w:r>
              <w:rPr>
                <w:snapToGrid w:val="0"/>
              </w:rPr>
              <w:t>Authorise</w:t>
            </w:r>
          </w:p>
        </w:tc>
        <w:tc>
          <w:tcPr>
            <w:tcW w:w="1170" w:type="dxa"/>
          </w:tcPr>
          <w:p w14:paraId="23A17867" w14:textId="77777777" w:rsidR="00C71AE4" w:rsidRDefault="00C71AE4">
            <w:pPr>
              <w:pStyle w:val="TableText"/>
              <w:rPr>
                <w:snapToGrid w:val="0"/>
              </w:rPr>
            </w:pPr>
            <w:r>
              <w:rPr>
                <w:snapToGrid w:val="0"/>
              </w:rPr>
              <w:t>0/00</w:t>
            </w:r>
          </w:p>
        </w:tc>
      </w:tr>
      <w:tr w:rsidR="00C71AE4" w14:paraId="23A1786D" w14:textId="77777777">
        <w:trPr>
          <w:cantSplit/>
        </w:trPr>
        <w:tc>
          <w:tcPr>
            <w:tcW w:w="810" w:type="dxa"/>
          </w:tcPr>
          <w:p w14:paraId="23A17869" w14:textId="77777777" w:rsidR="00C71AE4" w:rsidRDefault="00C71AE4">
            <w:pPr>
              <w:pStyle w:val="TableText"/>
              <w:rPr>
                <w:snapToGrid w:val="0"/>
              </w:rPr>
            </w:pPr>
            <w:r>
              <w:rPr>
                <w:snapToGrid w:val="0"/>
              </w:rPr>
              <w:t>08</w:t>
            </w:r>
          </w:p>
        </w:tc>
        <w:tc>
          <w:tcPr>
            <w:tcW w:w="2520" w:type="dxa"/>
          </w:tcPr>
          <w:p w14:paraId="23A1786A" w14:textId="77777777" w:rsidR="00C71AE4" w:rsidRDefault="00C71AE4">
            <w:pPr>
              <w:pStyle w:val="TableText"/>
              <w:rPr>
                <w:snapToGrid w:val="0"/>
              </w:rPr>
            </w:pPr>
            <w:r>
              <w:rPr>
                <w:snapToGrid w:val="0"/>
              </w:rPr>
              <w:t>Delinquent 120+ days</w:t>
            </w:r>
          </w:p>
        </w:tc>
        <w:tc>
          <w:tcPr>
            <w:tcW w:w="3420" w:type="dxa"/>
          </w:tcPr>
          <w:p w14:paraId="23A1786B" w14:textId="77777777" w:rsidR="00C71AE4" w:rsidRDefault="00C71AE4">
            <w:pPr>
              <w:pStyle w:val="TableText"/>
              <w:rPr>
                <w:snapToGrid w:val="0"/>
              </w:rPr>
            </w:pPr>
            <w:r>
              <w:rPr>
                <w:snapToGrid w:val="0"/>
              </w:rPr>
              <w:t>Authorise</w:t>
            </w:r>
          </w:p>
        </w:tc>
        <w:tc>
          <w:tcPr>
            <w:tcW w:w="1170" w:type="dxa"/>
          </w:tcPr>
          <w:p w14:paraId="23A1786C" w14:textId="77777777" w:rsidR="00C71AE4" w:rsidRDefault="00C71AE4">
            <w:pPr>
              <w:pStyle w:val="TableText"/>
              <w:rPr>
                <w:snapToGrid w:val="0"/>
              </w:rPr>
            </w:pPr>
            <w:r>
              <w:rPr>
                <w:snapToGrid w:val="0"/>
              </w:rPr>
              <w:t>0/00</w:t>
            </w:r>
          </w:p>
        </w:tc>
      </w:tr>
      <w:tr w:rsidR="00C71AE4" w14:paraId="23A17872" w14:textId="77777777">
        <w:trPr>
          <w:cantSplit/>
        </w:trPr>
        <w:tc>
          <w:tcPr>
            <w:tcW w:w="810" w:type="dxa"/>
          </w:tcPr>
          <w:p w14:paraId="23A1786E" w14:textId="77777777" w:rsidR="00C71AE4" w:rsidRDefault="00C71AE4">
            <w:pPr>
              <w:pStyle w:val="TableText"/>
              <w:rPr>
                <w:snapToGrid w:val="0"/>
              </w:rPr>
            </w:pPr>
            <w:r>
              <w:rPr>
                <w:snapToGrid w:val="0"/>
              </w:rPr>
              <w:t>09</w:t>
            </w:r>
          </w:p>
        </w:tc>
        <w:tc>
          <w:tcPr>
            <w:tcW w:w="2520" w:type="dxa"/>
          </w:tcPr>
          <w:p w14:paraId="23A1786F" w14:textId="77777777" w:rsidR="00C71AE4" w:rsidRDefault="00C71AE4">
            <w:pPr>
              <w:pStyle w:val="TableText"/>
              <w:rPr>
                <w:snapToGrid w:val="0"/>
              </w:rPr>
            </w:pPr>
            <w:r>
              <w:rPr>
                <w:snapToGrid w:val="0"/>
              </w:rPr>
              <w:t>Debit Recovery</w:t>
            </w:r>
          </w:p>
        </w:tc>
        <w:tc>
          <w:tcPr>
            <w:tcW w:w="3420" w:type="dxa"/>
          </w:tcPr>
          <w:p w14:paraId="23A17870" w14:textId="77777777" w:rsidR="00C71AE4" w:rsidRDefault="00C71AE4">
            <w:pPr>
              <w:pStyle w:val="TableText"/>
              <w:rPr>
                <w:snapToGrid w:val="0"/>
              </w:rPr>
            </w:pPr>
            <w:r>
              <w:rPr>
                <w:snapToGrid w:val="0"/>
              </w:rPr>
              <w:t>Authorise</w:t>
            </w:r>
          </w:p>
        </w:tc>
        <w:tc>
          <w:tcPr>
            <w:tcW w:w="1170" w:type="dxa"/>
          </w:tcPr>
          <w:p w14:paraId="23A17871" w14:textId="77777777" w:rsidR="00C71AE4" w:rsidRDefault="00C71AE4">
            <w:pPr>
              <w:pStyle w:val="TableText"/>
              <w:rPr>
                <w:snapToGrid w:val="0"/>
              </w:rPr>
            </w:pPr>
            <w:r>
              <w:rPr>
                <w:snapToGrid w:val="0"/>
              </w:rPr>
              <w:t>0/00</w:t>
            </w:r>
          </w:p>
        </w:tc>
      </w:tr>
      <w:tr w:rsidR="00C71AE4" w14:paraId="23A17877" w14:textId="77777777">
        <w:trPr>
          <w:cantSplit/>
        </w:trPr>
        <w:tc>
          <w:tcPr>
            <w:tcW w:w="810" w:type="dxa"/>
          </w:tcPr>
          <w:p w14:paraId="23A17873" w14:textId="77777777" w:rsidR="00C71AE4" w:rsidRDefault="00C71AE4">
            <w:pPr>
              <w:pStyle w:val="TableText"/>
              <w:rPr>
                <w:snapToGrid w:val="0"/>
              </w:rPr>
            </w:pPr>
            <w:r>
              <w:rPr>
                <w:snapToGrid w:val="0"/>
              </w:rPr>
              <w:t>10</w:t>
            </w:r>
          </w:p>
        </w:tc>
        <w:tc>
          <w:tcPr>
            <w:tcW w:w="2520" w:type="dxa"/>
          </w:tcPr>
          <w:p w14:paraId="23A17874" w14:textId="77777777" w:rsidR="00C71AE4" w:rsidRDefault="00C71AE4">
            <w:pPr>
              <w:pStyle w:val="TableText"/>
              <w:rPr>
                <w:snapToGrid w:val="0"/>
              </w:rPr>
            </w:pPr>
            <w:r>
              <w:rPr>
                <w:snapToGrid w:val="0"/>
              </w:rPr>
              <w:t>Use Fraudulently</w:t>
            </w:r>
          </w:p>
        </w:tc>
        <w:tc>
          <w:tcPr>
            <w:tcW w:w="3420" w:type="dxa"/>
          </w:tcPr>
          <w:p w14:paraId="23A17875" w14:textId="77777777" w:rsidR="00C71AE4" w:rsidRDefault="00C71AE4">
            <w:pPr>
              <w:pStyle w:val="TableText"/>
              <w:rPr>
                <w:snapToGrid w:val="0"/>
              </w:rPr>
            </w:pPr>
            <w:r>
              <w:rPr>
                <w:snapToGrid w:val="0"/>
              </w:rPr>
              <w:t>Deny (Pick up card)</w:t>
            </w:r>
          </w:p>
        </w:tc>
        <w:tc>
          <w:tcPr>
            <w:tcW w:w="1170" w:type="dxa"/>
          </w:tcPr>
          <w:p w14:paraId="23A17876" w14:textId="77777777" w:rsidR="00C71AE4" w:rsidRDefault="00C71AE4">
            <w:pPr>
              <w:pStyle w:val="TableText"/>
              <w:rPr>
                <w:snapToGrid w:val="0"/>
              </w:rPr>
            </w:pPr>
            <w:r>
              <w:rPr>
                <w:snapToGrid w:val="0"/>
              </w:rPr>
              <w:t>2/02</w:t>
            </w:r>
          </w:p>
        </w:tc>
      </w:tr>
      <w:tr w:rsidR="00C71AE4" w14:paraId="23A1787C" w14:textId="77777777">
        <w:trPr>
          <w:cantSplit/>
        </w:trPr>
        <w:tc>
          <w:tcPr>
            <w:tcW w:w="810" w:type="dxa"/>
          </w:tcPr>
          <w:p w14:paraId="23A17878" w14:textId="77777777" w:rsidR="00C71AE4" w:rsidRDefault="00C71AE4">
            <w:pPr>
              <w:pStyle w:val="TableText"/>
              <w:rPr>
                <w:snapToGrid w:val="0"/>
              </w:rPr>
            </w:pPr>
            <w:r>
              <w:rPr>
                <w:snapToGrid w:val="0"/>
              </w:rPr>
              <w:t>11</w:t>
            </w:r>
          </w:p>
        </w:tc>
        <w:tc>
          <w:tcPr>
            <w:tcW w:w="2520" w:type="dxa"/>
          </w:tcPr>
          <w:p w14:paraId="23A17879" w14:textId="77777777" w:rsidR="00C71AE4" w:rsidRDefault="00C71AE4">
            <w:pPr>
              <w:pStyle w:val="TableText"/>
              <w:rPr>
                <w:snapToGrid w:val="0"/>
              </w:rPr>
            </w:pPr>
            <w:r>
              <w:rPr>
                <w:snapToGrid w:val="0"/>
              </w:rPr>
              <w:t>Customer deceased</w:t>
            </w:r>
          </w:p>
        </w:tc>
        <w:tc>
          <w:tcPr>
            <w:tcW w:w="3420" w:type="dxa"/>
          </w:tcPr>
          <w:p w14:paraId="23A1787A" w14:textId="77777777" w:rsidR="00C71AE4" w:rsidRDefault="00C71AE4">
            <w:pPr>
              <w:pStyle w:val="TableText"/>
              <w:rPr>
                <w:snapToGrid w:val="0"/>
              </w:rPr>
            </w:pPr>
            <w:r>
              <w:rPr>
                <w:snapToGrid w:val="0"/>
              </w:rPr>
              <w:t>Reject Contact acquirer</w:t>
            </w:r>
          </w:p>
        </w:tc>
        <w:tc>
          <w:tcPr>
            <w:tcW w:w="1170" w:type="dxa"/>
          </w:tcPr>
          <w:p w14:paraId="23A1787B" w14:textId="77777777" w:rsidR="00C71AE4" w:rsidRDefault="00C71AE4">
            <w:pPr>
              <w:pStyle w:val="TableText"/>
              <w:rPr>
                <w:snapToGrid w:val="0"/>
              </w:rPr>
            </w:pPr>
            <w:r>
              <w:rPr>
                <w:snapToGrid w:val="0"/>
              </w:rPr>
              <w:t>1/03</w:t>
            </w:r>
          </w:p>
        </w:tc>
      </w:tr>
      <w:tr w:rsidR="00C71AE4" w14:paraId="23A17881" w14:textId="77777777">
        <w:trPr>
          <w:cantSplit/>
        </w:trPr>
        <w:tc>
          <w:tcPr>
            <w:tcW w:w="810" w:type="dxa"/>
          </w:tcPr>
          <w:p w14:paraId="23A1787D" w14:textId="77777777" w:rsidR="00C71AE4" w:rsidRDefault="00C71AE4">
            <w:pPr>
              <w:pStyle w:val="TableText"/>
              <w:rPr>
                <w:snapToGrid w:val="0"/>
              </w:rPr>
            </w:pPr>
            <w:r>
              <w:rPr>
                <w:snapToGrid w:val="0"/>
              </w:rPr>
              <w:t>12</w:t>
            </w:r>
          </w:p>
        </w:tc>
        <w:tc>
          <w:tcPr>
            <w:tcW w:w="2520" w:type="dxa"/>
          </w:tcPr>
          <w:p w14:paraId="23A1787E" w14:textId="77777777" w:rsidR="00C71AE4" w:rsidRDefault="00C71AE4">
            <w:pPr>
              <w:pStyle w:val="TableText"/>
              <w:rPr>
                <w:snapToGrid w:val="0"/>
              </w:rPr>
            </w:pPr>
            <w:r>
              <w:rPr>
                <w:snapToGrid w:val="0"/>
              </w:rPr>
              <w:t>Customer closed</w:t>
            </w:r>
          </w:p>
        </w:tc>
        <w:tc>
          <w:tcPr>
            <w:tcW w:w="3420" w:type="dxa"/>
          </w:tcPr>
          <w:p w14:paraId="23A1787F" w14:textId="77777777" w:rsidR="00C71AE4" w:rsidRDefault="00C71AE4">
            <w:pPr>
              <w:pStyle w:val="TableText"/>
              <w:rPr>
                <w:snapToGrid w:val="0"/>
              </w:rPr>
            </w:pPr>
            <w:r>
              <w:rPr>
                <w:snapToGrid w:val="0"/>
              </w:rPr>
              <w:t>Reject (do not honour)</w:t>
            </w:r>
          </w:p>
        </w:tc>
        <w:tc>
          <w:tcPr>
            <w:tcW w:w="1170" w:type="dxa"/>
          </w:tcPr>
          <w:p w14:paraId="23A17880" w14:textId="77777777" w:rsidR="00C71AE4" w:rsidRDefault="00C71AE4">
            <w:pPr>
              <w:pStyle w:val="TableText"/>
              <w:rPr>
                <w:snapToGrid w:val="0"/>
              </w:rPr>
            </w:pPr>
            <w:r>
              <w:rPr>
                <w:snapToGrid w:val="0"/>
              </w:rPr>
              <w:t>1/00</w:t>
            </w:r>
          </w:p>
        </w:tc>
      </w:tr>
      <w:tr w:rsidR="00C71AE4" w14:paraId="23A17886" w14:textId="77777777">
        <w:trPr>
          <w:cantSplit/>
        </w:trPr>
        <w:tc>
          <w:tcPr>
            <w:tcW w:w="810" w:type="dxa"/>
          </w:tcPr>
          <w:p w14:paraId="23A17882" w14:textId="77777777" w:rsidR="00C71AE4" w:rsidRDefault="00C71AE4">
            <w:pPr>
              <w:pStyle w:val="TableText"/>
              <w:rPr>
                <w:snapToGrid w:val="0"/>
              </w:rPr>
            </w:pPr>
            <w:r>
              <w:rPr>
                <w:snapToGrid w:val="0"/>
              </w:rPr>
              <w:t>13</w:t>
            </w:r>
          </w:p>
        </w:tc>
        <w:tc>
          <w:tcPr>
            <w:tcW w:w="2520" w:type="dxa"/>
          </w:tcPr>
          <w:p w14:paraId="23A17883" w14:textId="77777777" w:rsidR="00C71AE4" w:rsidRDefault="00C71AE4">
            <w:pPr>
              <w:pStyle w:val="TableText"/>
              <w:rPr>
                <w:snapToGrid w:val="0"/>
              </w:rPr>
            </w:pPr>
            <w:r>
              <w:rPr>
                <w:snapToGrid w:val="0"/>
              </w:rPr>
              <w:t>Bank Cancelled</w:t>
            </w:r>
          </w:p>
        </w:tc>
        <w:tc>
          <w:tcPr>
            <w:tcW w:w="3420" w:type="dxa"/>
          </w:tcPr>
          <w:p w14:paraId="23A17884" w14:textId="77777777" w:rsidR="00C71AE4" w:rsidRDefault="00C71AE4">
            <w:pPr>
              <w:pStyle w:val="TableText"/>
              <w:rPr>
                <w:snapToGrid w:val="0"/>
              </w:rPr>
            </w:pPr>
            <w:r>
              <w:rPr>
                <w:snapToGrid w:val="0"/>
              </w:rPr>
              <w:t>Deny (Pick up card)</w:t>
            </w:r>
          </w:p>
        </w:tc>
        <w:tc>
          <w:tcPr>
            <w:tcW w:w="1170" w:type="dxa"/>
          </w:tcPr>
          <w:p w14:paraId="23A17885" w14:textId="77777777" w:rsidR="00C71AE4" w:rsidRDefault="00C71AE4">
            <w:pPr>
              <w:pStyle w:val="TableText"/>
              <w:rPr>
                <w:snapToGrid w:val="0"/>
              </w:rPr>
            </w:pPr>
            <w:r>
              <w:rPr>
                <w:snapToGrid w:val="0"/>
              </w:rPr>
              <w:t>2/03</w:t>
            </w:r>
          </w:p>
        </w:tc>
      </w:tr>
    </w:tbl>
    <w:p w14:paraId="23A17887" w14:textId="77777777" w:rsidR="00C71AE4" w:rsidRDefault="00C71AE4"/>
    <w:p w14:paraId="23A17888" w14:textId="77777777" w:rsidR="00C71AE4" w:rsidRDefault="00C71AE4">
      <w:pPr>
        <w:sectPr w:rsidR="00C71AE4" w:rsidSect="006373EE">
          <w:pgSz w:w="11909" w:h="16834" w:code="9"/>
          <w:pgMar w:top="1440" w:right="1440" w:bottom="1440" w:left="1440" w:header="1152" w:footer="1152" w:gutter="0"/>
          <w:cols w:space="720"/>
          <w:titlePg/>
          <w:docGrid w:linePitch="299"/>
        </w:sectPr>
      </w:pPr>
    </w:p>
    <w:tbl>
      <w:tblPr>
        <w:tblW w:w="1008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7"/>
        <w:gridCol w:w="3685"/>
        <w:gridCol w:w="3228"/>
      </w:tblGrid>
      <w:tr w:rsidR="00C71AE4" w14:paraId="23A1788A" w14:textId="77777777">
        <w:trPr>
          <w:cantSplit/>
          <w:trHeight w:hRule="exact" w:val="5000"/>
          <w:tblHeader/>
        </w:trPr>
        <w:tc>
          <w:tcPr>
            <w:tcW w:w="10080" w:type="dxa"/>
            <w:gridSpan w:val="3"/>
            <w:tcBorders>
              <w:top w:val="single" w:sz="12" w:space="0" w:color="auto"/>
              <w:left w:val="single" w:sz="12" w:space="0" w:color="auto"/>
              <w:bottom w:val="nil"/>
              <w:right w:val="single" w:sz="12" w:space="0" w:color="auto"/>
            </w:tcBorders>
          </w:tcPr>
          <w:p w14:paraId="23A17889" w14:textId="77777777" w:rsidR="00C71AE4" w:rsidRDefault="00C71AE4">
            <w:pPr>
              <w:pStyle w:val="TableText"/>
            </w:pPr>
          </w:p>
        </w:tc>
      </w:tr>
      <w:tr w:rsidR="00742913" w14:paraId="23A1788E" w14:textId="77777777" w:rsidTr="000471D6">
        <w:trPr>
          <w:cantSplit/>
          <w:trHeight w:val="885"/>
        </w:trPr>
        <w:tc>
          <w:tcPr>
            <w:tcW w:w="3167" w:type="dxa"/>
            <w:tcBorders>
              <w:top w:val="nil"/>
              <w:left w:val="single" w:sz="12" w:space="0" w:color="auto"/>
              <w:bottom w:val="nil"/>
              <w:right w:val="nil"/>
            </w:tcBorders>
          </w:tcPr>
          <w:p w14:paraId="23A1788B" w14:textId="77777777" w:rsidR="00742913" w:rsidRPr="00CD0D54" w:rsidRDefault="00D52870" w:rsidP="00742913">
            <w:pPr>
              <w:pStyle w:val="TableHeading"/>
            </w:pPr>
            <w:r w:rsidRPr="00D52870">
              <w:rPr>
                <w:noProof/>
                <w:spacing w:val="60"/>
                <w:lang w:val="en-US" w:eastAsia="en-US"/>
              </w:rPr>
              <w:drawing>
                <wp:inline distT="0" distB="0" distL="0" distR="0" wp14:anchorId="23A1789F" wp14:editId="23A178A0">
                  <wp:extent cx="805815" cy="335280"/>
                  <wp:effectExtent l="19050" t="0" r="0" b="0"/>
                  <wp:docPr id="13" name="Picture 5" descr="fisLogo_217x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sLogo_217x89"/>
                          <pic:cNvPicPr>
                            <a:picLocks noChangeAspect="1" noChangeArrowheads="1"/>
                          </pic:cNvPicPr>
                        </pic:nvPicPr>
                        <pic:blipFill>
                          <a:blip r:embed="rId24" cstate="print"/>
                          <a:srcRect/>
                          <a:stretch>
                            <a:fillRect/>
                          </a:stretch>
                        </pic:blipFill>
                        <pic:spPr bwMode="auto">
                          <a:xfrm>
                            <a:off x="0" y="0"/>
                            <a:ext cx="805815" cy="335280"/>
                          </a:xfrm>
                          <a:prstGeom prst="rect">
                            <a:avLst/>
                          </a:prstGeom>
                          <a:noFill/>
                          <a:ln w="9525">
                            <a:noFill/>
                            <a:miter lim="800000"/>
                            <a:headEnd/>
                            <a:tailEnd/>
                          </a:ln>
                        </pic:spPr>
                      </pic:pic>
                    </a:graphicData>
                  </a:graphic>
                </wp:inline>
              </w:drawing>
            </w:r>
          </w:p>
        </w:tc>
        <w:tc>
          <w:tcPr>
            <w:tcW w:w="3685" w:type="dxa"/>
            <w:vMerge w:val="restart"/>
            <w:tcBorders>
              <w:top w:val="nil"/>
              <w:left w:val="nil"/>
              <w:bottom w:val="nil"/>
              <w:right w:val="nil"/>
            </w:tcBorders>
          </w:tcPr>
          <w:p w14:paraId="23A1788C" w14:textId="77777777" w:rsidR="00742913" w:rsidRDefault="00742913">
            <w:pPr>
              <w:pStyle w:val="Copyright"/>
              <w:ind w:left="619" w:right="619"/>
              <w:jc w:val="center"/>
              <w:rPr>
                <w:lang w:val="en-GB"/>
              </w:rPr>
            </w:pPr>
          </w:p>
        </w:tc>
        <w:tc>
          <w:tcPr>
            <w:tcW w:w="3228" w:type="dxa"/>
            <w:vMerge w:val="restart"/>
            <w:tcBorders>
              <w:top w:val="nil"/>
              <w:left w:val="nil"/>
              <w:bottom w:val="single" w:sz="4" w:space="0" w:color="auto"/>
              <w:right w:val="single" w:sz="12" w:space="0" w:color="auto"/>
            </w:tcBorders>
          </w:tcPr>
          <w:p w14:paraId="23A1788D" w14:textId="77777777" w:rsidR="00742913" w:rsidRPr="00CD0D54" w:rsidRDefault="00742913" w:rsidP="00742913">
            <w:pPr>
              <w:pStyle w:val="Copyright"/>
              <w:ind w:left="72" w:right="619"/>
              <w:jc w:val="left"/>
              <w:rPr>
                <w:lang w:val="en-GB"/>
              </w:rPr>
            </w:pPr>
          </w:p>
        </w:tc>
      </w:tr>
      <w:tr w:rsidR="00742913" w:rsidRPr="00B366EC" w14:paraId="23A17897" w14:textId="77777777" w:rsidTr="000471D6">
        <w:trPr>
          <w:cantSplit/>
          <w:trHeight w:val="3303"/>
        </w:trPr>
        <w:tc>
          <w:tcPr>
            <w:tcW w:w="3167" w:type="dxa"/>
            <w:vMerge w:val="restart"/>
            <w:tcBorders>
              <w:top w:val="nil"/>
              <w:left w:val="single" w:sz="12" w:space="0" w:color="auto"/>
              <w:bottom w:val="nil"/>
              <w:right w:val="nil"/>
            </w:tcBorders>
          </w:tcPr>
          <w:p w14:paraId="23A1788F" w14:textId="77777777" w:rsidR="00D52870" w:rsidRPr="00D52870" w:rsidRDefault="000471D6" w:rsidP="00D52870">
            <w:pPr>
              <w:pStyle w:val="Copyright"/>
              <w:spacing w:before="840"/>
              <w:jc w:val="left"/>
              <w:rPr>
                <w:lang w:val="en-GB"/>
              </w:rPr>
            </w:pPr>
            <w:r>
              <w:rPr>
                <w:lang w:val="en-GB"/>
              </w:rPr>
              <w:t>Metavante Technologies Ltd</w:t>
            </w:r>
            <w:r w:rsidR="00D52870" w:rsidRPr="00D52870">
              <w:rPr>
                <w:lang w:val="en-GB"/>
              </w:rPr>
              <w:br/>
              <w:t>Mitre House</w:t>
            </w:r>
            <w:r w:rsidR="00D52870" w:rsidRPr="00D52870">
              <w:rPr>
                <w:lang w:val="en-GB"/>
              </w:rPr>
              <w:br/>
              <w:t>177 Regent Street</w:t>
            </w:r>
            <w:r w:rsidR="00D52870" w:rsidRPr="00D52870">
              <w:rPr>
                <w:lang w:val="en-GB"/>
              </w:rPr>
              <w:br/>
              <w:t>London W1B 4JN</w:t>
            </w:r>
            <w:r w:rsidR="00D52870" w:rsidRPr="00D52870">
              <w:rPr>
                <w:lang w:val="en-GB"/>
              </w:rPr>
              <w:br/>
              <w:t>United Kingdom</w:t>
            </w:r>
          </w:p>
          <w:p w14:paraId="23A17890" w14:textId="77777777" w:rsidR="002B4B64" w:rsidRPr="002E1EC4" w:rsidRDefault="002B4B64" w:rsidP="002B4B64">
            <w:pPr>
              <w:pStyle w:val="TableTextChar"/>
              <w:rPr>
                <w:lang w:val="nl-NL"/>
              </w:rPr>
            </w:pPr>
          </w:p>
          <w:p w14:paraId="23A17891" w14:textId="77777777" w:rsidR="002B4B64" w:rsidRPr="000471D6" w:rsidRDefault="002B4B64" w:rsidP="002B4B64">
            <w:pPr>
              <w:pStyle w:val="TableTextChar"/>
              <w:rPr>
                <w:lang w:val="nl-NL"/>
              </w:rPr>
            </w:pPr>
            <w:r w:rsidRPr="000471D6">
              <w:rPr>
                <w:rStyle w:val="Emphasis"/>
                <w:color w:val="auto"/>
                <w:lang w:val="nl-NL"/>
              </w:rPr>
              <w:t>Tel</w:t>
            </w:r>
            <w:r w:rsidRPr="000471D6">
              <w:rPr>
                <w:lang w:val="nl-NL"/>
              </w:rPr>
              <w:t xml:space="preserve"> +44 (0)20 7292 2400</w:t>
            </w:r>
          </w:p>
          <w:p w14:paraId="23A17892" w14:textId="77777777" w:rsidR="002B4B64" w:rsidRPr="002E1EC4" w:rsidRDefault="002B4B64" w:rsidP="002B4B64">
            <w:pPr>
              <w:pStyle w:val="TableTextChar"/>
              <w:rPr>
                <w:lang w:val="nl-NL"/>
              </w:rPr>
            </w:pPr>
            <w:r w:rsidRPr="000471D6">
              <w:rPr>
                <w:rStyle w:val="Emphasis"/>
                <w:color w:val="auto"/>
                <w:lang w:val="nl-NL"/>
              </w:rPr>
              <w:t>Fax</w:t>
            </w:r>
            <w:r w:rsidRPr="002E1EC4">
              <w:rPr>
                <w:lang w:val="nl-NL"/>
              </w:rPr>
              <w:t xml:space="preserve"> +44 (0)20 7292 2401</w:t>
            </w:r>
          </w:p>
          <w:p w14:paraId="23A17893" w14:textId="77777777" w:rsidR="000471D6" w:rsidRPr="000471D6" w:rsidRDefault="00000000" w:rsidP="000471D6">
            <w:pPr>
              <w:pStyle w:val="Copyright"/>
              <w:spacing w:before="840"/>
              <w:jc w:val="left"/>
              <w:rPr>
                <w:lang w:val="en-GB"/>
              </w:rPr>
            </w:pPr>
            <w:hyperlink r:id="rId25" w:history="1">
              <w:r w:rsidR="000471D6" w:rsidRPr="000471D6">
                <w:rPr>
                  <w:b/>
                  <w:lang w:val="en-GB"/>
                </w:rPr>
                <w:t>www.fisglobal.com</w:t>
              </w:r>
            </w:hyperlink>
          </w:p>
          <w:p w14:paraId="23A17894" w14:textId="77777777" w:rsidR="00742913" w:rsidRPr="00CD0D54" w:rsidRDefault="00742913" w:rsidP="00D52870">
            <w:pPr>
              <w:pStyle w:val="TableTextCharChar"/>
            </w:pPr>
          </w:p>
        </w:tc>
        <w:tc>
          <w:tcPr>
            <w:tcW w:w="3685" w:type="dxa"/>
            <w:vMerge/>
            <w:tcBorders>
              <w:top w:val="nil"/>
              <w:left w:val="nil"/>
              <w:bottom w:val="nil"/>
              <w:right w:val="nil"/>
            </w:tcBorders>
          </w:tcPr>
          <w:p w14:paraId="23A17895" w14:textId="77777777" w:rsidR="00742913" w:rsidRPr="00B366EC" w:rsidRDefault="00742913">
            <w:pPr>
              <w:pStyle w:val="TableHeading"/>
              <w:rPr>
                <w:lang w:val="es-ES_tradnl"/>
              </w:rPr>
            </w:pPr>
          </w:p>
        </w:tc>
        <w:tc>
          <w:tcPr>
            <w:tcW w:w="3228" w:type="dxa"/>
            <w:vMerge/>
            <w:tcBorders>
              <w:top w:val="nil"/>
              <w:left w:val="nil"/>
              <w:bottom w:val="nil"/>
              <w:right w:val="single" w:sz="12" w:space="0" w:color="auto"/>
            </w:tcBorders>
          </w:tcPr>
          <w:p w14:paraId="23A17896" w14:textId="77777777" w:rsidR="00742913" w:rsidRPr="00B366EC" w:rsidRDefault="00742913">
            <w:pPr>
              <w:pStyle w:val="TableHeading"/>
              <w:rPr>
                <w:b w:val="0"/>
                <w:lang w:val="es-ES_tradnl"/>
              </w:rPr>
            </w:pPr>
          </w:p>
        </w:tc>
      </w:tr>
      <w:tr w:rsidR="00742913" w14:paraId="23A1789B" w14:textId="77777777" w:rsidTr="000471D6">
        <w:trPr>
          <w:cantSplit/>
          <w:trHeight w:val="4305"/>
        </w:trPr>
        <w:tc>
          <w:tcPr>
            <w:tcW w:w="3167" w:type="dxa"/>
            <w:vMerge/>
            <w:tcBorders>
              <w:top w:val="nil"/>
              <w:left w:val="single" w:sz="12" w:space="0" w:color="auto"/>
              <w:bottom w:val="single" w:sz="12" w:space="0" w:color="auto"/>
              <w:right w:val="nil"/>
            </w:tcBorders>
          </w:tcPr>
          <w:p w14:paraId="23A17898" w14:textId="77777777" w:rsidR="00742913" w:rsidRPr="00B366EC" w:rsidRDefault="00742913">
            <w:pPr>
              <w:pStyle w:val="TableHeading"/>
              <w:rPr>
                <w:rStyle w:val="Emphasis"/>
                <w:lang w:val="es-ES_tradnl"/>
              </w:rPr>
            </w:pPr>
          </w:p>
        </w:tc>
        <w:tc>
          <w:tcPr>
            <w:tcW w:w="3685" w:type="dxa"/>
            <w:vMerge/>
            <w:tcBorders>
              <w:top w:val="nil"/>
              <w:left w:val="nil"/>
              <w:bottom w:val="single" w:sz="12" w:space="0" w:color="auto"/>
              <w:right w:val="nil"/>
            </w:tcBorders>
          </w:tcPr>
          <w:p w14:paraId="23A17899" w14:textId="77777777" w:rsidR="00742913" w:rsidRPr="00B366EC" w:rsidRDefault="00742913">
            <w:pPr>
              <w:pStyle w:val="TableHeading"/>
              <w:rPr>
                <w:lang w:val="es-ES_tradnl"/>
              </w:rPr>
            </w:pPr>
          </w:p>
        </w:tc>
        <w:tc>
          <w:tcPr>
            <w:tcW w:w="3228" w:type="dxa"/>
            <w:tcBorders>
              <w:top w:val="nil"/>
              <w:left w:val="nil"/>
              <w:bottom w:val="single" w:sz="12" w:space="0" w:color="auto"/>
              <w:right w:val="single" w:sz="12" w:space="0" w:color="auto"/>
            </w:tcBorders>
          </w:tcPr>
          <w:p w14:paraId="23A1789A" w14:textId="6D34CE73" w:rsidR="00742913" w:rsidRPr="00B65B52" w:rsidRDefault="002B4B64" w:rsidP="000471D6">
            <w:pPr>
              <w:pStyle w:val="Copyright"/>
              <w:spacing w:before="840"/>
              <w:rPr>
                <w:b/>
                <w:sz w:val="14"/>
                <w:szCs w:val="14"/>
              </w:rPr>
            </w:pPr>
            <w:r>
              <w:rPr>
                <w:lang w:val="en-GB"/>
              </w:rPr>
              <w:t xml:space="preserve">Copyright © </w:t>
            </w:r>
            <w:r w:rsidR="006C222A" w:rsidRPr="000471D6">
              <w:rPr>
                <w:lang w:val="en-GB"/>
              </w:rPr>
              <w:fldChar w:fldCharType="begin"/>
            </w:r>
            <w:r w:rsidR="005A3ACF" w:rsidRPr="000471D6">
              <w:rPr>
                <w:lang w:val="en-GB"/>
              </w:rPr>
              <w:instrText xml:space="preserve"> DATE  \@ "yyyy"  \* MERGEFORMAT </w:instrText>
            </w:r>
            <w:r w:rsidR="006C222A" w:rsidRPr="000471D6">
              <w:rPr>
                <w:lang w:val="en-GB"/>
              </w:rPr>
              <w:fldChar w:fldCharType="separate"/>
            </w:r>
            <w:ins w:id="379" w:author="Sosa Medina, Wilson" w:date="2023-09-06T09:59:00Z">
              <w:r w:rsidR="00095220">
                <w:rPr>
                  <w:noProof/>
                  <w:lang w:val="en-GB"/>
                </w:rPr>
                <w:t>2023</w:t>
              </w:r>
            </w:ins>
            <w:del w:id="380" w:author="Sosa Medina, Wilson" w:date="2022-02-04T07:39:00Z">
              <w:r w:rsidR="005A244F" w:rsidDel="00AB5509">
                <w:rPr>
                  <w:noProof/>
                  <w:lang w:val="en-GB"/>
                </w:rPr>
                <w:delText>2013</w:delText>
              </w:r>
            </w:del>
            <w:r w:rsidR="006C222A" w:rsidRPr="000471D6">
              <w:rPr>
                <w:lang w:val="en-GB"/>
              </w:rPr>
              <w:fldChar w:fldCharType="end"/>
            </w:r>
            <w:r w:rsidRPr="000471D6">
              <w:rPr>
                <w:lang w:val="en-GB"/>
              </w:rPr>
              <w:t xml:space="preserve"> </w:t>
            </w:r>
            <w:r>
              <w:rPr>
                <w:lang w:val="en-GB"/>
              </w:rPr>
              <w:t xml:space="preserve">by </w:t>
            </w:r>
            <w:r w:rsidR="000471D6">
              <w:rPr>
                <w:lang w:val="en-GB"/>
              </w:rPr>
              <w:t xml:space="preserve">Metavante </w:t>
            </w:r>
            <w:r>
              <w:rPr>
                <w:lang w:val="en-GB"/>
              </w:rPr>
              <w:t>Technologies Ltd</w:t>
            </w:r>
            <w:r w:rsidR="000471D6">
              <w:rPr>
                <w:lang w:val="en-GB"/>
              </w:rPr>
              <w:t xml:space="preserve">.  </w:t>
            </w:r>
            <w:r w:rsidR="000471D6" w:rsidRPr="000471D6">
              <w:rPr>
                <w:lang w:val="en-GB"/>
              </w:rPr>
              <w:t xml:space="preserve">FIS group of companies include, among others: </w:t>
            </w:r>
            <w:r w:rsidR="000471D6">
              <w:rPr>
                <w:lang w:val="en-GB"/>
              </w:rPr>
              <w:t xml:space="preserve">Metavante Technologies Limited </w:t>
            </w:r>
          </w:p>
        </w:tc>
      </w:tr>
    </w:tbl>
    <w:p w14:paraId="23A1789C" w14:textId="77777777" w:rsidR="00C71AE4" w:rsidRDefault="00C71AE4">
      <w:pPr>
        <w:spacing w:before="0"/>
        <w:rPr>
          <w:sz w:val="2"/>
        </w:rPr>
      </w:pPr>
    </w:p>
    <w:sectPr w:rsidR="00C71AE4" w:rsidSect="003C1108">
      <w:headerReference w:type="even" r:id="rId26"/>
      <w:headerReference w:type="default" r:id="rId27"/>
      <w:footerReference w:type="even" r:id="rId28"/>
      <w:footerReference w:type="default" r:id="rId29"/>
      <w:headerReference w:type="first" r:id="rId30"/>
      <w:footerReference w:type="first" r:id="rId31"/>
      <w:pgSz w:w="11909" w:h="16834" w:code="9"/>
      <w:pgMar w:top="1440" w:right="1440" w:bottom="1440" w:left="1440" w:header="1152" w:footer="1152"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70" w:author="Sosa Medina, Wilson" w:date="2023-09-06T13:46:00Z" w:initials="SMW">
    <w:p w14:paraId="32F83ED5" w14:textId="2A0150C4" w:rsidR="00095220" w:rsidRDefault="00095220">
      <w:pPr>
        <w:pStyle w:val="CommentText"/>
      </w:pPr>
      <w:r>
        <w:rPr>
          <w:rStyle w:val="CommentReference"/>
        </w:rPr>
        <w:annotationRef/>
      </w:r>
      <w:r>
        <w:t>Add here the new PIN record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F83E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A30139" w16cex:dateUtc="2023-09-06T1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F83ED5" w16cid:durableId="28A301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3AF50" w14:textId="77777777" w:rsidR="00102BFA" w:rsidRDefault="00102BFA">
      <w:r>
        <w:separator/>
      </w:r>
    </w:p>
  </w:endnote>
  <w:endnote w:type="continuationSeparator" w:id="0">
    <w:p w14:paraId="323A3D84" w14:textId="77777777" w:rsidR="00102BFA" w:rsidRDefault="00102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tarSymbol">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178A7" w14:textId="77777777" w:rsidR="00464C59" w:rsidRDefault="00464C59">
    <w:pPr>
      <w:pStyle w:val="Footer"/>
      <w:pBdr>
        <w:top w:val="none" w:sz="0" w:space="0" w:color="auto"/>
      </w:pBdr>
    </w:pPr>
  </w:p>
  <w:p w14:paraId="23A178A8" w14:textId="77777777" w:rsidR="00464C59" w:rsidRDefault="00464C59">
    <w:pPr>
      <w:pStyle w:val="Footer"/>
      <w:tabs>
        <w:tab w:val="clear" w:pos="4320"/>
        <w:tab w:val="left" w:pos="0"/>
        <w:tab w:val="center" w:pos="4500"/>
      </w:tabs>
      <w:spacing w:before="120"/>
    </w:pPr>
    <w:r>
      <w:fldChar w:fldCharType="begin"/>
    </w:r>
    <w:r>
      <w:instrText xml:space="preserve"> COMMENTS  \* MERGEFORMAT </w:instrText>
    </w:r>
    <w:r>
      <w:fldChar w:fldCharType="end"/>
    </w:r>
    <w:r>
      <w:rPr>
        <w:b/>
      </w:rPr>
      <w:t xml:space="preserve"> </w:t>
    </w:r>
    <w:r>
      <w:rPr>
        <w:b/>
      </w:rPr>
      <w:tab/>
    </w:r>
    <w:sdt>
      <w:sdtPr>
        <w:alias w:val="Subject"/>
        <w:id w:val="18856965"/>
        <w:dataBinding w:prefixMappings="xmlns:ns0='http://purl.org/dc/elements/1.1/' xmlns:ns1='http://schemas.openxmlformats.org/package/2006/metadata/core-properties' " w:xpath="/ns1:coreProperties[1]/ns0:subject[1]" w:storeItemID="{6C3C8BC8-F283-45AE-878A-BAB7291924A1}"/>
        <w:text/>
      </w:sdtPr>
      <w:sdtContent>
        <w:del w:id="2" w:author="Hejduk, Piotr" w:date="2013-03-18T10:35:00Z">
          <w:r w:rsidR="00F40654" w:rsidDel="005A244F">
            <w:delText>Version 5.0</w:delText>
          </w:r>
        </w:del>
        <w:ins w:id="3" w:author="Hejduk, Piotr" w:date="2013-03-18T10:35:00Z">
          <w:r w:rsidR="005A244F">
            <w:rPr>
              <w:lang w:val="pl-PL"/>
            </w:rPr>
            <w:t>Version 5.1</w:t>
          </w:r>
        </w:ins>
      </w:sdtContent>
    </w:sdt>
    <w:r>
      <w:tab/>
    </w:r>
    <w:r>
      <w:rPr>
        <w:b/>
      </w:rPr>
      <w:t xml:space="preserve">Page </w:t>
    </w:r>
    <w:r>
      <w:rPr>
        <w:b/>
      </w:rPr>
      <w:fldChar w:fldCharType="begin"/>
    </w:r>
    <w:r>
      <w:rPr>
        <w:b/>
      </w:rPr>
      <w:instrText xml:space="preserve"> PAGE  \* MERGEFORMAT </w:instrText>
    </w:r>
    <w:r>
      <w:rPr>
        <w:b/>
      </w:rPr>
      <w:fldChar w:fldCharType="separate"/>
    </w:r>
    <w:r w:rsidR="003144D0">
      <w:rPr>
        <w:b/>
        <w:noProof/>
      </w:rPr>
      <w:t>40</w:t>
    </w:r>
    <w:r>
      <w:rPr>
        <w:b/>
      </w:rPr>
      <w:fldChar w:fldCharType="end"/>
    </w:r>
    <w:r>
      <w:rPr>
        <w:b/>
      </w:rPr>
      <w:t xml:space="preserve"> of </w:t>
    </w:r>
    <w:fldSimple w:instr=" NUMPAGES  \* MERGEFORMAT ">
      <w:r w:rsidR="003144D0" w:rsidRPr="003144D0">
        <w:rPr>
          <w:b/>
          <w:noProof/>
        </w:rPr>
        <w:t>42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178A9" w14:textId="77777777" w:rsidR="00464C59" w:rsidRDefault="00464C59">
    <w:pPr>
      <w:pStyle w:val="Footer"/>
      <w:pBdr>
        <w:top w:val="none" w:sz="0" w:space="0" w:color="auto"/>
      </w:pBdr>
      <w:tabs>
        <w:tab w:val="clear" w:pos="4320"/>
      </w:tabs>
    </w:pPr>
  </w:p>
  <w:p w14:paraId="23A178AA" w14:textId="77777777" w:rsidR="00464C59" w:rsidRDefault="00464C59">
    <w:pPr>
      <w:pStyle w:val="Footer"/>
      <w:tabs>
        <w:tab w:val="clear" w:pos="4320"/>
        <w:tab w:val="left" w:pos="0"/>
        <w:tab w:val="center" w:pos="4500"/>
      </w:tabs>
      <w:spacing w:before="120"/>
    </w:pPr>
    <w:r>
      <w:fldChar w:fldCharType="begin"/>
    </w:r>
    <w:r>
      <w:instrText xml:space="preserve"> COMMENTS  \* MERGEFORMAT </w:instrText>
    </w:r>
    <w:r>
      <w:fldChar w:fldCharType="end"/>
    </w:r>
    <w:r>
      <w:rPr>
        <w:b/>
      </w:rPr>
      <w:t xml:space="preserve"> </w:t>
    </w:r>
    <w:r>
      <w:rPr>
        <w:b/>
      </w:rPr>
      <w:tab/>
    </w:r>
    <w:fldSimple w:instr=" SUBJECT  \* MERGEFORMAT ">
      <w:r>
        <w:t>Version 2.60</w:t>
      </w:r>
    </w:fldSimple>
    <w:r>
      <w:tab/>
    </w:r>
    <w:r>
      <w:rPr>
        <w:b/>
      </w:rPr>
      <w:t xml:space="preserve">Page </w:t>
    </w:r>
    <w:r>
      <w:rPr>
        <w:b/>
      </w:rPr>
      <w:fldChar w:fldCharType="begin"/>
    </w:r>
    <w:r>
      <w:rPr>
        <w:b/>
      </w:rPr>
      <w:instrText xml:space="preserve"> PAGE  \* MERGEFORMAT </w:instrText>
    </w:r>
    <w:r>
      <w:rPr>
        <w:b/>
      </w:rPr>
      <w:fldChar w:fldCharType="separate"/>
    </w:r>
    <w:r>
      <w:rPr>
        <w:b/>
        <w:noProof/>
      </w:rPr>
      <w:t>65</w:t>
    </w:r>
    <w:r>
      <w:rPr>
        <w:b/>
      </w:rPr>
      <w:fldChar w:fldCharType="end"/>
    </w:r>
    <w:r>
      <w:rPr>
        <w:b/>
      </w:rPr>
      <w:t xml:space="preserve"> of </w:t>
    </w:r>
    <w:fldSimple w:instr=" NUMPAGES  \* MERGEFORMAT ">
      <w:r>
        <w:rPr>
          <w:b/>
          <w:noProof/>
        </w:rPr>
        <w:t>73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178AC" w14:textId="77777777" w:rsidR="00464C59" w:rsidRDefault="00464C59">
    <w:pPr>
      <w:pStyle w:val="Footer"/>
      <w:pBdr>
        <w:top w:val="none" w:sz="0" w:space="0"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178AF" w14:textId="77777777" w:rsidR="00464C59" w:rsidRDefault="00464C59">
    <w:pPr>
      <w:pStyle w:val="Footer"/>
      <w:pBdr>
        <w:top w:val="none" w:sz="0" w:space="0" w:color="auto"/>
      </w:pBdr>
      <w:tabs>
        <w:tab w:val="clear" w:pos="4320"/>
      </w:tabs>
    </w:pPr>
  </w:p>
  <w:p w14:paraId="23A178B0" w14:textId="77777777" w:rsidR="00464C59" w:rsidRDefault="00464C59" w:rsidP="00B1143C">
    <w:pPr>
      <w:pStyle w:val="Footer"/>
      <w:pBdr>
        <w:top w:val="single" w:sz="2" w:space="2" w:color="auto"/>
      </w:pBdr>
      <w:tabs>
        <w:tab w:val="clear" w:pos="4320"/>
        <w:tab w:val="left" w:pos="0"/>
        <w:tab w:val="center" w:pos="4500"/>
      </w:tabs>
      <w:spacing w:before="120"/>
    </w:pPr>
    <w:r>
      <w:fldChar w:fldCharType="begin"/>
    </w:r>
    <w:r>
      <w:instrText xml:space="preserve"> COMMENTS  \* MERGEFORMAT </w:instrText>
    </w:r>
    <w:r>
      <w:fldChar w:fldCharType="end"/>
    </w:r>
    <w:r>
      <w:rPr>
        <w:b/>
      </w:rPr>
      <w:t xml:space="preserve"> </w:t>
    </w:r>
    <w:r>
      <w:rPr>
        <w:b/>
      </w:rPr>
      <w:tab/>
    </w:r>
    <w:sdt>
      <w:sdtPr>
        <w:alias w:val="Subject"/>
        <w:id w:val="163805028"/>
        <w:dataBinding w:prefixMappings="xmlns:ns0='http://purl.org/dc/elements/1.1/' xmlns:ns1='http://schemas.openxmlformats.org/package/2006/metadata/core-properties' " w:xpath="/ns1:coreProperties[1]/ns0:subject[1]" w:storeItemID="{6C3C8BC8-F283-45AE-878A-BAB7291924A1}"/>
        <w:text/>
      </w:sdtPr>
      <w:sdtContent>
        <w:del w:id="81" w:author="Hejduk, Piotr" w:date="2013-03-18T10:35:00Z">
          <w:r w:rsidR="00F40654" w:rsidDel="005A244F">
            <w:delText>Version 5.0</w:delText>
          </w:r>
        </w:del>
        <w:ins w:id="82" w:author="Hejduk, Piotr" w:date="2013-03-18T10:35:00Z">
          <w:r w:rsidR="005A244F">
            <w:rPr>
              <w:lang w:val="pl-PL"/>
            </w:rPr>
            <w:t>Version 5.1</w:t>
          </w:r>
        </w:ins>
      </w:sdtContent>
    </w:sdt>
    <w:r>
      <w:tab/>
    </w:r>
    <w:r>
      <w:rPr>
        <w:b/>
      </w:rPr>
      <w:t xml:space="preserve">Page </w:t>
    </w:r>
    <w:r>
      <w:rPr>
        <w:b/>
      </w:rPr>
      <w:fldChar w:fldCharType="begin"/>
    </w:r>
    <w:r>
      <w:rPr>
        <w:b/>
      </w:rPr>
      <w:instrText xml:space="preserve"> PAGE  \* MERGEFORMAT </w:instrText>
    </w:r>
    <w:r>
      <w:rPr>
        <w:b/>
      </w:rPr>
      <w:fldChar w:fldCharType="separate"/>
    </w:r>
    <w:r w:rsidR="003144D0">
      <w:rPr>
        <w:b/>
        <w:noProof/>
      </w:rPr>
      <w:t>41</w:t>
    </w:r>
    <w:r>
      <w:rPr>
        <w:b/>
      </w:rPr>
      <w:fldChar w:fldCharType="end"/>
    </w:r>
    <w:r>
      <w:rPr>
        <w:b/>
      </w:rPr>
      <w:t xml:space="preserve"> of </w:t>
    </w:r>
    <w:fldSimple w:instr=" NUMPAGES  \* MERGEFORMAT ">
      <w:r w:rsidR="003144D0" w:rsidRPr="003144D0">
        <w:rPr>
          <w:b/>
          <w:noProof/>
        </w:rPr>
        <w:t>42</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178B2" w14:textId="77777777" w:rsidR="00464C59" w:rsidRDefault="00464C59">
    <w:pPr>
      <w:pStyle w:val="Footer"/>
      <w:pBdr>
        <w:top w:val="none" w:sz="0" w:space="0" w:color="auto"/>
      </w:pBdr>
    </w:pPr>
  </w:p>
  <w:p w14:paraId="23A178B3" w14:textId="77777777" w:rsidR="00464C59" w:rsidRDefault="00464C59">
    <w:pPr>
      <w:pStyle w:val="Footer"/>
      <w:tabs>
        <w:tab w:val="clear" w:pos="4320"/>
        <w:tab w:val="left" w:pos="0"/>
        <w:tab w:val="center" w:pos="4500"/>
      </w:tabs>
      <w:spacing w:before="120"/>
    </w:pPr>
    <w:r>
      <w:fldChar w:fldCharType="begin"/>
    </w:r>
    <w:r>
      <w:instrText xml:space="preserve"> COMMENTS  \* MERGEFORMAT </w:instrText>
    </w:r>
    <w:r>
      <w:fldChar w:fldCharType="end"/>
    </w:r>
    <w:r>
      <w:rPr>
        <w:b/>
      </w:rPr>
      <w:t xml:space="preserve"> </w:t>
    </w:r>
    <w:r>
      <w:rPr>
        <w:b/>
      </w:rPr>
      <w:tab/>
    </w:r>
    <w:sdt>
      <w:sdtPr>
        <w:alias w:val="Subject"/>
        <w:id w:val="163805029"/>
        <w:dataBinding w:prefixMappings="xmlns:ns0='http://purl.org/dc/elements/1.1/' xmlns:ns1='http://schemas.openxmlformats.org/package/2006/metadata/core-properties' " w:xpath="/ns1:coreProperties[1]/ns0:subject[1]" w:storeItemID="{6C3C8BC8-F283-45AE-878A-BAB7291924A1}"/>
        <w:text/>
      </w:sdtPr>
      <w:sdtContent>
        <w:del w:id="83" w:author="Hejduk, Piotr" w:date="2013-03-18T10:35:00Z">
          <w:r w:rsidR="00F40654" w:rsidDel="005A244F">
            <w:delText>Version 5.0</w:delText>
          </w:r>
        </w:del>
        <w:ins w:id="84" w:author="Hejduk, Piotr" w:date="2013-03-18T10:35:00Z">
          <w:r w:rsidR="005A244F">
            <w:rPr>
              <w:lang w:val="pl-PL"/>
            </w:rPr>
            <w:t>Version 5.1</w:t>
          </w:r>
        </w:ins>
      </w:sdtContent>
    </w:sdt>
    <w:r>
      <w:tab/>
    </w:r>
    <w:r>
      <w:rPr>
        <w:b/>
      </w:rPr>
      <w:t xml:space="preserve">Page </w:t>
    </w:r>
    <w:r>
      <w:rPr>
        <w:b/>
      </w:rPr>
      <w:fldChar w:fldCharType="begin"/>
    </w:r>
    <w:r>
      <w:rPr>
        <w:b/>
      </w:rPr>
      <w:instrText xml:space="preserve"> PAGE  \* MERGEFORMAT </w:instrText>
    </w:r>
    <w:r>
      <w:rPr>
        <w:b/>
      </w:rPr>
      <w:fldChar w:fldCharType="separate"/>
    </w:r>
    <w:r w:rsidR="003144D0">
      <w:rPr>
        <w:b/>
        <w:noProof/>
      </w:rPr>
      <w:t>34</w:t>
    </w:r>
    <w:r>
      <w:rPr>
        <w:b/>
      </w:rPr>
      <w:fldChar w:fldCharType="end"/>
    </w:r>
    <w:r>
      <w:rPr>
        <w:b/>
      </w:rPr>
      <w:t xml:space="preserve"> of </w:t>
    </w:r>
    <w:fldSimple w:instr=" NUMPAGES  \* MERGEFORMAT ">
      <w:r w:rsidR="003144D0" w:rsidRPr="003144D0">
        <w:rPr>
          <w:b/>
          <w:noProof/>
        </w:rPr>
        <w:t>42</w:t>
      </w:r>
    </w:fldSimple>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178B6" w14:textId="77777777" w:rsidR="00464C59" w:rsidRDefault="00464C59">
    <w:pPr>
      <w:pStyle w:val="Footer"/>
      <w:pBdr>
        <w:top w:val="none" w:sz="0" w:space="0" w:color="auto"/>
      </w:pBd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178B7" w14:textId="77777777" w:rsidR="00464C59" w:rsidRDefault="00464C59">
    <w:pPr>
      <w:pStyle w:val="Footer"/>
      <w:pBdr>
        <w:top w:val="none" w:sz="0" w:space="0" w:color="auto"/>
      </w:pBd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178B9" w14:textId="77777777" w:rsidR="00464C59" w:rsidRDefault="00464C59">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6CA8F" w14:textId="77777777" w:rsidR="00102BFA" w:rsidRDefault="00102BFA">
      <w:r>
        <w:separator/>
      </w:r>
    </w:p>
  </w:footnote>
  <w:footnote w:type="continuationSeparator" w:id="0">
    <w:p w14:paraId="729E1BB8" w14:textId="77777777" w:rsidR="00102BFA" w:rsidRDefault="00102B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178A5" w14:textId="77777777" w:rsidR="00464C59" w:rsidRDefault="00464C59">
    <w:pPr>
      <w:pStyle w:val="Header"/>
    </w:pPr>
    <w:r>
      <w:rPr>
        <w:noProof/>
        <w:snapToGrid/>
      </w:rPr>
      <w:drawing>
        <wp:inline distT="0" distB="0" distL="0" distR="0" wp14:anchorId="23A178BA" wp14:editId="23A178BB">
          <wp:extent cx="1104900" cy="352425"/>
          <wp:effectExtent l="19050" t="0" r="0" b="0"/>
          <wp:docPr id="2" name="Picture 2" descr="Noma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mad logo"/>
                  <pic:cNvPicPr>
                    <a:picLocks noChangeAspect="1" noChangeArrowheads="1"/>
                  </pic:cNvPicPr>
                </pic:nvPicPr>
                <pic:blipFill>
                  <a:blip r:embed="rId1"/>
                  <a:srcRect/>
                  <a:stretch>
                    <a:fillRect/>
                  </a:stretch>
                </pic:blipFill>
                <pic:spPr bwMode="auto">
                  <a:xfrm>
                    <a:off x="0" y="0"/>
                    <a:ext cx="1104900" cy="352425"/>
                  </a:xfrm>
                  <a:prstGeom prst="rect">
                    <a:avLst/>
                  </a:prstGeom>
                  <a:noFill/>
                  <a:ln w="9525">
                    <a:noFill/>
                    <a:miter lim="800000"/>
                    <a:headEnd/>
                    <a:tailEnd/>
                  </a:ln>
                </pic:spPr>
              </pic:pic>
            </a:graphicData>
          </a:graphic>
        </wp:inline>
      </w:drawing>
    </w:r>
    <w:r>
      <w:tab/>
    </w:r>
    <w:fldSimple w:instr=" TITLE  \* MERGEFORMAT ">
      <w:r>
        <w:t>Static Data Import-Export Functional Specifications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178A6" w14:textId="77777777" w:rsidR="00464C59" w:rsidRDefault="00464C59">
    <w:pPr>
      <w:pStyle w:val="Header"/>
    </w:pPr>
    <w:r>
      <w:rPr>
        <w:noProof/>
        <w:snapToGrid/>
      </w:rPr>
      <w:drawing>
        <wp:inline distT="0" distB="0" distL="0" distR="0" wp14:anchorId="23A178BC" wp14:editId="23A178BD">
          <wp:extent cx="1104900" cy="352425"/>
          <wp:effectExtent l="19050" t="0" r="0" b="0"/>
          <wp:docPr id="3" name="Picture 3" descr="Noma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mad logo"/>
                  <pic:cNvPicPr>
                    <a:picLocks noChangeAspect="1" noChangeArrowheads="1"/>
                  </pic:cNvPicPr>
                </pic:nvPicPr>
                <pic:blipFill>
                  <a:blip r:embed="rId1"/>
                  <a:srcRect/>
                  <a:stretch>
                    <a:fillRect/>
                  </a:stretch>
                </pic:blipFill>
                <pic:spPr bwMode="auto">
                  <a:xfrm>
                    <a:off x="0" y="0"/>
                    <a:ext cx="1104900" cy="352425"/>
                  </a:xfrm>
                  <a:prstGeom prst="rect">
                    <a:avLst/>
                  </a:prstGeom>
                  <a:noFill/>
                  <a:ln w="9525">
                    <a:noFill/>
                    <a:miter lim="800000"/>
                    <a:headEnd/>
                    <a:tailEnd/>
                  </a:ln>
                </pic:spPr>
              </pic:pic>
            </a:graphicData>
          </a:graphic>
        </wp:inline>
      </w:drawing>
    </w:r>
    <w:r>
      <w:tab/>
    </w:r>
    <w:fldSimple w:instr=" TITLE  \* MERGEFORMAT ">
      <w:r>
        <w:t>Static Data Import-Export Functional Specifications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178AB" w14:textId="77777777" w:rsidR="00464C59" w:rsidRDefault="00464C59">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178AD" w14:textId="77777777" w:rsidR="00464C59" w:rsidRDefault="00464C59">
    <w:pPr>
      <w:pStyle w:val="Header"/>
      <w:tabs>
        <w:tab w:val="clear" w:pos="9000"/>
        <w:tab w:val="right" w:pos="9090"/>
      </w:tabs>
      <w:spacing w:before="60"/>
    </w:pPr>
    <w:r w:rsidRPr="00D52870">
      <w:rPr>
        <w:noProof/>
        <w:snapToGrid/>
        <w:spacing w:val="60"/>
      </w:rPr>
      <w:drawing>
        <wp:inline distT="0" distB="0" distL="0" distR="0" wp14:anchorId="23A178BE" wp14:editId="23A178BF">
          <wp:extent cx="805815" cy="335280"/>
          <wp:effectExtent l="19050" t="0" r="0" b="0"/>
          <wp:docPr id="12" name="Picture 5" descr="fisLogo_217x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sLogo_217x89"/>
                  <pic:cNvPicPr>
                    <a:picLocks noChangeAspect="1" noChangeArrowheads="1"/>
                  </pic:cNvPicPr>
                </pic:nvPicPr>
                <pic:blipFill>
                  <a:blip r:embed="rId1"/>
                  <a:srcRect/>
                  <a:stretch>
                    <a:fillRect/>
                  </a:stretch>
                </pic:blipFill>
                <pic:spPr bwMode="auto">
                  <a:xfrm>
                    <a:off x="0" y="0"/>
                    <a:ext cx="805815" cy="335280"/>
                  </a:xfrm>
                  <a:prstGeom prst="rect">
                    <a:avLst/>
                  </a:prstGeom>
                  <a:noFill/>
                  <a:ln w="9525">
                    <a:noFill/>
                    <a:miter lim="800000"/>
                    <a:headEnd/>
                    <a:tailEnd/>
                  </a:ln>
                </pic:spPr>
              </pic:pic>
            </a:graphicData>
          </a:graphic>
        </wp:inline>
      </w:drawing>
    </w:r>
    <w:r>
      <w:rPr>
        <w:spacing w:val="60"/>
      </w:rPr>
      <w:tab/>
    </w:r>
    <w:fldSimple w:instr=" TITLE  \* MERGEFORMAT ">
      <w:r>
        <w:t>Static Data Import-Export Functional Specifications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178AE" w14:textId="77777777" w:rsidR="00464C59" w:rsidRDefault="00464C59">
    <w:pPr>
      <w:pStyle w:val="Header"/>
      <w:tabs>
        <w:tab w:val="clear" w:pos="9000"/>
        <w:tab w:val="right" w:pos="9090"/>
      </w:tabs>
      <w:spacing w:before="60"/>
    </w:pPr>
    <w:r w:rsidRPr="00D52870">
      <w:rPr>
        <w:noProof/>
        <w:snapToGrid/>
        <w:spacing w:val="60"/>
      </w:rPr>
      <w:drawing>
        <wp:inline distT="0" distB="0" distL="0" distR="0" wp14:anchorId="23A178C0" wp14:editId="23A178C1">
          <wp:extent cx="805815" cy="335280"/>
          <wp:effectExtent l="19050" t="0" r="0" b="0"/>
          <wp:docPr id="11" name="Picture 5" descr="fisLogo_217x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sLogo_217x89"/>
                  <pic:cNvPicPr>
                    <a:picLocks noChangeAspect="1" noChangeArrowheads="1"/>
                  </pic:cNvPicPr>
                </pic:nvPicPr>
                <pic:blipFill>
                  <a:blip r:embed="rId1"/>
                  <a:srcRect/>
                  <a:stretch>
                    <a:fillRect/>
                  </a:stretch>
                </pic:blipFill>
                <pic:spPr bwMode="auto">
                  <a:xfrm>
                    <a:off x="0" y="0"/>
                    <a:ext cx="805815" cy="335280"/>
                  </a:xfrm>
                  <a:prstGeom prst="rect">
                    <a:avLst/>
                  </a:prstGeom>
                  <a:noFill/>
                  <a:ln w="9525">
                    <a:noFill/>
                    <a:miter lim="800000"/>
                    <a:headEnd/>
                    <a:tailEnd/>
                  </a:ln>
                </pic:spPr>
              </pic:pic>
            </a:graphicData>
          </a:graphic>
        </wp:inline>
      </w:drawing>
    </w:r>
    <w:r>
      <w:rPr>
        <w:spacing w:val="60"/>
      </w:rPr>
      <w:tab/>
    </w:r>
    <w:fldSimple w:instr=" TITLE  \* MERGEFORMAT ">
      <w:r>
        <w:t>Static Data Import-Export Functional Specifications</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178B1" w14:textId="77777777" w:rsidR="00464C59" w:rsidRDefault="00464C59">
    <w:pPr>
      <w:pStyle w:val="Header"/>
      <w:tabs>
        <w:tab w:val="clear" w:pos="9000"/>
        <w:tab w:val="right" w:pos="9090"/>
      </w:tabs>
      <w:spacing w:before="60"/>
    </w:pPr>
    <w:r w:rsidRPr="00D52870">
      <w:rPr>
        <w:noProof/>
        <w:snapToGrid/>
        <w:spacing w:val="60"/>
      </w:rPr>
      <w:drawing>
        <wp:inline distT="0" distB="0" distL="0" distR="0" wp14:anchorId="23A178C2" wp14:editId="23A178C3">
          <wp:extent cx="805815" cy="335280"/>
          <wp:effectExtent l="19050" t="0" r="0" b="0"/>
          <wp:docPr id="8" name="Picture 5" descr="fisLogo_217x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sLogo_217x89"/>
                  <pic:cNvPicPr>
                    <a:picLocks noChangeAspect="1" noChangeArrowheads="1"/>
                  </pic:cNvPicPr>
                </pic:nvPicPr>
                <pic:blipFill>
                  <a:blip r:embed="rId1"/>
                  <a:srcRect/>
                  <a:stretch>
                    <a:fillRect/>
                  </a:stretch>
                </pic:blipFill>
                <pic:spPr bwMode="auto">
                  <a:xfrm>
                    <a:off x="0" y="0"/>
                    <a:ext cx="805815" cy="335280"/>
                  </a:xfrm>
                  <a:prstGeom prst="rect">
                    <a:avLst/>
                  </a:prstGeom>
                  <a:noFill/>
                  <a:ln w="9525">
                    <a:noFill/>
                    <a:miter lim="800000"/>
                    <a:headEnd/>
                    <a:tailEnd/>
                  </a:ln>
                </pic:spPr>
              </pic:pic>
            </a:graphicData>
          </a:graphic>
        </wp:inline>
      </w:drawing>
    </w:r>
    <w:r>
      <w:rPr>
        <w:spacing w:val="60"/>
      </w:rPr>
      <w:tab/>
    </w:r>
    <w:fldSimple w:instr=" TITLE  \* MERGEFORMAT ">
      <w:r>
        <w:t>Static Data Import-Export Functional Specifications</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178B4" w14:textId="77777777" w:rsidR="00464C59" w:rsidRDefault="00464C59">
    <w:pPr>
      <w:pStyle w:val="Header"/>
      <w:pBdr>
        <w:bottom w:val="none" w:sz="0" w:space="0" w:color="auto"/>
      </w:pBd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178B5" w14:textId="77777777" w:rsidR="00464C59" w:rsidRDefault="00464C59">
    <w:pPr>
      <w:pStyle w:val="Header"/>
      <w:pBdr>
        <w:bottom w:val="none" w:sz="0" w:space="0" w:color="auto"/>
      </w:pBd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178B8" w14:textId="77777777" w:rsidR="00464C59" w:rsidRDefault="00464C59">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42BC768E"/>
    <w:lvl w:ilvl="0">
      <w:start w:val="1"/>
      <w:numFmt w:val="bullet"/>
      <w:lvlText w:val=""/>
      <w:lvlJc w:val="left"/>
      <w:pPr>
        <w:tabs>
          <w:tab w:val="num" w:pos="1701"/>
        </w:tabs>
        <w:ind w:left="1701" w:hanging="312"/>
      </w:pPr>
      <w:rPr>
        <w:rFonts w:ascii="Wingdings" w:hAnsi="Wingdings" w:hint="default"/>
      </w:rPr>
    </w:lvl>
  </w:abstractNum>
  <w:abstractNum w:abstractNumId="1" w15:restartNumberingAfterBreak="0">
    <w:nsid w:val="010305E3"/>
    <w:multiLevelType w:val="singleLevel"/>
    <w:tmpl w:val="F2D0B42C"/>
    <w:lvl w:ilvl="0">
      <w:start w:val="1"/>
      <w:numFmt w:val="decimal"/>
      <w:pStyle w:val="TableListNumber"/>
      <w:lvlText w:val="%1."/>
      <w:lvlJc w:val="left"/>
      <w:pPr>
        <w:tabs>
          <w:tab w:val="num" w:pos="360"/>
        </w:tabs>
        <w:ind w:left="360" w:hanging="360"/>
      </w:pPr>
    </w:lvl>
  </w:abstractNum>
  <w:abstractNum w:abstractNumId="2" w15:restartNumberingAfterBreak="0">
    <w:nsid w:val="036C6AA4"/>
    <w:multiLevelType w:val="hybridMultilevel"/>
    <w:tmpl w:val="473AE8A2"/>
    <w:lvl w:ilvl="0" w:tplc="5AFAB892">
      <w:start w:val="9"/>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3A7934"/>
    <w:multiLevelType w:val="multilevel"/>
    <w:tmpl w:val="3EC43FB6"/>
    <w:lvl w:ilvl="0">
      <w:start w:val="1"/>
      <w:numFmt w:val="decimal"/>
      <w:pStyle w:val="Heading1"/>
      <w:lvlText w:val="%1."/>
      <w:lvlJc w:val="left"/>
      <w:pPr>
        <w:tabs>
          <w:tab w:val="num" w:pos="720"/>
        </w:tabs>
        <w:ind w:left="0" w:firstLine="0"/>
      </w:pPr>
    </w:lvl>
    <w:lvl w:ilvl="1">
      <w:start w:val="1"/>
      <w:numFmt w:val="decimal"/>
      <w:pStyle w:val="Heading2"/>
      <w:lvlText w:val="%1.%2."/>
      <w:lvlJc w:val="left"/>
      <w:pPr>
        <w:tabs>
          <w:tab w:val="num" w:pos="10011"/>
        </w:tabs>
        <w:ind w:left="8931" w:firstLine="0"/>
      </w:pPr>
    </w:lvl>
    <w:lvl w:ilvl="2">
      <w:start w:val="1"/>
      <w:numFmt w:val="decimal"/>
      <w:pStyle w:val="Heading3"/>
      <w:lvlText w:val="%1.%2.%3."/>
      <w:lvlJc w:val="left"/>
      <w:pPr>
        <w:tabs>
          <w:tab w:val="num" w:pos="1440"/>
        </w:tabs>
        <w:ind w:left="1224" w:hanging="504"/>
      </w:pPr>
    </w:lvl>
    <w:lvl w:ilvl="3">
      <w:start w:val="1"/>
      <w:numFmt w:val="decimal"/>
      <w:pStyle w:val="Heading4"/>
      <w:lvlText w:val="%1.%2.%3.%4."/>
      <w:lvlJc w:val="left"/>
      <w:pPr>
        <w:tabs>
          <w:tab w:val="num" w:pos="2160"/>
        </w:tabs>
        <w:ind w:left="1728" w:hanging="648"/>
      </w:pPr>
    </w:lvl>
    <w:lvl w:ilvl="4">
      <w:start w:val="1"/>
      <w:numFmt w:val="decimal"/>
      <w:pStyle w:val="Heading5"/>
      <w:lvlText w:val="%1.%2.%3.%4.%5."/>
      <w:lvlJc w:val="left"/>
      <w:pPr>
        <w:tabs>
          <w:tab w:val="num" w:pos="7560"/>
        </w:tabs>
        <w:ind w:left="2232" w:hanging="792"/>
      </w:pPr>
    </w:lvl>
    <w:lvl w:ilvl="5">
      <w:start w:val="1"/>
      <w:numFmt w:val="decimal"/>
      <w:lvlText w:val="%1.%2.%3.%4.%5.%6."/>
      <w:lvlJc w:val="left"/>
      <w:pPr>
        <w:tabs>
          <w:tab w:val="num" w:pos="9360"/>
        </w:tabs>
        <w:ind w:left="2736" w:hanging="936"/>
      </w:pPr>
    </w:lvl>
    <w:lvl w:ilvl="6">
      <w:start w:val="1"/>
      <w:numFmt w:val="decimal"/>
      <w:lvlText w:val="%1.%2.%3.%4.%5.%6.%7."/>
      <w:lvlJc w:val="left"/>
      <w:pPr>
        <w:tabs>
          <w:tab w:val="num" w:pos="10800"/>
        </w:tabs>
        <w:ind w:left="3240" w:hanging="1080"/>
      </w:pPr>
    </w:lvl>
    <w:lvl w:ilvl="7">
      <w:start w:val="1"/>
      <w:numFmt w:val="decimal"/>
      <w:lvlText w:val="%1.%2.%3.%4.%5.%6.%7.%8."/>
      <w:lvlJc w:val="left"/>
      <w:pPr>
        <w:tabs>
          <w:tab w:val="num" w:pos="12240"/>
        </w:tabs>
        <w:ind w:left="3744" w:hanging="1224"/>
      </w:pPr>
    </w:lvl>
    <w:lvl w:ilvl="8">
      <w:start w:val="1"/>
      <w:numFmt w:val="decimal"/>
      <w:lvlText w:val="%1.%2.%3.%4.%5.%6.%7.%8.%9."/>
      <w:lvlJc w:val="left"/>
      <w:pPr>
        <w:tabs>
          <w:tab w:val="num" w:pos="14040"/>
        </w:tabs>
        <w:ind w:left="4320" w:hanging="1440"/>
      </w:pPr>
    </w:lvl>
  </w:abstractNum>
  <w:abstractNum w:abstractNumId="4" w15:restartNumberingAfterBreak="0">
    <w:nsid w:val="0A691F49"/>
    <w:multiLevelType w:val="singleLevel"/>
    <w:tmpl w:val="A622D652"/>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F637D65"/>
    <w:multiLevelType w:val="hybridMultilevel"/>
    <w:tmpl w:val="FFB43FE0"/>
    <w:lvl w:ilvl="0" w:tplc="67EC54C8">
      <w:start w:val="1"/>
      <w:numFmt w:val="bullet"/>
      <w:pStyle w:val="ParaBullet"/>
      <w:lvlText w:val=""/>
      <w:lvlJc w:val="left"/>
      <w:pPr>
        <w:tabs>
          <w:tab w:val="num" w:pos="1134"/>
        </w:tabs>
        <w:ind w:left="1134" w:hanging="312"/>
      </w:pPr>
      <w:rPr>
        <w:rFonts w:ascii="Symbol" w:hAnsi="Symbol" w:hint="default"/>
      </w:rPr>
    </w:lvl>
    <w:lvl w:ilvl="1" w:tplc="D8527BB6">
      <w:start w:val="1"/>
      <w:numFmt w:val="bullet"/>
      <w:lvlText w:val="o"/>
      <w:lvlJc w:val="left"/>
      <w:pPr>
        <w:tabs>
          <w:tab w:val="num" w:pos="2041"/>
        </w:tabs>
        <w:ind w:left="2041" w:hanging="510"/>
      </w:pPr>
      <w:rPr>
        <w:rFonts w:ascii="Courier New" w:hAnsi="Courier New" w:hint="default"/>
      </w:rPr>
    </w:lvl>
    <w:lvl w:ilvl="2" w:tplc="698218E4" w:tentative="1">
      <w:start w:val="1"/>
      <w:numFmt w:val="bullet"/>
      <w:lvlText w:val=""/>
      <w:lvlJc w:val="left"/>
      <w:pPr>
        <w:ind w:left="5400" w:hanging="360"/>
      </w:pPr>
      <w:rPr>
        <w:rFonts w:ascii="Wingdings" w:hAnsi="Wingdings" w:hint="default"/>
      </w:rPr>
    </w:lvl>
    <w:lvl w:ilvl="3" w:tplc="2C7AB92C" w:tentative="1">
      <w:start w:val="1"/>
      <w:numFmt w:val="bullet"/>
      <w:lvlText w:val=""/>
      <w:lvlJc w:val="left"/>
      <w:pPr>
        <w:ind w:left="6120" w:hanging="360"/>
      </w:pPr>
      <w:rPr>
        <w:rFonts w:ascii="Symbol" w:hAnsi="Symbol" w:hint="default"/>
      </w:rPr>
    </w:lvl>
    <w:lvl w:ilvl="4" w:tplc="50A403C8" w:tentative="1">
      <w:start w:val="1"/>
      <w:numFmt w:val="bullet"/>
      <w:lvlText w:val="o"/>
      <w:lvlJc w:val="left"/>
      <w:pPr>
        <w:ind w:left="6840" w:hanging="360"/>
      </w:pPr>
      <w:rPr>
        <w:rFonts w:ascii="Courier New" w:hAnsi="Courier New" w:cs="Courier New" w:hint="default"/>
      </w:rPr>
    </w:lvl>
    <w:lvl w:ilvl="5" w:tplc="7C3EBC72" w:tentative="1">
      <w:start w:val="1"/>
      <w:numFmt w:val="bullet"/>
      <w:lvlText w:val=""/>
      <w:lvlJc w:val="left"/>
      <w:pPr>
        <w:ind w:left="7560" w:hanging="360"/>
      </w:pPr>
      <w:rPr>
        <w:rFonts w:ascii="Wingdings" w:hAnsi="Wingdings" w:hint="default"/>
      </w:rPr>
    </w:lvl>
    <w:lvl w:ilvl="6" w:tplc="F33E2372" w:tentative="1">
      <w:start w:val="1"/>
      <w:numFmt w:val="bullet"/>
      <w:lvlText w:val=""/>
      <w:lvlJc w:val="left"/>
      <w:pPr>
        <w:ind w:left="8280" w:hanging="360"/>
      </w:pPr>
      <w:rPr>
        <w:rFonts w:ascii="Symbol" w:hAnsi="Symbol" w:hint="default"/>
      </w:rPr>
    </w:lvl>
    <w:lvl w:ilvl="7" w:tplc="3CEA5A2E" w:tentative="1">
      <w:start w:val="1"/>
      <w:numFmt w:val="bullet"/>
      <w:lvlText w:val="o"/>
      <w:lvlJc w:val="left"/>
      <w:pPr>
        <w:ind w:left="9000" w:hanging="360"/>
      </w:pPr>
      <w:rPr>
        <w:rFonts w:ascii="Courier New" w:hAnsi="Courier New" w:cs="Courier New" w:hint="default"/>
      </w:rPr>
    </w:lvl>
    <w:lvl w:ilvl="8" w:tplc="159ECEF6" w:tentative="1">
      <w:start w:val="1"/>
      <w:numFmt w:val="bullet"/>
      <w:lvlText w:val=""/>
      <w:lvlJc w:val="left"/>
      <w:pPr>
        <w:ind w:left="9720" w:hanging="360"/>
      </w:pPr>
      <w:rPr>
        <w:rFonts w:ascii="Wingdings" w:hAnsi="Wingdings" w:hint="default"/>
      </w:rPr>
    </w:lvl>
  </w:abstractNum>
  <w:abstractNum w:abstractNumId="6" w15:restartNumberingAfterBreak="0">
    <w:nsid w:val="1E512DCE"/>
    <w:multiLevelType w:val="hybridMultilevel"/>
    <w:tmpl w:val="EF2C2A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2C322820"/>
    <w:multiLevelType w:val="hybridMultilevel"/>
    <w:tmpl w:val="73FCF436"/>
    <w:lvl w:ilvl="0" w:tplc="08090001">
      <w:start w:val="4"/>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78403B"/>
    <w:multiLevelType w:val="singleLevel"/>
    <w:tmpl w:val="FBCE9300"/>
    <w:lvl w:ilvl="0">
      <w:start w:val="1"/>
      <w:numFmt w:val="bullet"/>
      <w:pStyle w:val="TableListBullet"/>
      <w:lvlText w:val=""/>
      <w:lvlJc w:val="left"/>
      <w:pPr>
        <w:tabs>
          <w:tab w:val="num" w:pos="360"/>
        </w:tabs>
        <w:ind w:left="360" w:hanging="360"/>
      </w:pPr>
      <w:rPr>
        <w:rFonts w:ascii="Symbol" w:hAnsi="Symbol" w:hint="default"/>
      </w:rPr>
    </w:lvl>
  </w:abstractNum>
  <w:abstractNum w:abstractNumId="9" w15:restartNumberingAfterBreak="0">
    <w:nsid w:val="39D8436A"/>
    <w:multiLevelType w:val="hybridMultilevel"/>
    <w:tmpl w:val="79A66368"/>
    <w:lvl w:ilvl="0" w:tplc="9C62D8C4">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0F01EC"/>
    <w:multiLevelType w:val="hybridMultilevel"/>
    <w:tmpl w:val="C776866E"/>
    <w:lvl w:ilvl="0" w:tplc="F0DCD670">
      <w:start w:val="1"/>
      <w:numFmt w:val="bullet"/>
      <w:pStyle w:val="Bullet-Table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5033C8F"/>
    <w:multiLevelType w:val="singleLevel"/>
    <w:tmpl w:val="AD3EBC3E"/>
    <w:lvl w:ilvl="0">
      <w:start w:val="1"/>
      <w:numFmt w:val="bullet"/>
      <w:pStyle w:val="ListBullet2"/>
      <w:lvlText w:val=""/>
      <w:lvlJc w:val="left"/>
      <w:pPr>
        <w:tabs>
          <w:tab w:val="num" w:pos="360"/>
        </w:tabs>
        <w:ind w:left="360" w:hanging="360"/>
      </w:pPr>
      <w:rPr>
        <w:rFonts w:ascii="Symbol" w:hAnsi="Symbol" w:hint="default"/>
      </w:rPr>
    </w:lvl>
  </w:abstractNum>
  <w:abstractNum w:abstractNumId="12" w15:restartNumberingAfterBreak="0">
    <w:nsid w:val="46932C52"/>
    <w:multiLevelType w:val="singleLevel"/>
    <w:tmpl w:val="2A9CFE32"/>
    <w:lvl w:ilvl="0">
      <w:start w:val="1"/>
      <w:numFmt w:val="none"/>
      <w:pStyle w:val="ListContinue"/>
      <w:lvlText w:val=""/>
      <w:legacy w:legacy="1" w:legacySpace="0" w:legacyIndent="0"/>
      <w:lvlJc w:val="left"/>
    </w:lvl>
  </w:abstractNum>
  <w:abstractNum w:abstractNumId="13" w15:restartNumberingAfterBreak="0">
    <w:nsid w:val="53372B04"/>
    <w:multiLevelType w:val="singleLevel"/>
    <w:tmpl w:val="53C062B2"/>
    <w:lvl w:ilvl="0">
      <w:start w:val="1"/>
      <w:numFmt w:val="decimal"/>
      <w:pStyle w:val="ListNumber"/>
      <w:lvlText w:val="%1."/>
      <w:lvlJc w:val="left"/>
      <w:pPr>
        <w:tabs>
          <w:tab w:val="num" w:pos="1800"/>
        </w:tabs>
        <w:ind w:left="1440" w:hanging="360"/>
      </w:pPr>
    </w:lvl>
  </w:abstractNum>
  <w:abstractNum w:abstractNumId="14" w15:restartNumberingAfterBreak="0">
    <w:nsid w:val="5C852588"/>
    <w:multiLevelType w:val="singleLevel"/>
    <w:tmpl w:val="28DABE2E"/>
    <w:lvl w:ilvl="0">
      <w:start w:val="1"/>
      <w:numFmt w:val="bullet"/>
      <w:pStyle w:val="not"/>
      <w:lvlText w:val=""/>
      <w:lvlJc w:val="left"/>
      <w:pPr>
        <w:tabs>
          <w:tab w:val="num" w:pos="360"/>
        </w:tabs>
        <w:ind w:left="360" w:hanging="360"/>
      </w:pPr>
      <w:rPr>
        <w:rFonts w:ascii="Symbol" w:hAnsi="Symbol" w:hint="default"/>
      </w:rPr>
    </w:lvl>
  </w:abstractNum>
  <w:abstractNum w:abstractNumId="15" w15:restartNumberingAfterBreak="0">
    <w:nsid w:val="604F0455"/>
    <w:multiLevelType w:val="singleLevel"/>
    <w:tmpl w:val="8C541398"/>
    <w:lvl w:ilvl="0">
      <w:start w:val="1"/>
      <w:numFmt w:val="none"/>
      <w:pStyle w:val="Note"/>
      <w:lvlText w:val="Note:  "/>
      <w:lvlJc w:val="left"/>
      <w:pPr>
        <w:tabs>
          <w:tab w:val="num" w:pos="720"/>
        </w:tabs>
        <w:ind w:left="0" w:firstLine="0"/>
      </w:pPr>
      <w:rPr>
        <w:rFonts w:ascii="Arial" w:hAnsi="Arial" w:hint="default"/>
        <w:b/>
        <w:i w:val="0"/>
        <w:sz w:val="20"/>
      </w:rPr>
    </w:lvl>
  </w:abstractNum>
  <w:abstractNum w:abstractNumId="16" w15:restartNumberingAfterBreak="0">
    <w:nsid w:val="663D6FE1"/>
    <w:multiLevelType w:val="singleLevel"/>
    <w:tmpl w:val="A69C617C"/>
    <w:lvl w:ilvl="0">
      <w:start w:val="1"/>
      <w:numFmt w:val="bullet"/>
      <w:pStyle w:val="Bullist"/>
      <w:lvlText w:val=""/>
      <w:lvlJc w:val="left"/>
      <w:pPr>
        <w:tabs>
          <w:tab w:val="num" w:pos="2061"/>
        </w:tabs>
        <w:ind w:left="1984" w:hanging="283"/>
      </w:pPr>
      <w:rPr>
        <w:rFonts w:ascii="Symbol" w:hAnsi="Symbol" w:hint="default"/>
        <w:sz w:val="28"/>
      </w:rPr>
    </w:lvl>
  </w:abstractNum>
  <w:abstractNum w:abstractNumId="17" w15:restartNumberingAfterBreak="0">
    <w:nsid w:val="6DC27247"/>
    <w:multiLevelType w:val="singleLevel"/>
    <w:tmpl w:val="42425F16"/>
    <w:lvl w:ilvl="0">
      <w:start w:val="1"/>
      <w:numFmt w:val="bullet"/>
      <w:pStyle w:val="ListBullet3"/>
      <w:lvlText w:val=""/>
      <w:lvlJc w:val="left"/>
      <w:pPr>
        <w:tabs>
          <w:tab w:val="num" w:pos="360"/>
        </w:tabs>
        <w:ind w:left="360" w:hanging="360"/>
      </w:pPr>
      <w:rPr>
        <w:rFonts w:ascii="Symbol" w:hAnsi="Symbol" w:hint="default"/>
      </w:rPr>
    </w:lvl>
  </w:abstractNum>
  <w:abstractNum w:abstractNumId="18" w15:restartNumberingAfterBreak="0">
    <w:nsid w:val="6F136B08"/>
    <w:multiLevelType w:val="singleLevel"/>
    <w:tmpl w:val="AE266F0A"/>
    <w:lvl w:ilvl="0">
      <w:start w:val="1"/>
      <w:numFmt w:val="none"/>
      <w:pStyle w:val="Tip"/>
      <w:lvlText w:val="Tip:  "/>
      <w:lvlJc w:val="left"/>
      <w:pPr>
        <w:tabs>
          <w:tab w:val="num" w:pos="720"/>
        </w:tabs>
        <w:ind w:left="0" w:firstLine="0"/>
      </w:pPr>
      <w:rPr>
        <w:rFonts w:ascii="Arial" w:hAnsi="Arial" w:hint="default"/>
        <w:b/>
        <w:i w:val="0"/>
        <w:sz w:val="20"/>
      </w:rPr>
    </w:lvl>
  </w:abstractNum>
  <w:abstractNum w:abstractNumId="19" w15:restartNumberingAfterBreak="0">
    <w:nsid w:val="74745208"/>
    <w:multiLevelType w:val="hybridMultilevel"/>
    <w:tmpl w:val="56987244"/>
    <w:lvl w:ilvl="0" w:tplc="1DC0A72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E7E0CE9"/>
    <w:multiLevelType w:val="singleLevel"/>
    <w:tmpl w:val="C9929326"/>
    <w:lvl w:ilvl="0">
      <w:start w:val="1"/>
      <w:numFmt w:val="none"/>
      <w:pStyle w:val="ListPicture"/>
      <w:lvlText w:val=""/>
      <w:legacy w:legacy="1" w:legacySpace="0" w:legacyIndent="0"/>
      <w:lvlJc w:val="left"/>
    </w:lvl>
  </w:abstractNum>
  <w:abstractNum w:abstractNumId="21" w15:restartNumberingAfterBreak="0">
    <w:nsid w:val="7EB53D23"/>
    <w:multiLevelType w:val="hybridMultilevel"/>
    <w:tmpl w:val="303831A0"/>
    <w:lvl w:ilvl="0" w:tplc="60C4D334">
      <w:start w:val="3"/>
      <w:numFmt w:val="bullet"/>
      <w:lvlText w:val=""/>
      <w:lvlJc w:val="left"/>
      <w:pPr>
        <w:ind w:left="927" w:hanging="360"/>
      </w:pPr>
      <w:rPr>
        <w:rFonts w:ascii="Symbol" w:eastAsia="Calibri" w:hAnsi="Symbol" w:cs="Arial" w:hint="default"/>
      </w:rPr>
    </w:lvl>
    <w:lvl w:ilvl="1" w:tplc="08090003">
      <w:start w:val="1"/>
      <w:numFmt w:val="bullet"/>
      <w:lvlText w:val="o"/>
      <w:lvlJc w:val="left"/>
      <w:pPr>
        <w:ind w:left="1647" w:hanging="360"/>
      </w:pPr>
      <w:rPr>
        <w:rFonts w:ascii="Courier New" w:hAnsi="Courier New" w:cs="Courier New" w:hint="default"/>
      </w:rPr>
    </w:lvl>
    <w:lvl w:ilvl="2" w:tplc="08090005">
      <w:start w:val="1"/>
      <w:numFmt w:val="bullet"/>
      <w:lvlText w:val=""/>
      <w:lvlJc w:val="left"/>
      <w:pPr>
        <w:ind w:left="2367" w:hanging="360"/>
      </w:pPr>
      <w:rPr>
        <w:rFonts w:ascii="Wingdings" w:hAnsi="Wingdings" w:hint="default"/>
      </w:rPr>
    </w:lvl>
    <w:lvl w:ilvl="3" w:tplc="08090001">
      <w:start w:val="1"/>
      <w:numFmt w:val="bullet"/>
      <w:lvlText w:val=""/>
      <w:lvlJc w:val="left"/>
      <w:pPr>
        <w:ind w:left="3087" w:hanging="360"/>
      </w:pPr>
      <w:rPr>
        <w:rFonts w:ascii="Symbol" w:hAnsi="Symbol" w:hint="default"/>
      </w:rPr>
    </w:lvl>
    <w:lvl w:ilvl="4" w:tplc="08090003">
      <w:start w:val="1"/>
      <w:numFmt w:val="bullet"/>
      <w:lvlText w:val="o"/>
      <w:lvlJc w:val="left"/>
      <w:pPr>
        <w:ind w:left="3807" w:hanging="360"/>
      </w:pPr>
      <w:rPr>
        <w:rFonts w:ascii="Courier New" w:hAnsi="Courier New" w:cs="Courier New" w:hint="default"/>
      </w:rPr>
    </w:lvl>
    <w:lvl w:ilvl="5" w:tplc="08090005">
      <w:start w:val="1"/>
      <w:numFmt w:val="bullet"/>
      <w:lvlText w:val=""/>
      <w:lvlJc w:val="left"/>
      <w:pPr>
        <w:ind w:left="4527" w:hanging="360"/>
      </w:pPr>
      <w:rPr>
        <w:rFonts w:ascii="Wingdings" w:hAnsi="Wingdings" w:hint="default"/>
      </w:rPr>
    </w:lvl>
    <w:lvl w:ilvl="6" w:tplc="08090001">
      <w:start w:val="1"/>
      <w:numFmt w:val="bullet"/>
      <w:lvlText w:val=""/>
      <w:lvlJc w:val="left"/>
      <w:pPr>
        <w:ind w:left="5247" w:hanging="360"/>
      </w:pPr>
      <w:rPr>
        <w:rFonts w:ascii="Symbol" w:hAnsi="Symbol" w:hint="default"/>
      </w:rPr>
    </w:lvl>
    <w:lvl w:ilvl="7" w:tplc="08090003">
      <w:start w:val="1"/>
      <w:numFmt w:val="bullet"/>
      <w:lvlText w:val="o"/>
      <w:lvlJc w:val="left"/>
      <w:pPr>
        <w:ind w:left="5967" w:hanging="360"/>
      </w:pPr>
      <w:rPr>
        <w:rFonts w:ascii="Courier New" w:hAnsi="Courier New" w:cs="Courier New" w:hint="default"/>
      </w:rPr>
    </w:lvl>
    <w:lvl w:ilvl="8" w:tplc="08090005">
      <w:start w:val="1"/>
      <w:numFmt w:val="bullet"/>
      <w:lvlText w:val=""/>
      <w:lvlJc w:val="left"/>
      <w:pPr>
        <w:ind w:left="6687" w:hanging="360"/>
      </w:pPr>
      <w:rPr>
        <w:rFonts w:ascii="Wingdings" w:hAnsi="Wingdings" w:hint="default"/>
      </w:rPr>
    </w:lvl>
  </w:abstractNum>
  <w:num w:numId="1" w16cid:durableId="688069630">
    <w:abstractNumId w:val="12"/>
  </w:num>
  <w:num w:numId="2" w16cid:durableId="1650941813">
    <w:abstractNumId w:val="15"/>
  </w:num>
  <w:num w:numId="3" w16cid:durableId="697661706">
    <w:abstractNumId w:val="17"/>
  </w:num>
  <w:num w:numId="4" w16cid:durableId="2014794830">
    <w:abstractNumId w:val="4"/>
  </w:num>
  <w:num w:numId="5" w16cid:durableId="220603560">
    <w:abstractNumId w:val="11"/>
  </w:num>
  <w:num w:numId="6" w16cid:durableId="925576633">
    <w:abstractNumId w:val="13"/>
  </w:num>
  <w:num w:numId="7" w16cid:durableId="50814731">
    <w:abstractNumId w:val="3"/>
  </w:num>
  <w:num w:numId="8" w16cid:durableId="64499470">
    <w:abstractNumId w:val="1"/>
  </w:num>
  <w:num w:numId="9" w16cid:durableId="1748963327">
    <w:abstractNumId w:val="16"/>
  </w:num>
  <w:num w:numId="10" w16cid:durableId="1424718492">
    <w:abstractNumId w:val="20"/>
  </w:num>
  <w:num w:numId="11" w16cid:durableId="898828013">
    <w:abstractNumId w:val="18"/>
  </w:num>
  <w:num w:numId="12" w16cid:durableId="1216620295">
    <w:abstractNumId w:val="14"/>
  </w:num>
  <w:num w:numId="13" w16cid:durableId="431710234">
    <w:abstractNumId w:val="8"/>
  </w:num>
  <w:num w:numId="14" w16cid:durableId="101071048">
    <w:abstractNumId w:val="19"/>
  </w:num>
  <w:num w:numId="15" w16cid:durableId="762411729">
    <w:abstractNumId w:val="10"/>
  </w:num>
  <w:num w:numId="16" w16cid:durableId="1397435322">
    <w:abstractNumId w:val="9"/>
  </w:num>
  <w:num w:numId="17" w16cid:durableId="595556468">
    <w:abstractNumId w:val="2"/>
  </w:num>
  <w:num w:numId="18" w16cid:durableId="775560289">
    <w:abstractNumId w:val="7"/>
  </w:num>
  <w:num w:numId="19" w16cid:durableId="426585047">
    <w:abstractNumId w:val="3"/>
  </w:num>
  <w:num w:numId="20" w16cid:durableId="2001813201">
    <w:abstractNumId w:val="0"/>
  </w:num>
  <w:num w:numId="21" w16cid:durableId="182482852">
    <w:abstractNumId w:val="5"/>
  </w:num>
  <w:num w:numId="22" w16cid:durableId="214589773">
    <w:abstractNumId w:val="6"/>
  </w:num>
  <w:num w:numId="23" w16cid:durableId="266162988">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sa Medina, Wilson">
    <w15:presenceInfo w15:providerId="AD" w15:userId="S::Wilson.Sosa@FISGLOBAL.COM::dfbe6313-7740-4761-a7c5-7c277b35a9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intFractionalCharacterWidth/>
  <w:embedSystemFonts/>
  <w:mirrorMargins/>
  <w:activeWritingStyle w:appName="MSWord" w:lang="en-GB"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45"/>
  <w:doNotHyphenateCaps/>
  <w:evenAndOddHeaders/>
  <w:drawingGridHorizontalSpacing w:val="110"/>
  <w:displayHorizontalDrawingGridEvery w:val="0"/>
  <w:displayVerticalDrawingGridEvery w:val="0"/>
  <w:doNotShadeFormData/>
  <w:noPunctuationKerning/>
  <w:characterSpacingControl w:val="doNotCompress"/>
  <w:hdrShapeDefaults>
    <o:shapedefaults v:ext="edit" spidmax="2050">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28A"/>
    <w:rsid w:val="000009A2"/>
    <w:rsid w:val="000029CC"/>
    <w:rsid w:val="00002A66"/>
    <w:rsid w:val="00003CC9"/>
    <w:rsid w:val="00011681"/>
    <w:rsid w:val="00020352"/>
    <w:rsid w:val="00021813"/>
    <w:rsid w:val="000270DB"/>
    <w:rsid w:val="00027EB6"/>
    <w:rsid w:val="000303AF"/>
    <w:rsid w:val="000353D7"/>
    <w:rsid w:val="00040C7F"/>
    <w:rsid w:val="00042409"/>
    <w:rsid w:val="00046718"/>
    <w:rsid w:val="000471D6"/>
    <w:rsid w:val="000516D1"/>
    <w:rsid w:val="000525FD"/>
    <w:rsid w:val="00052CF3"/>
    <w:rsid w:val="0005488C"/>
    <w:rsid w:val="0006261F"/>
    <w:rsid w:val="00064501"/>
    <w:rsid w:val="00065108"/>
    <w:rsid w:val="00066437"/>
    <w:rsid w:val="00074E64"/>
    <w:rsid w:val="00076AF8"/>
    <w:rsid w:val="00084845"/>
    <w:rsid w:val="0008558B"/>
    <w:rsid w:val="00095220"/>
    <w:rsid w:val="000A28BC"/>
    <w:rsid w:val="000B0ADC"/>
    <w:rsid w:val="000B1EBC"/>
    <w:rsid w:val="000E3FF3"/>
    <w:rsid w:val="000E6A09"/>
    <w:rsid w:val="000F0284"/>
    <w:rsid w:val="00102BFA"/>
    <w:rsid w:val="00103B92"/>
    <w:rsid w:val="00105524"/>
    <w:rsid w:val="00112831"/>
    <w:rsid w:val="001226DB"/>
    <w:rsid w:val="00123D1C"/>
    <w:rsid w:val="00125867"/>
    <w:rsid w:val="00127E8C"/>
    <w:rsid w:val="0013106A"/>
    <w:rsid w:val="001339A1"/>
    <w:rsid w:val="00146E23"/>
    <w:rsid w:val="001639D2"/>
    <w:rsid w:val="00163DCD"/>
    <w:rsid w:val="00165EFE"/>
    <w:rsid w:val="001670DC"/>
    <w:rsid w:val="001701E6"/>
    <w:rsid w:val="001725F4"/>
    <w:rsid w:val="00181AF1"/>
    <w:rsid w:val="00185FD1"/>
    <w:rsid w:val="0019104B"/>
    <w:rsid w:val="001A6ECF"/>
    <w:rsid w:val="001B0676"/>
    <w:rsid w:val="001C012B"/>
    <w:rsid w:val="001C05BB"/>
    <w:rsid w:val="001C06C3"/>
    <w:rsid w:val="001C1010"/>
    <w:rsid w:val="001C2525"/>
    <w:rsid w:val="001C2C82"/>
    <w:rsid w:val="001D5594"/>
    <w:rsid w:val="001E2771"/>
    <w:rsid w:val="001F0414"/>
    <w:rsid w:val="00202E9F"/>
    <w:rsid w:val="00207BE3"/>
    <w:rsid w:val="00212FEE"/>
    <w:rsid w:val="0021758D"/>
    <w:rsid w:val="00223DBD"/>
    <w:rsid w:val="00225BF1"/>
    <w:rsid w:val="00226D82"/>
    <w:rsid w:val="00227868"/>
    <w:rsid w:val="0023220B"/>
    <w:rsid w:val="00234742"/>
    <w:rsid w:val="002523CD"/>
    <w:rsid w:val="00264DC1"/>
    <w:rsid w:val="00265BD6"/>
    <w:rsid w:val="00275509"/>
    <w:rsid w:val="00276048"/>
    <w:rsid w:val="00276D0A"/>
    <w:rsid w:val="00282F03"/>
    <w:rsid w:val="00283DD0"/>
    <w:rsid w:val="00292566"/>
    <w:rsid w:val="002A4554"/>
    <w:rsid w:val="002A493F"/>
    <w:rsid w:val="002B4B64"/>
    <w:rsid w:val="002D2015"/>
    <w:rsid w:val="002D723C"/>
    <w:rsid w:val="002D7FDD"/>
    <w:rsid w:val="002E475D"/>
    <w:rsid w:val="002E76BF"/>
    <w:rsid w:val="002F1198"/>
    <w:rsid w:val="00304F88"/>
    <w:rsid w:val="003066E4"/>
    <w:rsid w:val="003144D0"/>
    <w:rsid w:val="003147F4"/>
    <w:rsid w:val="00317FEF"/>
    <w:rsid w:val="00320B35"/>
    <w:rsid w:val="003226C9"/>
    <w:rsid w:val="00327963"/>
    <w:rsid w:val="00332C5A"/>
    <w:rsid w:val="00350491"/>
    <w:rsid w:val="00356015"/>
    <w:rsid w:val="0035728A"/>
    <w:rsid w:val="00370EE6"/>
    <w:rsid w:val="00372AB2"/>
    <w:rsid w:val="00375E37"/>
    <w:rsid w:val="0038041C"/>
    <w:rsid w:val="003903FB"/>
    <w:rsid w:val="00391CCF"/>
    <w:rsid w:val="00393EF2"/>
    <w:rsid w:val="003A184B"/>
    <w:rsid w:val="003A79DA"/>
    <w:rsid w:val="003B7E03"/>
    <w:rsid w:val="003C1108"/>
    <w:rsid w:val="003C4B53"/>
    <w:rsid w:val="003E70F6"/>
    <w:rsid w:val="003F075B"/>
    <w:rsid w:val="003F77DB"/>
    <w:rsid w:val="00401331"/>
    <w:rsid w:val="00410332"/>
    <w:rsid w:val="00411AC5"/>
    <w:rsid w:val="0041248C"/>
    <w:rsid w:val="00420EA0"/>
    <w:rsid w:val="00422837"/>
    <w:rsid w:val="004250EB"/>
    <w:rsid w:val="0042610D"/>
    <w:rsid w:val="0043127E"/>
    <w:rsid w:val="00433412"/>
    <w:rsid w:val="00435419"/>
    <w:rsid w:val="00436FD0"/>
    <w:rsid w:val="00440884"/>
    <w:rsid w:val="00441A56"/>
    <w:rsid w:val="00441E10"/>
    <w:rsid w:val="004549CA"/>
    <w:rsid w:val="00464C59"/>
    <w:rsid w:val="00474376"/>
    <w:rsid w:val="00476BDB"/>
    <w:rsid w:val="004A119A"/>
    <w:rsid w:val="004A27C0"/>
    <w:rsid w:val="004B080C"/>
    <w:rsid w:val="004B2BB9"/>
    <w:rsid w:val="004B3746"/>
    <w:rsid w:val="004C5C3C"/>
    <w:rsid w:val="004C69EA"/>
    <w:rsid w:val="004F34F9"/>
    <w:rsid w:val="005115C7"/>
    <w:rsid w:val="00511902"/>
    <w:rsid w:val="00515750"/>
    <w:rsid w:val="0052324C"/>
    <w:rsid w:val="005252BA"/>
    <w:rsid w:val="00557B35"/>
    <w:rsid w:val="00557F36"/>
    <w:rsid w:val="00580D36"/>
    <w:rsid w:val="0058181C"/>
    <w:rsid w:val="00594018"/>
    <w:rsid w:val="0059653B"/>
    <w:rsid w:val="005A244F"/>
    <w:rsid w:val="005A3ACF"/>
    <w:rsid w:val="005B0040"/>
    <w:rsid w:val="005B764D"/>
    <w:rsid w:val="005C162E"/>
    <w:rsid w:val="005D41F0"/>
    <w:rsid w:val="005D65DA"/>
    <w:rsid w:val="005E76A6"/>
    <w:rsid w:val="005F0A91"/>
    <w:rsid w:val="005F2C12"/>
    <w:rsid w:val="005F3627"/>
    <w:rsid w:val="0060211C"/>
    <w:rsid w:val="0062361D"/>
    <w:rsid w:val="006305FC"/>
    <w:rsid w:val="0063596A"/>
    <w:rsid w:val="006373EE"/>
    <w:rsid w:val="00644A9D"/>
    <w:rsid w:val="0064774A"/>
    <w:rsid w:val="00650282"/>
    <w:rsid w:val="006503DB"/>
    <w:rsid w:val="00653D5C"/>
    <w:rsid w:val="00656797"/>
    <w:rsid w:val="00673542"/>
    <w:rsid w:val="00677D69"/>
    <w:rsid w:val="00680A72"/>
    <w:rsid w:val="006A7D8C"/>
    <w:rsid w:val="006B73A9"/>
    <w:rsid w:val="006C222A"/>
    <w:rsid w:val="006D0517"/>
    <w:rsid w:val="006D4D99"/>
    <w:rsid w:val="006E2B98"/>
    <w:rsid w:val="006F2A62"/>
    <w:rsid w:val="007049F2"/>
    <w:rsid w:val="00715465"/>
    <w:rsid w:val="0071668A"/>
    <w:rsid w:val="00730F89"/>
    <w:rsid w:val="00736988"/>
    <w:rsid w:val="00742913"/>
    <w:rsid w:val="00754E77"/>
    <w:rsid w:val="00771B9E"/>
    <w:rsid w:val="00773B8C"/>
    <w:rsid w:val="00776A71"/>
    <w:rsid w:val="007816B2"/>
    <w:rsid w:val="0079246A"/>
    <w:rsid w:val="007A491F"/>
    <w:rsid w:val="007A56B8"/>
    <w:rsid w:val="007A76C3"/>
    <w:rsid w:val="007B3147"/>
    <w:rsid w:val="007C7106"/>
    <w:rsid w:val="007D2336"/>
    <w:rsid w:val="007E2904"/>
    <w:rsid w:val="007F0455"/>
    <w:rsid w:val="007F443A"/>
    <w:rsid w:val="007F7185"/>
    <w:rsid w:val="00801291"/>
    <w:rsid w:val="00804C53"/>
    <w:rsid w:val="008111BE"/>
    <w:rsid w:val="008149EB"/>
    <w:rsid w:val="00817B91"/>
    <w:rsid w:val="00827EC2"/>
    <w:rsid w:val="00830117"/>
    <w:rsid w:val="0083763C"/>
    <w:rsid w:val="008402B0"/>
    <w:rsid w:val="00842039"/>
    <w:rsid w:val="0084310F"/>
    <w:rsid w:val="00843861"/>
    <w:rsid w:val="008447EA"/>
    <w:rsid w:val="0084576F"/>
    <w:rsid w:val="008531B6"/>
    <w:rsid w:val="0085350F"/>
    <w:rsid w:val="00862507"/>
    <w:rsid w:val="00862D9C"/>
    <w:rsid w:val="00867782"/>
    <w:rsid w:val="00873BCF"/>
    <w:rsid w:val="008743A6"/>
    <w:rsid w:val="00875EBD"/>
    <w:rsid w:val="00881664"/>
    <w:rsid w:val="00892562"/>
    <w:rsid w:val="008969F7"/>
    <w:rsid w:val="008A0D1B"/>
    <w:rsid w:val="008A5CE8"/>
    <w:rsid w:val="008A712A"/>
    <w:rsid w:val="008B08C4"/>
    <w:rsid w:val="008B3E92"/>
    <w:rsid w:val="008C126F"/>
    <w:rsid w:val="008C13D8"/>
    <w:rsid w:val="008C2DE1"/>
    <w:rsid w:val="008C677E"/>
    <w:rsid w:val="008D479F"/>
    <w:rsid w:val="008E3C10"/>
    <w:rsid w:val="008F3F8B"/>
    <w:rsid w:val="00912F76"/>
    <w:rsid w:val="009148A7"/>
    <w:rsid w:val="00917CDB"/>
    <w:rsid w:val="009221DC"/>
    <w:rsid w:val="00922F42"/>
    <w:rsid w:val="00927EB8"/>
    <w:rsid w:val="00935318"/>
    <w:rsid w:val="00936497"/>
    <w:rsid w:val="0094099F"/>
    <w:rsid w:val="00943A5C"/>
    <w:rsid w:val="009442C9"/>
    <w:rsid w:val="00951A58"/>
    <w:rsid w:val="00954F28"/>
    <w:rsid w:val="0096028B"/>
    <w:rsid w:val="00961D14"/>
    <w:rsid w:val="0096568B"/>
    <w:rsid w:val="00966E38"/>
    <w:rsid w:val="0098097A"/>
    <w:rsid w:val="00982F03"/>
    <w:rsid w:val="00984736"/>
    <w:rsid w:val="0099102B"/>
    <w:rsid w:val="009A41F0"/>
    <w:rsid w:val="009B3A1D"/>
    <w:rsid w:val="009B49B2"/>
    <w:rsid w:val="009B6CA4"/>
    <w:rsid w:val="009C0853"/>
    <w:rsid w:val="009E1336"/>
    <w:rsid w:val="009E2511"/>
    <w:rsid w:val="009E3E6D"/>
    <w:rsid w:val="009E5C24"/>
    <w:rsid w:val="009F2B4B"/>
    <w:rsid w:val="009F39F2"/>
    <w:rsid w:val="009F58C5"/>
    <w:rsid w:val="00A0245E"/>
    <w:rsid w:val="00A05D33"/>
    <w:rsid w:val="00A07E2E"/>
    <w:rsid w:val="00A10A15"/>
    <w:rsid w:val="00A154EF"/>
    <w:rsid w:val="00A16F23"/>
    <w:rsid w:val="00A175D3"/>
    <w:rsid w:val="00A20FB8"/>
    <w:rsid w:val="00A24AEC"/>
    <w:rsid w:val="00A32BD4"/>
    <w:rsid w:val="00A3523E"/>
    <w:rsid w:val="00A35F11"/>
    <w:rsid w:val="00A5445A"/>
    <w:rsid w:val="00A67410"/>
    <w:rsid w:val="00A72C99"/>
    <w:rsid w:val="00A77518"/>
    <w:rsid w:val="00A8169D"/>
    <w:rsid w:val="00A8721E"/>
    <w:rsid w:val="00AB5509"/>
    <w:rsid w:val="00AC031B"/>
    <w:rsid w:val="00AC7AE1"/>
    <w:rsid w:val="00AD510F"/>
    <w:rsid w:val="00AE0BDA"/>
    <w:rsid w:val="00AE3416"/>
    <w:rsid w:val="00AF26D0"/>
    <w:rsid w:val="00AF545E"/>
    <w:rsid w:val="00AF77BE"/>
    <w:rsid w:val="00B01319"/>
    <w:rsid w:val="00B1143C"/>
    <w:rsid w:val="00B121DC"/>
    <w:rsid w:val="00B146A3"/>
    <w:rsid w:val="00B149B7"/>
    <w:rsid w:val="00B25FB3"/>
    <w:rsid w:val="00B32657"/>
    <w:rsid w:val="00B326C6"/>
    <w:rsid w:val="00B366EC"/>
    <w:rsid w:val="00B604F2"/>
    <w:rsid w:val="00B6399E"/>
    <w:rsid w:val="00B677AB"/>
    <w:rsid w:val="00B81837"/>
    <w:rsid w:val="00B83DCA"/>
    <w:rsid w:val="00B857BD"/>
    <w:rsid w:val="00BA325E"/>
    <w:rsid w:val="00BA5391"/>
    <w:rsid w:val="00BB3EB7"/>
    <w:rsid w:val="00BC0AD7"/>
    <w:rsid w:val="00BC1C0C"/>
    <w:rsid w:val="00BC5748"/>
    <w:rsid w:val="00BD0925"/>
    <w:rsid w:val="00BD23FA"/>
    <w:rsid w:val="00BE2C8E"/>
    <w:rsid w:val="00BE5323"/>
    <w:rsid w:val="00BE7F74"/>
    <w:rsid w:val="00BF4573"/>
    <w:rsid w:val="00BF7695"/>
    <w:rsid w:val="00C00387"/>
    <w:rsid w:val="00C0089F"/>
    <w:rsid w:val="00C03D03"/>
    <w:rsid w:val="00C04E73"/>
    <w:rsid w:val="00C05CFE"/>
    <w:rsid w:val="00C103AF"/>
    <w:rsid w:val="00C134CE"/>
    <w:rsid w:val="00C13CBD"/>
    <w:rsid w:val="00C156F3"/>
    <w:rsid w:val="00C21FC9"/>
    <w:rsid w:val="00C22B80"/>
    <w:rsid w:val="00C25DB9"/>
    <w:rsid w:val="00C32F2A"/>
    <w:rsid w:val="00C35E68"/>
    <w:rsid w:val="00C37153"/>
    <w:rsid w:val="00C402EC"/>
    <w:rsid w:val="00C444CD"/>
    <w:rsid w:val="00C44627"/>
    <w:rsid w:val="00C46EB5"/>
    <w:rsid w:val="00C56BF0"/>
    <w:rsid w:val="00C61C8D"/>
    <w:rsid w:val="00C67DC4"/>
    <w:rsid w:val="00C70343"/>
    <w:rsid w:val="00C71AE4"/>
    <w:rsid w:val="00C81DA9"/>
    <w:rsid w:val="00C82AF4"/>
    <w:rsid w:val="00C85D72"/>
    <w:rsid w:val="00C91982"/>
    <w:rsid w:val="00CA0D8F"/>
    <w:rsid w:val="00CB14C0"/>
    <w:rsid w:val="00CB5220"/>
    <w:rsid w:val="00CC0C5F"/>
    <w:rsid w:val="00CC2D31"/>
    <w:rsid w:val="00CC4B25"/>
    <w:rsid w:val="00CC5E2B"/>
    <w:rsid w:val="00CD136A"/>
    <w:rsid w:val="00CD3E9A"/>
    <w:rsid w:val="00CE1437"/>
    <w:rsid w:val="00CE278E"/>
    <w:rsid w:val="00CE2D55"/>
    <w:rsid w:val="00CE6776"/>
    <w:rsid w:val="00CE6A4E"/>
    <w:rsid w:val="00CF612F"/>
    <w:rsid w:val="00D00A18"/>
    <w:rsid w:val="00D14979"/>
    <w:rsid w:val="00D14ACB"/>
    <w:rsid w:val="00D14C4B"/>
    <w:rsid w:val="00D2230B"/>
    <w:rsid w:val="00D25ABE"/>
    <w:rsid w:val="00D44198"/>
    <w:rsid w:val="00D44B5B"/>
    <w:rsid w:val="00D4777C"/>
    <w:rsid w:val="00D51C4F"/>
    <w:rsid w:val="00D52870"/>
    <w:rsid w:val="00D5527A"/>
    <w:rsid w:val="00D63530"/>
    <w:rsid w:val="00D6369A"/>
    <w:rsid w:val="00D7186B"/>
    <w:rsid w:val="00D76174"/>
    <w:rsid w:val="00D766DD"/>
    <w:rsid w:val="00D80B12"/>
    <w:rsid w:val="00D95CF7"/>
    <w:rsid w:val="00DB677E"/>
    <w:rsid w:val="00DD2FF1"/>
    <w:rsid w:val="00DD569C"/>
    <w:rsid w:val="00DE3A4E"/>
    <w:rsid w:val="00DE7121"/>
    <w:rsid w:val="00DF5413"/>
    <w:rsid w:val="00E0455E"/>
    <w:rsid w:val="00E1770D"/>
    <w:rsid w:val="00E17DE7"/>
    <w:rsid w:val="00E35809"/>
    <w:rsid w:val="00E40E27"/>
    <w:rsid w:val="00E42B51"/>
    <w:rsid w:val="00E5231C"/>
    <w:rsid w:val="00E56FA2"/>
    <w:rsid w:val="00E63C25"/>
    <w:rsid w:val="00E75C47"/>
    <w:rsid w:val="00E877BF"/>
    <w:rsid w:val="00EB0A29"/>
    <w:rsid w:val="00EB237C"/>
    <w:rsid w:val="00EC0B07"/>
    <w:rsid w:val="00EC55A3"/>
    <w:rsid w:val="00ED0EFD"/>
    <w:rsid w:val="00EF41AB"/>
    <w:rsid w:val="00EF587B"/>
    <w:rsid w:val="00F017D6"/>
    <w:rsid w:val="00F04F39"/>
    <w:rsid w:val="00F05DAF"/>
    <w:rsid w:val="00F317A4"/>
    <w:rsid w:val="00F327D2"/>
    <w:rsid w:val="00F377E3"/>
    <w:rsid w:val="00F40654"/>
    <w:rsid w:val="00F42126"/>
    <w:rsid w:val="00F44AA9"/>
    <w:rsid w:val="00F50E11"/>
    <w:rsid w:val="00F52995"/>
    <w:rsid w:val="00F5384B"/>
    <w:rsid w:val="00F6280F"/>
    <w:rsid w:val="00F66E10"/>
    <w:rsid w:val="00F70ECC"/>
    <w:rsid w:val="00F75712"/>
    <w:rsid w:val="00F7612E"/>
    <w:rsid w:val="00F80657"/>
    <w:rsid w:val="00F814DD"/>
    <w:rsid w:val="00F8376E"/>
    <w:rsid w:val="00F962B3"/>
    <w:rsid w:val="00F96868"/>
    <w:rsid w:val="00FA1348"/>
    <w:rsid w:val="00FA340A"/>
    <w:rsid w:val="00FB5966"/>
    <w:rsid w:val="00FC2CCC"/>
    <w:rsid w:val="00FC7BF4"/>
    <w:rsid w:val="00FD412E"/>
    <w:rsid w:val="00FE19B8"/>
    <w:rsid w:val="00FE58BA"/>
    <w:rsid w:val="00FE7F2E"/>
    <w:rsid w:val="00FF052F"/>
    <w:rsid w:val="00FF2381"/>
    <w:rsid w:val="00FF32C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ersonName"/>
  <w:smartTagType w:namespaceuri="urn:schemas-microsoft-com:office:smarttags" w:name="date"/>
  <w:smartTagType w:namespaceuri="urn:schemas-microsoft-com:office:smarttags" w:name="stockticker"/>
  <w:shapeDefaults>
    <o:shapedefaults v:ext="edit" spidmax="2050">
      <o:colormru v:ext="edit" colors="#ddd"/>
    </o:shapedefaults>
    <o:shapelayout v:ext="edit">
      <o:idmap v:ext="edit" data="2"/>
    </o:shapelayout>
  </w:shapeDefaults>
  <w:decimalSymbol w:val="."/>
  <w:listSeparator w:val=","/>
  <w14:docId w14:val="23A17031"/>
  <w15:docId w15:val="{8483B7B3-D13A-4377-B50A-595C8525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3CD"/>
    <w:pPr>
      <w:spacing w:before="120"/>
      <w:ind w:left="1080"/>
      <w:jc w:val="both"/>
    </w:pPr>
    <w:rPr>
      <w:rFonts w:ascii="Arial" w:hAnsi="Arial"/>
      <w:sz w:val="22"/>
      <w:lang w:val="en-GB" w:eastAsia="en-GB"/>
    </w:rPr>
  </w:style>
  <w:style w:type="paragraph" w:styleId="Heading1">
    <w:name w:val="heading 1"/>
    <w:basedOn w:val="Normal"/>
    <w:next w:val="Normal"/>
    <w:qFormat/>
    <w:rsid w:val="002523CD"/>
    <w:pPr>
      <w:keepNext/>
      <w:pageBreakBefore/>
      <w:numPr>
        <w:numId w:val="7"/>
      </w:numPr>
      <w:tabs>
        <w:tab w:val="clear" w:pos="720"/>
        <w:tab w:val="left" w:pos="1080"/>
      </w:tabs>
      <w:spacing w:before="0" w:after="240"/>
      <w:ind w:left="1080" w:hanging="1080"/>
      <w:outlineLvl w:val="0"/>
    </w:pPr>
    <w:rPr>
      <w:b/>
      <w:kern w:val="28"/>
      <w:position w:val="4"/>
      <w:sz w:val="42"/>
    </w:rPr>
  </w:style>
  <w:style w:type="paragraph" w:styleId="Heading2">
    <w:name w:val="heading 2"/>
    <w:basedOn w:val="Heading1"/>
    <w:next w:val="Normal"/>
    <w:qFormat/>
    <w:rsid w:val="005F2C12"/>
    <w:pPr>
      <w:keepNext w:val="0"/>
      <w:pageBreakBefore w:val="0"/>
      <w:widowControl w:val="0"/>
      <w:numPr>
        <w:ilvl w:val="1"/>
      </w:numPr>
      <w:tabs>
        <w:tab w:val="clear" w:pos="10011"/>
      </w:tabs>
      <w:spacing w:before="360" w:after="60"/>
      <w:ind w:left="0"/>
      <w:outlineLvl w:val="1"/>
    </w:pPr>
    <w:rPr>
      <w:color w:val="808080"/>
      <w:sz w:val="36"/>
    </w:rPr>
  </w:style>
  <w:style w:type="paragraph" w:styleId="Heading3">
    <w:name w:val="heading 3"/>
    <w:basedOn w:val="Heading2"/>
    <w:next w:val="Normal"/>
    <w:qFormat/>
    <w:rsid w:val="002523CD"/>
    <w:pPr>
      <w:numPr>
        <w:ilvl w:val="2"/>
      </w:numPr>
      <w:tabs>
        <w:tab w:val="left" w:pos="2160"/>
      </w:tabs>
      <w:outlineLvl w:val="2"/>
    </w:pPr>
    <w:rPr>
      <w:color w:val="auto"/>
      <w:kern w:val="0"/>
      <w:sz w:val="32"/>
    </w:rPr>
  </w:style>
  <w:style w:type="paragraph" w:styleId="Heading4">
    <w:name w:val="heading 4"/>
    <w:basedOn w:val="Heading3"/>
    <w:next w:val="Normal"/>
    <w:qFormat/>
    <w:rsid w:val="002523CD"/>
    <w:pPr>
      <w:numPr>
        <w:ilvl w:val="3"/>
      </w:numPr>
      <w:outlineLvl w:val="3"/>
    </w:pPr>
    <w:rPr>
      <w:color w:val="808080"/>
      <w:sz w:val="26"/>
    </w:rPr>
  </w:style>
  <w:style w:type="paragraph" w:styleId="Heading5">
    <w:name w:val="heading 5"/>
    <w:basedOn w:val="Normal"/>
    <w:next w:val="Normal"/>
    <w:qFormat/>
    <w:rsid w:val="002523CD"/>
    <w:pPr>
      <w:keepNext/>
      <w:numPr>
        <w:ilvl w:val="4"/>
        <w:numId w:val="7"/>
      </w:numPr>
      <w:tabs>
        <w:tab w:val="left" w:pos="2520"/>
      </w:tabs>
      <w:spacing w:before="360" w:after="60"/>
      <w:outlineLvl w:val="4"/>
    </w:pPr>
    <w:rPr>
      <w:b/>
    </w:rPr>
  </w:style>
  <w:style w:type="paragraph" w:styleId="Heading6">
    <w:name w:val="heading 6"/>
    <w:basedOn w:val="Normal"/>
    <w:next w:val="Normal"/>
    <w:qFormat/>
    <w:rsid w:val="002523CD"/>
    <w:pPr>
      <w:keepNext/>
      <w:spacing w:before="240" w:after="60"/>
      <w:ind w:left="0"/>
      <w:outlineLvl w:val="5"/>
    </w:pPr>
    <w:rPr>
      <w:b/>
    </w:rPr>
  </w:style>
  <w:style w:type="paragraph" w:styleId="Heading7">
    <w:name w:val="heading 7"/>
    <w:basedOn w:val="Normal"/>
    <w:next w:val="Normal"/>
    <w:qFormat/>
    <w:rsid w:val="002523CD"/>
    <w:pPr>
      <w:keepNext/>
      <w:spacing w:before="240" w:after="60"/>
      <w:ind w:left="0"/>
      <w:outlineLvl w:val="6"/>
    </w:pPr>
    <w:rPr>
      <w:b/>
      <w:sz w:val="24"/>
    </w:rPr>
  </w:style>
  <w:style w:type="paragraph" w:styleId="Heading8">
    <w:name w:val="heading 8"/>
    <w:basedOn w:val="Normal"/>
    <w:next w:val="Normal"/>
    <w:qFormat/>
    <w:rsid w:val="002523CD"/>
    <w:pPr>
      <w:spacing w:before="240" w:after="60"/>
      <w:ind w:left="0"/>
      <w:outlineLvl w:val="7"/>
    </w:pPr>
  </w:style>
  <w:style w:type="paragraph" w:styleId="Heading9">
    <w:name w:val="heading 9"/>
    <w:basedOn w:val="Normal"/>
    <w:next w:val="Normal"/>
    <w:qFormat/>
    <w:rsid w:val="002523CD"/>
    <w:pPr>
      <w:spacing w:before="240" w:after="60"/>
      <w:ind w:left="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rsid w:val="002523CD"/>
    <w:pPr>
      <w:tabs>
        <w:tab w:val="left" w:pos="720"/>
        <w:tab w:val="right" w:leader="dot" w:pos="9019"/>
      </w:tabs>
      <w:ind w:left="0"/>
    </w:pPr>
    <w:rPr>
      <w:b/>
      <w:noProof/>
    </w:rPr>
  </w:style>
  <w:style w:type="paragraph" w:styleId="TOC1">
    <w:name w:val="toc 1"/>
    <w:basedOn w:val="Normal"/>
    <w:next w:val="Normal"/>
    <w:uiPriority w:val="39"/>
    <w:rsid w:val="002523CD"/>
    <w:pPr>
      <w:tabs>
        <w:tab w:val="left" w:pos="360"/>
        <w:tab w:val="left" w:pos="720"/>
        <w:tab w:val="right" w:leader="dot" w:pos="9000"/>
      </w:tabs>
      <w:spacing w:before="360" w:after="120"/>
      <w:ind w:left="0"/>
    </w:pPr>
    <w:rPr>
      <w:b/>
      <w:caps/>
      <w:noProof/>
      <w:sz w:val="24"/>
    </w:rPr>
  </w:style>
  <w:style w:type="paragraph" w:styleId="Index3">
    <w:name w:val="index 3"/>
    <w:basedOn w:val="IndexBase"/>
    <w:semiHidden/>
    <w:rsid w:val="002523CD"/>
    <w:pPr>
      <w:spacing w:before="60" w:line="240" w:lineRule="auto"/>
      <w:ind w:left="1080"/>
    </w:pPr>
    <w:rPr>
      <w:noProof/>
    </w:rPr>
  </w:style>
  <w:style w:type="paragraph" w:customStyle="1" w:styleId="IndexBase">
    <w:name w:val="Index Base"/>
    <w:basedOn w:val="Normal"/>
    <w:rsid w:val="002523CD"/>
    <w:pPr>
      <w:spacing w:line="240" w:lineRule="atLeast"/>
      <w:ind w:left="360" w:hanging="360"/>
    </w:pPr>
    <w:rPr>
      <w:sz w:val="18"/>
    </w:rPr>
  </w:style>
  <w:style w:type="paragraph" w:styleId="Index2">
    <w:name w:val="index 2"/>
    <w:basedOn w:val="IndexBase"/>
    <w:semiHidden/>
    <w:rsid w:val="002523CD"/>
    <w:pPr>
      <w:spacing w:line="240" w:lineRule="auto"/>
      <w:ind w:left="720"/>
    </w:pPr>
  </w:style>
  <w:style w:type="paragraph" w:styleId="Index1">
    <w:name w:val="index 1"/>
    <w:basedOn w:val="IndexBase"/>
    <w:semiHidden/>
    <w:rsid w:val="002523CD"/>
  </w:style>
  <w:style w:type="paragraph" w:styleId="IndexHeading">
    <w:name w:val="index heading"/>
    <w:basedOn w:val="Normal"/>
    <w:next w:val="Index1"/>
    <w:semiHidden/>
    <w:rsid w:val="002523CD"/>
    <w:pPr>
      <w:keepNext/>
      <w:spacing w:before="0" w:line="480" w:lineRule="atLeast"/>
      <w:ind w:left="0"/>
    </w:pPr>
    <w:rPr>
      <w:rFonts w:ascii="Arial Black" w:hAnsi="Arial Black"/>
      <w:spacing w:val="-5"/>
      <w:sz w:val="24"/>
    </w:rPr>
  </w:style>
  <w:style w:type="paragraph" w:styleId="Footer">
    <w:name w:val="footer"/>
    <w:basedOn w:val="Normal"/>
    <w:rsid w:val="002523CD"/>
    <w:pPr>
      <w:pBdr>
        <w:top w:val="single" w:sz="2" w:space="1" w:color="auto"/>
      </w:pBdr>
      <w:tabs>
        <w:tab w:val="center" w:pos="4320"/>
        <w:tab w:val="right" w:pos="9000"/>
      </w:tabs>
      <w:spacing w:before="0"/>
      <w:ind w:left="0"/>
      <w:jc w:val="left"/>
    </w:pPr>
    <w:rPr>
      <w:sz w:val="16"/>
    </w:rPr>
  </w:style>
  <w:style w:type="paragraph" w:customStyle="1" w:styleId="TipContinue">
    <w:name w:val="Tip Continue"/>
    <w:basedOn w:val="Normal"/>
    <w:rsid w:val="002523CD"/>
    <w:pPr>
      <w:pBdr>
        <w:bottom w:val="single" w:sz="12" w:space="1" w:color="auto"/>
      </w:pBdr>
      <w:ind w:firstLine="720"/>
    </w:pPr>
  </w:style>
  <w:style w:type="paragraph" w:styleId="Header">
    <w:name w:val="header"/>
    <w:basedOn w:val="Normal"/>
    <w:rsid w:val="002523CD"/>
    <w:pPr>
      <w:pBdr>
        <w:bottom w:val="single" w:sz="4" w:space="1" w:color="auto"/>
      </w:pBdr>
      <w:tabs>
        <w:tab w:val="right" w:pos="9000"/>
      </w:tabs>
      <w:spacing w:before="0" w:after="360"/>
      <w:ind w:left="0"/>
    </w:pPr>
    <w:rPr>
      <w:snapToGrid w:val="0"/>
      <w:sz w:val="16"/>
      <w:lang w:val="en-US" w:eastAsia="en-US"/>
    </w:rPr>
  </w:style>
  <w:style w:type="character" w:styleId="FootnoteReference">
    <w:name w:val="footnote reference"/>
    <w:basedOn w:val="DefaultParagraphFont"/>
    <w:semiHidden/>
    <w:rsid w:val="002523CD"/>
    <w:rPr>
      <w:vertAlign w:val="superscript"/>
    </w:rPr>
  </w:style>
  <w:style w:type="paragraph" w:styleId="FootnoteText">
    <w:name w:val="footnote text"/>
    <w:basedOn w:val="Normal"/>
    <w:semiHidden/>
    <w:rsid w:val="002523CD"/>
  </w:style>
  <w:style w:type="paragraph" w:styleId="Caption">
    <w:name w:val="caption"/>
    <w:basedOn w:val="Normal"/>
    <w:next w:val="Normal"/>
    <w:qFormat/>
    <w:rsid w:val="002523CD"/>
    <w:pPr>
      <w:spacing w:after="120"/>
      <w:jc w:val="center"/>
    </w:pPr>
    <w:rPr>
      <w:b/>
    </w:rPr>
  </w:style>
  <w:style w:type="paragraph" w:customStyle="1" w:styleId="TableHeading">
    <w:name w:val="Table Heading"/>
    <w:basedOn w:val="TableText"/>
    <w:next w:val="TableText"/>
    <w:rsid w:val="002523CD"/>
    <w:pPr>
      <w:keepNext/>
      <w:spacing w:before="100" w:after="100"/>
    </w:pPr>
    <w:rPr>
      <w:b/>
    </w:rPr>
  </w:style>
  <w:style w:type="paragraph" w:customStyle="1" w:styleId="TableText">
    <w:name w:val="Table Text"/>
    <w:basedOn w:val="Normal"/>
    <w:rsid w:val="002523CD"/>
    <w:pPr>
      <w:spacing w:before="60" w:after="60"/>
      <w:ind w:left="0"/>
      <w:jc w:val="left"/>
    </w:pPr>
  </w:style>
  <w:style w:type="character" w:styleId="PageNumber">
    <w:name w:val="page number"/>
    <w:basedOn w:val="DefaultParagraphFont"/>
    <w:rsid w:val="002523CD"/>
  </w:style>
  <w:style w:type="paragraph" w:styleId="TOC3">
    <w:name w:val="toc 3"/>
    <w:basedOn w:val="Normal"/>
    <w:next w:val="Normal"/>
    <w:uiPriority w:val="39"/>
    <w:rsid w:val="002523CD"/>
    <w:pPr>
      <w:tabs>
        <w:tab w:val="left" w:pos="1100"/>
        <w:tab w:val="left" w:pos="1620"/>
        <w:tab w:val="right" w:leader="dot" w:pos="9019"/>
      </w:tabs>
      <w:ind w:left="720"/>
    </w:pPr>
    <w:rPr>
      <w:noProof/>
    </w:rPr>
  </w:style>
  <w:style w:type="paragraph" w:styleId="TOC4">
    <w:name w:val="toc 4"/>
    <w:basedOn w:val="Normal"/>
    <w:next w:val="Normal"/>
    <w:semiHidden/>
    <w:rsid w:val="002523CD"/>
    <w:pPr>
      <w:tabs>
        <w:tab w:val="left" w:pos="1800"/>
        <w:tab w:val="right" w:leader="dot" w:pos="9019"/>
      </w:tabs>
      <w:spacing w:before="0"/>
      <w:ind w:left="720"/>
    </w:pPr>
    <w:rPr>
      <w:noProof/>
    </w:rPr>
  </w:style>
  <w:style w:type="paragraph" w:styleId="TOC5">
    <w:name w:val="toc 5"/>
    <w:basedOn w:val="Normal"/>
    <w:next w:val="Normal"/>
    <w:semiHidden/>
    <w:rsid w:val="002523CD"/>
    <w:pPr>
      <w:spacing w:before="0"/>
      <w:ind w:left="660"/>
    </w:pPr>
  </w:style>
  <w:style w:type="paragraph" w:styleId="TOC6">
    <w:name w:val="toc 6"/>
    <w:basedOn w:val="Normal"/>
    <w:next w:val="Normal"/>
    <w:semiHidden/>
    <w:rsid w:val="002523CD"/>
    <w:pPr>
      <w:spacing w:before="0"/>
      <w:ind w:left="880"/>
    </w:pPr>
  </w:style>
  <w:style w:type="paragraph" w:styleId="TOC7">
    <w:name w:val="toc 7"/>
    <w:basedOn w:val="Normal"/>
    <w:next w:val="Normal"/>
    <w:semiHidden/>
    <w:rsid w:val="002523CD"/>
    <w:pPr>
      <w:spacing w:before="0"/>
      <w:ind w:left="1100"/>
    </w:pPr>
  </w:style>
  <w:style w:type="paragraph" w:styleId="TOC8">
    <w:name w:val="toc 8"/>
    <w:basedOn w:val="Normal"/>
    <w:next w:val="Normal"/>
    <w:semiHidden/>
    <w:rsid w:val="002523CD"/>
    <w:pPr>
      <w:spacing w:before="0"/>
      <w:ind w:left="1320"/>
    </w:pPr>
  </w:style>
  <w:style w:type="paragraph" w:styleId="TOC9">
    <w:name w:val="toc 9"/>
    <w:basedOn w:val="Normal"/>
    <w:next w:val="Normal"/>
    <w:semiHidden/>
    <w:rsid w:val="002523CD"/>
    <w:pPr>
      <w:tabs>
        <w:tab w:val="right" w:leader="dot" w:pos="8640"/>
      </w:tabs>
      <w:spacing w:before="0"/>
      <w:ind w:left="720"/>
    </w:pPr>
    <w:rPr>
      <w:noProof/>
      <w:color w:val="0000FF"/>
    </w:rPr>
  </w:style>
  <w:style w:type="character" w:styleId="Hyperlink">
    <w:name w:val="Hyperlink"/>
    <w:basedOn w:val="DefaultParagraphFont"/>
    <w:rsid w:val="002523CD"/>
    <w:rPr>
      <w:b/>
      <w:dstrike w:val="0"/>
      <w:color w:val="0000FF"/>
      <w:u w:val="none"/>
      <w:vertAlign w:val="baseline"/>
    </w:rPr>
  </w:style>
  <w:style w:type="character" w:styleId="FollowedHyperlink">
    <w:name w:val="FollowedHyperlink"/>
    <w:basedOn w:val="DefaultParagraphFont"/>
    <w:rsid w:val="002523CD"/>
    <w:rPr>
      <w:color w:val="800080"/>
      <w:u w:val="single"/>
    </w:rPr>
  </w:style>
  <w:style w:type="paragraph" w:styleId="HTMLPreformatted">
    <w:name w:val="HTML Preformatted"/>
    <w:basedOn w:val="Normal"/>
    <w:rsid w:val="0025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pPr>
    <w:rPr>
      <w:rFonts w:ascii="Courier New" w:eastAsia="Arial Unicode MS" w:hAnsi="Courier New"/>
    </w:rPr>
  </w:style>
  <w:style w:type="paragraph" w:styleId="NormalWeb">
    <w:name w:val="Normal (Web)"/>
    <w:basedOn w:val="Normal"/>
    <w:rsid w:val="002523CD"/>
    <w:pPr>
      <w:spacing w:before="100" w:after="100"/>
      <w:ind w:left="0"/>
    </w:pPr>
    <w:rPr>
      <w:rFonts w:ascii="Arial Unicode MS" w:eastAsia="Arial Unicode MS" w:hAnsi="Arial Unicode MS"/>
      <w:sz w:val="24"/>
    </w:rPr>
  </w:style>
  <w:style w:type="paragraph" w:styleId="ListBullet">
    <w:name w:val="List Bullet"/>
    <w:basedOn w:val="Normal"/>
    <w:rsid w:val="001339A1"/>
    <w:pPr>
      <w:numPr>
        <w:numId w:val="4"/>
      </w:numPr>
      <w:tabs>
        <w:tab w:val="left" w:pos="1440"/>
      </w:tabs>
      <w:ind w:left="1775" w:hanging="357"/>
    </w:pPr>
  </w:style>
  <w:style w:type="paragraph" w:customStyle="1" w:styleId="ListPicture">
    <w:name w:val="List Picture"/>
    <w:basedOn w:val="ListContinue"/>
    <w:rsid w:val="002523CD"/>
    <w:pPr>
      <w:numPr>
        <w:numId w:val="10"/>
      </w:numPr>
      <w:spacing w:before="300" w:after="120"/>
      <w:ind w:left="1627"/>
    </w:pPr>
  </w:style>
  <w:style w:type="paragraph" w:styleId="ListContinue">
    <w:name w:val="List Continue"/>
    <w:basedOn w:val="Normal"/>
    <w:rsid w:val="002523CD"/>
    <w:pPr>
      <w:numPr>
        <w:numId w:val="1"/>
      </w:numPr>
      <w:ind w:left="1440"/>
    </w:pPr>
  </w:style>
  <w:style w:type="paragraph" w:styleId="Index6">
    <w:name w:val="index 6"/>
    <w:basedOn w:val="Normal"/>
    <w:next w:val="Normal"/>
    <w:autoRedefine/>
    <w:semiHidden/>
    <w:rsid w:val="002523CD"/>
    <w:pPr>
      <w:tabs>
        <w:tab w:val="right" w:leader="dot" w:pos="4147"/>
      </w:tabs>
      <w:ind w:left="1320" w:hanging="220"/>
    </w:pPr>
    <w:rPr>
      <w:spacing w:val="2"/>
      <w:kern w:val="18"/>
    </w:rPr>
  </w:style>
  <w:style w:type="paragraph" w:customStyle="1" w:styleId="Heading1TOC">
    <w:name w:val="Heading 1 TOC"/>
    <w:basedOn w:val="Heading1"/>
    <w:next w:val="Normal"/>
    <w:rsid w:val="002523CD"/>
    <w:pPr>
      <w:numPr>
        <w:numId w:val="0"/>
      </w:numPr>
      <w:tabs>
        <w:tab w:val="right" w:pos="8505"/>
      </w:tabs>
      <w:outlineLvl w:val="9"/>
    </w:pPr>
  </w:style>
  <w:style w:type="paragraph" w:styleId="Title">
    <w:name w:val="Title"/>
    <w:basedOn w:val="Normal"/>
    <w:qFormat/>
    <w:rsid w:val="002523CD"/>
    <w:pPr>
      <w:spacing w:before="5540"/>
      <w:ind w:left="0"/>
      <w:jc w:val="center"/>
    </w:pPr>
    <w:rPr>
      <w:b/>
      <w:kern w:val="28"/>
      <w:sz w:val="72"/>
    </w:rPr>
  </w:style>
  <w:style w:type="paragraph" w:styleId="Subtitle">
    <w:name w:val="Subtitle"/>
    <w:basedOn w:val="Normal"/>
    <w:qFormat/>
    <w:rsid w:val="002523CD"/>
    <w:pPr>
      <w:spacing w:before="1440"/>
      <w:ind w:left="0"/>
      <w:jc w:val="center"/>
    </w:pPr>
    <w:rPr>
      <w:b/>
      <w:sz w:val="48"/>
    </w:rPr>
  </w:style>
  <w:style w:type="paragraph" w:customStyle="1" w:styleId="FootnoteBase">
    <w:name w:val="Footnote Base"/>
    <w:basedOn w:val="Normal"/>
    <w:rsid w:val="002523CD"/>
    <w:pPr>
      <w:keepLines/>
      <w:spacing w:line="200" w:lineRule="atLeast"/>
    </w:pPr>
    <w:rPr>
      <w:sz w:val="16"/>
    </w:rPr>
  </w:style>
  <w:style w:type="paragraph" w:styleId="MessageHeader">
    <w:name w:val="Message Header"/>
    <w:basedOn w:val="Normal"/>
    <w:rsid w:val="002523CD"/>
    <w:pPr>
      <w:keepLines/>
      <w:tabs>
        <w:tab w:val="left" w:pos="3600"/>
        <w:tab w:val="left" w:pos="4680"/>
      </w:tabs>
      <w:spacing w:after="120" w:line="280" w:lineRule="exact"/>
      <w:ind w:right="2160" w:hanging="1080"/>
      <w:jc w:val="left"/>
    </w:pPr>
  </w:style>
  <w:style w:type="paragraph" w:customStyle="1" w:styleId="Picture">
    <w:name w:val="Picture"/>
    <w:basedOn w:val="ListPicture"/>
    <w:rsid w:val="002523CD"/>
    <w:pPr>
      <w:keepNext/>
      <w:numPr>
        <w:numId w:val="0"/>
      </w:numPr>
      <w:tabs>
        <w:tab w:val="left" w:pos="1021"/>
        <w:tab w:val="left" w:pos="1361"/>
        <w:tab w:val="left" w:pos="1701"/>
        <w:tab w:val="left" w:pos="2041"/>
      </w:tabs>
      <w:ind w:left="1080"/>
    </w:pPr>
    <w:rPr>
      <w:spacing w:val="2"/>
      <w:kern w:val="22"/>
    </w:rPr>
  </w:style>
  <w:style w:type="paragraph" w:customStyle="1" w:styleId="TitleCover">
    <w:name w:val="Title Cover"/>
    <w:basedOn w:val="Normal"/>
    <w:next w:val="SubtitleCover"/>
    <w:rsid w:val="002523CD"/>
    <w:pPr>
      <w:keepNext/>
      <w:keepLines/>
      <w:pBdr>
        <w:top w:val="single" w:sz="48" w:space="31" w:color="auto"/>
      </w:pBdr>
      <w:tabs>
        <w:tab w:val="left" w:pos="0"/>
      </w:tabs>
      <w:spacing w:before="240" w:after="500" w:line="640" w:lineRule="exact"/>
      <w:ind w:left="-840" w:right="-840"/>
    </w:pPr>
    <w:rPr>
      <w:rFonts w:ascii="Arial Black" w:hAnsi="Arial Black"/>
      <w:b/>
      <w:spacing w:val="-48"/>
      <w:kern w:val="28"/>
      <w:sz w:val="64"/>
    </w:rPr>
  </w:style>
  <w:style w:type="paragraph" w:customStyle="1" w:styleId="SubtitleCover">
    <w:name w:val="Subtitle Cover"/>
    <w:basedOn w:val="TitleCover"/>
    <w:next w:val="Normal"/>
    <w:rsid w:val="002523CD"/>
    <w:pPr>
      <w:pBdr>
        <w:top w:val="single" w:sz="6" w:space="24" w:color="auto"/>
      </w:pBdr>
      <w:tabs>
        <w:tab w:val="clear" w:pos="0"/>
      </w:tabs>
      <w:spacing w:before="0" w:after="0" w:line="480" w:lineRule="atLeast"/>
      <w:ind w:left="0" w:right="0"/>
    </w:pPr>
    <w:rPr>
      <w:rFonts w:ascii="Arial" w:hAnsi="Arial"/>
      <w:b w:val="0"/>
      <w:spacing w:val="-30"/>
      <w:sz w:val="48"/>
    </w:rPr>
  </w:style>
  <w:style w:type="character" w:styleId="EndnoteReference">
    <w:name w:val="endnote reference"/>
    <w:semiHidden/>
    <w:rsid w:val="002523CD"/>
    <w:rPr>
      <w:vertAlign w:val="superscript"/>
    </w:rPr>
  </w:style>
  <w:style w:type="paragraph" w:styleId="EndnoteText">
    <w:name w:val="endnote text"/>
    <w:basedOn w:val="FootnoteBase"/>
    <w:semiHidden/>
    <w:rsid w:val="002523CD"/>
  </w:style>
  <w:style w:type="paragraph" w:customStyle="1" w:styleId="HeaderBase">
    <w:name w:val="Header Base"/>
    <w:basedOn w:val="Normal"/>
    <w:rsid w:val="002523CD"/>
    <w:pPr>
      <w:keepLines/>
      <w:tabs>
        <w:tab w:val="center" w:pos="4320"/>
        <w:tab w:val="right" w:pos="8640"/>
      </w:tabs>
      <w:spacing w:line="190" w:lineRule="atLeast"/>
      <w:ind w:left="0"/>
    </w:pPr>
    <w:rPr>
      <w:caps/>
      <w:sz w:val="15"/>
    </w:rPr>
  </w:style>
  <w:style w:type="paragraph" w:styleId="Index4">
    <w:name w:val="index 4"/>
    <w:basedOn w:val="IndexBase"/>
    <w:autoRedefine/>
    <w:semiHidden/>
    <w:rsid w:val="002523CD"/>
    <w:pPr>
      <w:spacing w:line="240" w:lineRule="auto"/>
      <w:ind w:left="1440"/>
    </w:pPr>
  </w:style>
  <w:style w:type="paragraph" w:styleId="Index5">
    <w:name w:val="index 5"/>
    <w:basedOn w:val="IndexBase"/>
    <w:autoRedefine/>
    <w:semiHidden/>
    <w:rsid w:val="002523CD"/>
    <w:pPr>
      <w:spacing w:line="240" w:lineRule="auto"/>
      <w:ind w:left="1800"/>
    </w:pPr>
  </w:style>
  <w:style w:type="paragraph" w:styleId="ListNumber">
    <w:name w:val="List Number"/>
    <w:basedOn w:val="Normal"/>
    <w:rsid w:val="002523CD"/>
    <w:pPr>
      <w:numPr>
        <w:numId w:val="6"/>
      </w:numPr>
      <w:tabs>
        <w:tab w:val="left" w:pos="1440"/>
      </w:tabs>
    </w:pPr>
  </w:style>
  <w:style w:type="paragraph" w:styleId="MacroText">
    <w:name w:val="macro"/>
    <w:basedOn w:val="Normal"/>
    <w:semiHidden/>
    <w:rsid w:val="002523CD"/>
    <w:rPr>
      <w:rFonts w:ascii="Courier New" w:hAnsi="Courier New"/>
    </w:rPr>
  </w:style>
  <w:style w:type="character" w:customStyle="1" w:styleId="Superscript">
    <w:name w:val="Superscript"/>
    <w:rsid w:val="002523CD"/>
    <w:rPr>
      <w:b/>
      <w:vertAlign w:val="superscript"/>
    </w:rPr>
  </w:style>
  <w:style w:type="paragraph" w:customStyle="1" w:styleId="TOCBase">
    <w:name w:val="TOC Base"/>
    <w:basedOn w:val="Normal"/>
    <w:rsid w:val="002523CD"/>
    <w:pPr>
      <w:tabs>
        <w:tab w:val="right" w:leader="dot" w:pos="6480"/>
      </w:tabs>
      <w:spacing w:after="240" w:line="240" w:lineRule="atLeast"/>
      <w:ind w:left="0"/>
    </w:pPr>
  </w:style>
  <w:style w:type="paragraph" w:styleId="TableofFigures">
    <w:name w:val="table of figures"/>
    <w:basedOn w:val="TOCBase"/>
    <w:semiHidden/>
    <w:rsid w:val="002523CD"/>
    <w:pPr>
      <w:ind w:left="1440" w:hanging="360"/>
    </w:pPr>
  </w:style>
  <w:style w:type="paragraph" w:customStyle="1" w:styleId="FooterFirst">
    <w:name w:val="Footer First"/>
    <w:basedOn w:val="Footer"/>
    <w:rsid w:val="002523CD"/>
    <w:pPr>
      <w:pBdr>
        <w:top w:val="single" w:sz="6" w:space="2" w:color="auto"/>
      </w:pBdr>
      <w:spacing w:before="600"/>
    </w:pPr>
  </w:style>
  <w:style w:type="paragraph" w:customStyle="1" w:styleId="FooterEven">
    <w:name w:val="Footer Even"/>
    <w:basedOn w:val="Footer"/>
    <w:rsid w:val="002523CD"/>
    <w:pPr>
      <w:pBdr>
        <w:top w:val="single" w:sz="6" w:space="2" w:color="auto"/>
      </w:pBdr>
      <w:spacing w:before="600"/>
    </w:pPr>
  </w:style>
  <w:style w:type="paragraph" w:customStyle="1" w:styleId="FooterOdd">
    <w:name w:val="Footer Odd"/>
    <w:basedOn w:val="Footer"/>
    <w:rsid w:val="002523CD"/>
    <w:pPr>
      <w:pBdr>
        <w:top w:val="single" w:sz="6" w:space="2" w:color="auto"/>
      </w:pBdr>
      <w:spacing w:before="600"/>
    </w:pPr>
  </w:style>
  <w:style w:type="paragraph" w:customStyle="1" w:styleId="HeaderFirst">
    <w:name w:val="Header First"/>
    <w:basedOn w:val="Header"/>
    <w:rsid w:val="002523CD"/>
    <w:pPr>
      <w:pBdr>
        <w:top w:val="single" w:sz="6" w:space="2" w:color="auto"/>
      </w:pBdr>
      <w:jc w:val="right"/>
    </w:pPr>
  </w:style>
  <w:style w:type="paragraph" w:customStyle="1" w:styleId="HeaderEven">
    <w:name w:val="Header Even"/>
    <w:basedOn w:val="Header"/>
    <w:rsid w:val="002523CD"/>
    <w:pPr>
      <w:pBdr>
        <w:bottom w:val="single" w:sz="6" w:space="1" w:color="auto"/>
      </w:pBdr>
      <w:spacing w:after="600"/>
    </w:pPr>
  </w:style>
  <w:style w:type="paragraph" w:customStyle="1" w:styleId="HeaderOdd">
    <w:name w:val="Header Odd"/>
    <w:basedOn w:val="Header"/>
    <w:rsid w:val="002523CD"/>
    <w:pPr>
      <w:pBdr>
        <w:bottom w:val="single" w:sz="6" w:space="1" w:color="auto"/>
      </w:pBdr>
      <w:spacing w:after="600"/>
    </w:pPr>
  </w:style>
  <w:style w:type="paragraph" w:styleId="ListNumber3">
    <w:name w:val="List Number 3"/>
    <w:basedOn w:val="ListNumber"/>
    <w:rsid w:val="002523CD"/>
    <w:pPr>
      <w:numPr>
        <w:numId w:val="0"/>
      </w:numPr>
      <w:tabs>
        <w:tab w:val="num" w:pos="1800"/>
      </w:tabs>
      <w:ind w:left="2160" w:hanging="360"/>
    </w:pPr>
  </w:style>
  <w:style w:type="paragraph" w:styleId="ListBullet2">
    <w:name w:val="List Bullet 2"/>
    <w:basedOn w:val="ListBullet"/>
    <w:uiPriority w:val="99"/>
    <w:rsid w:val="002523CD"/>
    <w:pPr>
      <w:numPr>
        <w:numId w:val="5"/>
      </w:numPr>
      <w:tabs>
        <w:tab w:val="clear" w:pos="360"/>
        <w:tab w:val="clear" w:pos="1440"/>
        <w:tab w:val="left" w:pos="1800"/>
      </w:tabs>
      <w:ind w:left="1800"/>
    </w:pPr>
  </w:style>
  <w:style w:type="paragraph" w:styleId="ListBullet3">
    <w:name w:val="List Bullet 3"/>
    <w:basedOn w:val="ListBullet"/>
    <w:autoRedefine/>
    <w:rsid w:val="002523CD"/>
    <w:pPr>
      <w:numPr>
        <w:numId w:val="3"/>
      </w:numPr>
      <w:spacing w:before="80"/>
    </w:pPr>
  </w:style>
  <w:style w:type="character" w:styleId="Emphasis">
    <w:name w:val="Emphasis"/>
    <w:qFormat/>
    <w:rsid w:val="002523CD"/>
    <w:rPr>
      <w:rFonts w:ascii="Arial" w:hAnsi="Arial"/>
      <w:b/>
      <w:color w:val="000080"/>
      <w:spacing w:val="-4"/>
      <w:sz w:val="22"/>
    </w:rPr>
  </w:style>
  <w:style w:type="paragraph" w:styleId="ListNumber2">
    <w:name w:val="List Number 2"/>
    <w:basedOn w:val="ListNumber"/>
    <w:rsid w:val="002523CD"/>
    <w:pPr>
      <w:numPr>
        <w:numId w:val="0"/>
      </w:numPr>
      <w:tabs>
        <w:tab w:val="num" w:pos="1800"/>
      </w:tabs>
      <w:ind w:left="1440" w:hanging="360"/>
    </w:pPr>
  </w:style>
  <w:style w:type="paragraph" w:styleId="ListContinue2">
    <w:name w:val="List Continue 2"/>
    <w:basedOn w:val="ListContinue"/>
    <w:rsid w:val="002523CD"/>
    <w:pPr>
      <w:numPr>
        <w:numId w:val="0"/>
      </w:numPr>
      <w:ind w:left="1800"/>
    </w:pPr>
  </w:style>
  <w:style w:type="paragraph" w:styleId="ListContinue3">
    <w:name w:val="List Continue 3"/>
    <w:basedOn w:val="ListContinue"/>
    <w:rsid w:val="002523CD"/>
    <w:pPr>
      <w:numPr>
        <w:numId w:val="0"/>
      </w:numPr>
      <w:ind w:left="2520"/>
    </w:pPr>
  </w:style>
  <w:style w:type="paragraph" w:styleId="TableofAuthorities">
    <w:name w:val="table of authorities"/>
    <w:basedOn w:val="Normal"/>
    <w:semiHidden/>
    <w:rsid w:val="002523CD"/>
    <w:pPr>
      <w:tabs>
        <w:tab w:val="right" w:leader="dot" w:pos="7560"/>
      </w:tabs>
      <w:ind w:left="1440" w:hanging="360"/>
    </w:pPr>
  </w:style>
  <w:style w:type="paragraph" w:styleId="TOAHeading">
    <w:name w:val="toa heading"/>
    <w:basedOn w:val="Normal"/>
    <w:next w:val="TableofAuthorities"/>
    <w:semiHidden/>
    <w:rsid w:val="002523CD"/>
    <w:pPr>
      <w:keepNext/>
      <w:spacing w:line="480" w:lineRule="atLeast"/>
    </w:pPr>
    <w:rPr>
      <w:rFonts w:ascii="Arial Black" w:hAnsi="Arial Black"/>
      <w:b/>
      <w:spacing w:val="-10"/>
      <w:kern w:val="28"/>
    </w:rPr>
  </w:style>
  <w:style w:type="paragraph" w:customStyle="1" w:styleId="Copyright">
    <w:name w:val="Copyright"/>
    <w:rsid w:val="002523CD"/>
    <w:pPr>
      <w:spacing w:before="120"/>
      <w:jc w:val="both"/>
    </w:pPr>
    <w:rPr>
      <w:rFonts w:ascii="Verdana" w:hAnsi="Verdana"/>
      <w:lang w:eastAsia="en-GB"/>
    </w:rPr>
  </w:style>
  <w:style w:type="paragraph" w:customStyle="1" w:styleId="Note">
    <w:name w:val="Note"/>
    <w:basedOn w:val="Normal"/>
    <w:next w:val="Normal"/>
    <w:rsid w:val="002523CD"/>
    <w:pPr>
      <w:numPr>
        <w:numId w:val="2"/>
      </w:numPr>
      <w:pBdr>
        <w:top w:val="single" w:sz="12" w:space="3" w:color="auto"/>
        <w:bottom w:val="single" w:sz="12" w:space="3" w:color="auto"/>
      </w:pBdr>
      <w:tabs>
        <w:tab w:val="left" w:pos="1800"/>
      </w:tabs>
      <w:spacing w:before="240" w:after="120"/>
      <w:ind w:left="1800" w:hanging="720"/>
    </w:pPr>
  </w:style>
  <w:style w:type="paragraph" w:customStyle="1" w:styleId="ExcludefromOnline">
    <w:name w:val="Exclude from Online"/>
    <w:basedOn w:val="Normal"/>
    <w:rsid w:val="002523CD"/>
    <w:pPr>
      <w:spacing w:before="0"/>
    </w:pPr>
  </w:style>
  <w:style w:type="paragraph" w:customStyle="1" w:styleId="Heading2Appendix">
    <w:name w:val="Heading 2 Appendix"/>
    <w:basedOn w:val="Heading2"/>
    <w:rsid w:val="002523CD"/>
    <w:pPr>
      <w:numPr>
        <w:ilvl w:val="0"/>
        <w:numId w:val="0"/>
      </w:numPr>
      <w:tabs>
        <w:tab w:val="num" w:pos="1080"/>
      </w:tabs>
      <w:spacing w:before="300"/>
      <w:ind w:left="1080" w:hanging="1080"/>
      <w:outlineLvl w:val="9"/>
    </w:pPr>
    <w:rPr>
      <w:i/>
      <w:sz w:val="27"/>
    </w:rPr>
  </w:style>
  <w:style w:type="paragraph" w:styleId="Index7">
    <w:name w:val="index 7"/>
    <w:basedOn w:val="Normal"/>
    <w:next w:val="Normal"/>
    <w:autoRedefine/>
    <w:semiHidden/>
    <w:rsid w:val="002523CD"/>
    <w:pPr>
      <w:tabs>
        <w:tab w:val="right" w:leader="dot" w:pos="4147"/>
      </w:tabs>
      <w:ind w:left="1540" w:hanging="220"/>
    </w:pPr>
    <w:rPr>
      <w:spacing w:val="2"/>
      <w:kern w:val="18"/>
    </w:rPr>
  </w:style>
  <w:style w:type="paragraph" w:styleId="Index8">
    <w:name w:val="index 8"/>
    <w:basedOn w:val="Normal"/>
    <w:next w:val="Normal"/>
    <w:autoRedefine/>
    <w:semiHidden/>
    <w:rsid w:val="002523CD"/>
    <w:pPr>
      <w:tabs>
        <w:tab w:val="right" w:leader="dot" w:pos="4147"/>
      </w:tabs>
      <w:ind w:left="1760" w:hanging="220"/>
    </w:pPr>
    <w:rPr>
      <w:spacing w:val="2"/>
      <w:kern w:val="18"/>
    </w:rPr>
  </w:style>
  <w:style w:type="paragraph" w:styleId="Index9">
    <w:name w:val="index 9"/>
    <w:basedOn w:val="Normal"/>
    <w:next w:val="Normal"/>
    <w:autoRedefine/>
    <w:semiHidden/>
    <w:rsid w:val="002523CD"/>
    <w:pPr>
      <w:tabs>
        <w:tab w:val="right" w:leader="dot" w:pos="4147"/>
      </w:tabs>
      <w:ind w:left="1980" w:hanging="220"/>
    </w:pPr>
    <w:rPr>
      <w:spacing w:val="2"/>
      <w:kern w:val="18"/>
    </w:rPr>
  </w:style>
  <w:style w:type="paragraph" w:customStyle="1" w:styleId="Code">
    <w:name w:val="Code"/>
    <w:basedOn w:val="Normal"/>
    <w:rsid w:val="002523CD"/>
    <w:pPr>
      <w:spacing w:before="0"/>
      <w:jc w:val="left"/>
    </w:pPr>
    <w:rPr>
      <w:rFonts w:ascii="Courier New" w:hAnsi="Courier New"/>
      <w:noProof/>
      <w:kern w:val="18"/>
    </w:rPr>
  </w:style>
  <w:style w:type="paragraph" w:customStyle="1" w:styleId="Example">
    <w:name w:val="Example"/>
    <w:basedOn w:val="Normal"/>
    <w:rsid w:val="002523CD"/>
    <w:pPr>
      <w:keepNext/>
      <w:tabs>
        <w:tab w:val="right" w:pos="8505"/>
      </w:tabs>
      <w:spacing w:before="240" w:after="120"/>
      <w:ind w:left="1440"/>
    </w:pPr>
    <w:rPr>
      <w:b/>
      <w:i/>
      <w:kern w:val="24"/>
    </w:rPr>
  </w:style>
  <w:style w:type="paragraph" w:styleId="BodyText">
    <w:name w:val="Body Text"/>
    <w:basedOn w:val="Normal"/>
    <w:rsid w:val="002523CD"/>
    <w:pPr>
      <w:spacing w:after="120"/>
      <w:ind w:left="0"/>
      <w:jc w:val="center"/>
    </w:pPr>
    <w:rPr>
      <w:sz w:val="12"/>
    </w:rPr>
  </w:style>
  <w:style w:type="paragraph" w:customStyle="1" w:styleId="CodeIndent">
    <w:name w:val="Code Indent"/>
    <w:basedOn w:val="Code"/>
    <w:rsid w:val="002523CD"/>
  </w:style>
  <w:style w:type="paragraph" w:customStyle="1" w:styleId="TOC10">
    <w:name w:val="TOC1"/>
    <w:basedOn w:val="Heading1"/>
    <w:rsid w:val="002523CD"/>
    <w:pPr>
      <w:pageBreakBefore w:val="0"/>
      <w:numPr>
        <w:numId w:val="0"/>
      </w:numPr>
      <w:tabs>
        <w:tab w:val="clear" w:pos="1080"/>
      </w:tabs>
      <w:spacing w:before="240" w:after="120"/>
      <w:jc w:val="left"/>
    </w:pPr>
    <w:rPr>
      <w:color w:val="808080"/>
      <w:spacing w:val="-25"/>
      <w:position w:val="0"/>
      <w:sz w:val="32"/>
    </w:rPr>
  </w:style>
  <w:style w:type="paragraph" w:customStyle="1" w:styleId="TableListContinue">
    <w:name w:val="Table List Continue"/>
    <w:basedOn w:val="TableText"/>
    <w:rsid w:val="002523CD"/>
    <w:pPr>
      <w:ind w:left="357"/>
    </w:pPr>
    <w:rPr>
      <w:sz w:val="20"/>
    </w:rPr>
  </w:style>
  <w:style w:type="paragraph" w:customStyle="1" w:styleId="TableListBullet">
    <w:name w:val="Table List Bullet"/>
    <w:basedOn w:val="Normal"/>
    <w:rsid w:val="002523CD"/>
    <w:pPr>
      <w:numPr>
        <w:numId w:val="13"/>
      </w:numPr>
      <w:spacing w:before="60" w:after="60"/>
    </w:pPr>
    <w:rPr>
      <w:noProof/>
      <w:kern w:val="18"/>
    </w:rPr>
  </w:style>
  <w:style w:type="paragraph" w:customStyle="1" w:styleId="ListInput">
    <w:name w:val="List Input"/>
    <w:basedOn w:val="Normal"/>
    <w:rsid w:val="002523CD"/>
    <w:pPr>
      <w:tabs>
        <w:tab w:val="left" w:pos="1701"/>
        <w:tab w:val="left" w:pos="2041"/>
        <w:tab w:val="left" w:pos="2381"/>
        <w:tab w:val="left" w:pos="2722"/>
        <w:tab w:val="left" w:pos="3062"/>
        <w:tab w:val="left" w:pos="3402"/>
        <w:tab w:val="left" w:pos="3742"/>
        <w:tab w:val="left" w:pos="4082"/>
        <w:tab w:val="left" w:pos="4423"/>
        <w:tab w:val="left" w:pos="4763"/>
        <w:tab w:val="right" w:pos="7484"/>
      </w:tabs>
      <w:ind w:left="1800"/>
    </w:pPr>
    <w:rPr>
      <w:rFonts w:ascii="Courier New" w:hAnsi="Courier New"/>
      <w:noProof/>
      <w:kern w:val="18"/>
    </w:rPr>
  </w:style>
  <w:style w:type="paragraph" w:customStyle="1" w:styleId="ListExample">
    <w:name w:val="List Example"/>
    <w:basedOn w:val="Normal"/>
    <w:rsid w:val="002523CD"/>
    <w:pPr>
      <w:keepNext/>
      <w:tabs>
        <w:tab w:val="right" w:pos="8505"/>
      </w:tabs>
      <w:spacing w:before="240" w:after="120"/>
      <w:ind w:left="1800"/>
    </w:pPr>
    <w:rPr>
      <w:b/>
      <w:i/>
      <w:kern w:val="24"/>
    </w:rPr>
  </w:style>
  <w:style w:type="paragraph" w:customStyle="1" w:styleId="NoteContinue">
    <w:name w:val="Note Continue"/>
    <w:basedOn w:val="Note"/>
    <w:rsid w:val="002523CD"/>
    <w:pPr>
      <w:numPr>
        <w:numId w:val="0"/>
      </w:numPr>
      <w:tabs>
        <w:tab w:val="num" w:pos="720"/>
      </w:tabs>
      <w:spacing w:before="120"/>
      <w:ind w:left="2246" w:hanging="806"/>
    </w:pPr>
  </w:style>
  <w:style w:type="paragraph" w:customStyle="1" w:styleId="Heading2TOC">
    <w:name w:val="Heading 2 TOC"/>
    <w:basedOn w:val="Normal"/>
    <w:next w:val="Normal"/>
    <w:rsid w:val="002523CD"/>
    <w:pPr>
      <w:widowControl w:val="0"/>
      <w:spacing w:before="360" w:after="60"/>
      <w:ind w:left="0"/>
    </w:pPr>
    <w:rPr>
      <w:b/>
      <w:color w:val="808080"/>
      <w:sz w:val="36"/>
    </w:rPr>
  </w:style>
  <w:style w:type="paragraph" w:customStyle="1" w:styleId="Activity">
    <w:name w:val="Activity"/>
    <w:basedOn w:val="Normal"/>
    <w:rsid w:val="002523CD"/>
    <w:pPr>
      <w:widowControl w:val="0"/>
      <w:spacing w:before="240" w:after="60"/>
    </w:pPr>
    <w:rPr>
      <w:rFonts w:ascii="Century Gothic" w:hAnsi="Century Gothic"/>
      <w:b/>
      <w:sz w:val="26"/>
    </w:rPr>
  </w:style>
  <w:style w:type="paragraph" w:customStyle="1" w:styleId="ListNote">
    <w:name w:val="List Note"/>
    <w:basedOn w:val="Note"/>
    <w:next w:val="ListNumber"/>
    <w:rsid w:val="002523CD"/>
    <w:pPr>
      <w:numPr>
        <w:numId w:val="0"/>
      </w:numPr>
      <w:tabs>
        <w:tab w:val="num" w:pos="720"/>
      </w:tabs>
      <w:ind w:left="2160" w:hanging="720"/>
    </w:pPr>
  </w:style>
  <w:style w:type="paragraph" w:customStyle="1" w:styleId="Tip">
    <w:name w:val="Tip"/>
    <w:basedOn w:val="Normal"/>
    <w:rsid w:val="002523CD"/>
    <w:pPr>
      <w:numPr>
        <w:numId w:val="11"/>
      </w:numPr>
      <w:pBdr>
        <w:top w:val="single" w:sz="12" w:space="1" w:color="auto"/>
        <w:bottom w:val="single" w:sz="12" w:space="1" w:color="auto"/>
      </w:pBdr>
      <w:tabs>
        <w:tab w:val="clear" w:pos="720"/>
        <w:tab w:val="num" w:pos="1800"/>
      </w:tabs>
      <w:spacing w:before="240"/>
      <w:ind w:left="1800" w:hanging="720"/>
    </w:pPr>
  </w:style>
  <w:style w:type="paragraph" w:styleId="DocumentMap">
    <w:name w:val="Document Map"/>
    <w:basedOn w:val="Normal"/>
    <w:semiHidden/>
    <w:rsid w:val="002523CD"/>
    <w:pPr>
      <w:shd w:val="clear" w:color="auto" w:fill="000080"/>
    </w:pPr>
    <w:rPr>
      <w:rFonts w:ascii="Tahoma" w:hAnsi="Tahoma"/>
    </w:rPr>
  </w:style>
  <w:style w:type="paragraph" w:styleId="CommentText">
    <w:name w:val="annotation text"/>
    <w:basedOn w:val="Normal"/>
    <w:semiHidden/>
    <w:rsid w:val="002523CD"/>
    <w:pPr>
      <w:keepLines/>
      <w:spacing w:after="120"/>
      <w:ind w:left="1701" w:right="567"/>
    </w:pPr>
  </w:style>
  <w:style w:type="paragraph" w:customStyle="1" w:styleId="FieldName">
    <w:name w:val="Field Name"/>
    <w:basedOn w:val="TableText"/>
    <w:rsid w:val="002523CD"/>
    <w:rPr>
      <w:color w:val="808080"/>
    </w:rPr>
  </w:style>
  <w:style w:type="paragraph" w:customStyle="1" w:styleId="BlankPage">
    <w:name w:val="Blank Page"/>
    <w:basedOn w:val="Normal"/>
    <w:rsid w:val="002523CD"/>
    <w:pPr>
      <w:spacing w:before="6480"/>
      <w:ind w:left="1440" w:right="1469"/>
      <w:jc w:val="center"/>
    </w:pPr>
    <w:rPr>
      <w:b/>
      <w:sz w:val="50"/>
    </w:rPr>
  </w:style>
  <w:style w:type="paragraph" w:customStyle="1" w:styleId="BackPage">
    <w:name w:val="Back Page"/>
    <w:basedOn w:val="Copyright"/>
    <w:rsid w:val="002523CD"/>
    <w:pPr>
      <w:ind w:left="619" w:right="619"/>
      <w:jc w:val="center"/>
    </w:pPr>
    <w:rPr>
      <w:rFonts w:ascii="Arial" w:hAnsi="Arial"/>
      <w:b/>
      <w:sz w:val="38"/>
      <w:lang w:val="en-GB"/>
    </w:rPr>
  </w:style>
  <w:style w:type="paragraph" w:customStyle="1" w:styleId="Logo">
    <w:name w:val="Logo"/>
    <w:basedOn w:val="Title"/>
    <w:rsid w:val="002523CD"/>
    <w:pPr>
      <w:spacing w:before="840"/>
      <w:ind w:left="706"/>
      <w:jc w:val="left"/>
    </w:pPr>
    <w:rPr>
      <w:b w:val="0"/>
      <w:noProof/>
      <w:sz w:val="24"/>
    </w:rPr>
  </w:style>
  <w:style w:type="paragraph" w:customStyle="1" w:styleId="Heading1TOCExclude">
    <w:name w:val="Heading 1 TOC Exclude"/>
    <w:basedOn w:val="Heading1TOC"/>
    <w:rsid w:val="002523CD"/>
  </w:style>
  <w:style w:type="paragraph" w:customStyle="1" w:styleId="BackPageLogo">
    <w:name w:val="Back Page Logo"/>
    <w:next w:val="Normal"/>
    <w:rsid w:val="002523CD"/>
    <w:pPr>
      <w:spacing w:before="5400"/>
    </w:pPr>
    <w:rPr>
      <w:b/>
      <w:noProof/>
      <w:sz w:val="22"/>
      <w:lang w:val="en-GB" w:eastAsia="en-GB"/>
    </w:rPr>
  </w:style>
  <w:style w:type="paragraph" w:customStyle="1" w:styleId="DocumentTitle">
    <w:name w:val="Document Title"/>
    <w:rsid w:val="002523CD"/>
    <w:pPr>
      <w:spacing w:before="1200"/>
      <w:ind w:left="706"/>
    </w:pPr>
    <w:rPr>
      <w:rFonts w:ascii="Arial" w:hAnsi="Arial"/>
      <w:b/>
      <w:noProof/>
      <w:sz w:val="62"/>
      <w:lang w:val="en-GB" w:eastAsia="en-GB"/>
    </w:rPr>
  </w:style>
  <w:style w:type="paragraph" w:customStyle="1" w:styleId="Version">
    <w:name w:val="Version"/>
    <w:basedOn w:val="DocumentTitle"/>
    <w:rsid w:val="002523CD"/>
    <w:pPr>
      <w:spacing w:before="400"/>
      <w:ind w:left="-108"/>
    </w:pPr>
    <w:rPr>
      <w:b w:val="0"/>
      <w:i/>
      <w:sz w:val="42"/>
    </w:rPr>
  </w:style>
  <w:style w:type="paragraph" w:customStyle="1" w:styleId="TitleTableText">
    <w:name w:val="Title Table Text"/>
    <w:basedOn w:val="TableText"/>
    <w:rsid w:val="002523CD"/>
  </w:style>
  <w:style w:type="paragraph" w:customStyle="1" w:styleId="Heading3TOC">
    <w:name w:val="Heading 3 TOC"/>
    <w:basedOn w:val="Heading3"/>
    <w:next w:val="Normal"/>
    <w:rsid w:val="002523CD"/>
    <w:pPr>
      <w:numPr>
        <w:ilvl w:val="0"/>
        <w:numId w:val="0"/>
      </w:numPr>
      <w:ind w:left="1080"/>
    </w:pPr>
  </w:style>
  <w:style w:type="paragraph" w:customStyle="1" w:styleId="TableListNumber">
    <w:name w:val="Table List Number"/>
    <w:basedOn w:val="Normal"/>
    <w:rsid w:val="002523CD"/>
    <w:pPr>
      <w:numPr>
        <w:numId w:val="8"/>
      </w:numPr>
      <w:spacing w:before="60" w:after="60"/>
    </w:pPr>
    <w:rPr>
      <w:spacing w:val="2"/>
      <w:kern w:val="18"/>
    </w:rPr>
  </w:style>
  <w:style w:type="paragraph" w:customStyle="1" w:styleId="BulletIndent">
    <w:name w:val="Bullet Indent"/>
    <w:basedOn w:val="NormalIndent"/>
    <w:rsid w:val="002523CD"/>
    <w:pPr>
      <w:spacing w:after="120"/>
      <w:ind w:left="1008" w:hanging="288"/>
      <w:jc w:val="left"/>
    </w:pPr>
    <w:rPr>
      <w:rFonts w:ascii="Garamond" w:hAnsi="Garamond"/>
      <w:spacing w:val="-5"/>
      <w:sz w:val="24"/>
    </w:rPr>
  </w:style>
  <w:style w:type="paragraph" w:styleId="NormalIndent">
    <w:name w:val="Normal Indent"/>
    <w:basedOn w:val="Normal"/>
    <w:rsid w:val="002523CD"/>
    <w:pPr>
      <w:ind w:left="1800"/>
    </w:pPr>
  </w:style>
  <w:style w:type="paragraph" w:styleId="BalloonText">
    <w:name w:val="Balloon Text"/>
    <w:basedOn w:val="Normal"/>
    <w:semiHidden/>
    <w:rsid w:val="002523CD"/>
    <w:rPr>
      <w:rFonts w:ascii="Tahoma" w:hAnsi="Tahoma" w:cs="Tahoma"/>
      <w:sz w:val="16"/>
      <w:szCs w:val="16"/>
    </w:rPr>
  </w:style>
  <w:style w:type="table" w:styleId="TableGrid">
    <w:name w:val="Table Grid"/>
    <w:basedOn w:val="TableNormal"/>
    <w:rsid w:val="002523CD"/>
    <w:pPr>
      <w:spacing w:before="120"/>
      <w:ind w:left="108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Base">
    <w:name w:val="Heading Base"/>
    <w:basedOn w:val="Normal"/>
    <w:next w:val="BodyText"/>
    <w:rsid w:val="002523CD"/>
    <w:pPr>
      <w:keepNext/>
      <w:keepLines/>
      <w:spacing w:before="140" w:line="220" w:lineRule="atLeast"/>
    </w:pPr>
    <w:rPr>
      <w:spacing w:val="-4"/>
      <w:kern w:val="28"/>
    </w:rPr>
  </w:style>
  <w:style w:type="paragraph" w:customStyle="1" w:styleId="NormalHead">
    <w:name w:val="Normal Head"/>
    <w:basedOn w:val="Normal"/>
    <w:rsid w:val="002523CD"/>
    <w:pPr>
      <w:ind w:left="0"/>
      <w:jc w:val="left"/>
    </w:pPr>
  </w:style>
  <w:style w:type="paragraph" w:customStyle="1" w:styleId="NormalIndent2">
    <w:name w:val="Normal Indent 2"/>
    <w:basedOn w:val="Normal"/>
    <w:rsid w:val="002523CD"/>
    <w:pPr>
      <w:ind w:left="720"/>
    </w:pPr>
  </w:style>
  <w:style w:type="paragraph" w:styleId="ListNumber5">
    <w:name w:val="List Number 5"/>
    <w:basedOn w:val="ListNumber"/>
    <w:rsid w:val="002523CD"/>
    <w:pPr>
      <w:ind w:left="2880"/>
    </w:pPr>
  </w:style>
  <w:style w:type="paragraph" w:styleId="ListNumber4">
    <w:name w:val="List Number 4"/>
    <w:basedOn w:val="ListNumber"/>
    <w:rsid w:val="002523CD"/>
    <w:pPr>
      <w:ind w:left="2520"/>
    </w:pPr>
  </w:style>
  <w:style w:type="paragraph" w:styleId="ListBullet4">
    <w:name w:val="List Bullet 4"/>
    <w:basedOn w:val="ListBullet"/>
    <w:autoRedefine/>
    <w:rsid w:val="002523CD"/>
    <w:pPr>
      <w:ind w:left="2520"/>
    </w:pPr>
  </w:style>
  <w:style w:type="paragraph" w:styleId="ListContinue4">
    <w:name w:val="List Continue 4"/>
    <w:basedOn w:val="ListContinue"/>
    <w:rsid w:val="002523CD"/>
    <w:pPr>
      <w:ind w:left="2880"/>
    </w:pPr>
  </w:style>
  <w:style w:type="paragraph" w:styleId="ListContinue5">
    <w:name w:val="List Continue 5"/>
    <w:basedOn w:val="ListContinue"/>
    <w:rsid w:val="002523CD"/>
    <w:pPr>
      <w:ind w:left="3240"/>
    </w:pPr>
  </w:style>
  <w:style w:type="paragraph" w:styleId="ListBullet5">
    <w:name w:val="List Bullet 5"/>
    <w:basedOn w:val="ListBullet"/>
    <w:autoRedefine/>
    <w:rsid w:val="002523CD"/>
    <w:pPr>
      <w:ind w:left="2880"/>
    </w:pPr>
  </w:style>
  <w:style w:type="paragraph" w:customStyle="1" w:styleId="TableCode">
    <w:name w:val="Table Code"/>
    <w:basedOn w:val="Code"/>
    <w:rsid w:val="002523CD"/>
    <w:pPr>
      <w:ind w:left="0"/>
    </w:pPr>
  </w:style>
  <w:style w:type="paragraph" w:customStyle="1" w:styleId="NormalIndent3">
    <w:name w:val="Normal Indent 3"/>
    <w:basedOn w:val="NormalIndent2"/>
    <w:rsid w:val="002523CD"/>
    <w:pPr>
      <w:ind w:left="1656"/>
    </w:pPr>
    <w:rPr>
      <w:spacing w:val="2"/>
      <w:kern w:val="18"/>
    </w:rPr>
  </w:style>
  <w:style w:type="paragraph" w:customStyle="1" w:styleId="TableList">
    <w:name w:val="Table List"/>
    <w:basedOn w:val="Normal"/>
    <w:next w:val="TableText"/>
    <w:rsid w:val="002523CD"/>
    <w:pPr>
      <w:ind w:left="305" w:hanging="305"/>
    </w:pPr>
    <w:rPr>
      <w:spacing w:val="2"/>
      <w:kern w:val="18"/>
    </w:rPr>
  </w:style>
  <w:style w:type="paragraph" w:customStyle="1" w:styleId="NormalIndent0">
    <w:name w:val="NormalIndent"/>
    <w:basedOn w:val="Normal"/>
    <w:rsid w:val="002523CD"/>
    <w:pPr>
      <w:ind w:left="288"/>
    </w:pPr>
  </w:style>
  <w:style w:type="paragraph" w:customStyle="1" w:styleId="H1">
    <w:name w:val="H1"/>
    <w:basedOn w:val="Normal"/>
    <w:next w:val="Normal"/>
    <w:rsid w:val="002523CD"/>
    <w:pPr>
      <w:keepNext/>
      <w:spacing w:before="100" w:after="100"/>
      <w:ind w:left="0"/>
      <w:outlineLvl w:val="1"/>
    </w:pPr>
    <w:rPr>
      <w:b/>
      <w:snapToGrid w:val="0"/>
      <w:kern w:val="36"/>
      <w:sz w:val="48"/>
      <w:lang w:val="en-US" w:eastAsia="en-US"/>
    </w:rPr>
  </w:style>
  <w:style w:type="paragraph" w:customStyle="1" w:styleId="Bullist">
    <w:name w:val="Bullist"/>
    <w:basedOn w:val="Normal"/>
    <w:rsid w:val="002523CD"/>
    <w:pPr>
      <w:keepLines/>
      <w:numPr>
        <w:numId w:val="9"/>
      </w:numPr>
      <w:tabs>
        <w:tab w:val="clear" w:pos="2061"/>
      </w:tabs>
      <w:spacing w:before="0"/>
      <w:ind w:right="567"/>
    </w:pPr>
    <w:rPr>
      <w:sz w:val="20"/>
    </w:rPr>
  </w:style>
  <w:style w:type="paragraph" w:customStyle="1" w:styleId="Reference">
    <w:name w:val="Reference"/>
    <w:basedOn w:val="Normal"/>
    <w:rsid w:val="002523CD"/>
    <w:pPr>
      <w:ind w:left="702"/>
      <w:jc w:val="left"/>
    </w:pPr>
    <w:rPr>
      <w:rFonts w:ascii="Arial Narrow" w:hAnsi="Arial Narrow"/>
      <w:i/>
      <w:noProof/>
      <w:sz w:val="38"/>
    </w:rPr>
  </w:style>
  <w:style w:type="paragraph" w:customStyle="1" w:styleId="List-Bulleted">
    <w:name w:val="List - Bulleted"/>
    <w:basedOn w:val="Normal"/>
    <w:rsid w:val="002523CD"/>
    <w:pPr>
      <w:spacing w:before="0" w:after="120"/>
      <w:ind w:left="360" w:hanging="360"/>
    </w:pPr>
    <w:rPr>
      <w:rFonts w:ascii="Times New Roman" w:hAnsi="Times New Roman"/>
      <w:lang w:val="en-US"/>
    </w:rPr>
  </w:style>
  <w:style w:type="paragraph" w:customStyle="1" w:styleId="Requirement">
    <w:name w:val="Requirement"/>
    <w:basedOn w:val="Normal"/>
    <w:rsid w:val="002523CD"/>
    <w:pPr>
      <w:tabs>
        <w:tab w:val="num" w:pos="720"/>
      </w:tabs>
      <w:ind w:left="0"/>
    </w:pPr>
  </w:style>
  <w:style w:type="paragraph" w:styleId="BodyTextIndent">
    <w:name w:val="Body Text Indent"/>
    <w:basedOn w:val="Normal"/>
    <w:rsid w:val="002523CD"/>
    <w:rPr>
      <w:i/>
    </w:rPr>
  </w:style>
  <w:style w:type="paragraph" w:customStyle="1" w:styleId="not">
    <w:name w:val="not"/>
    <w:basedOn w:val="Requirement"/>
    <w:rsid w:val="002523CD"/>
    <w:pPr>
      <w:numPr>
        <w:numId w:val="12"/>
      </w:numPr>
      <w:tabs>
        <w:tab w:val="clear" w:pos="360"/>
        <w:tab w:val="num" w:pos="1440"/>
      </w:tabs>
      <w:ind w:left="1440"/>
    </w:pPr>
    <w:rPr>
      <w:i/>
    </w:rPr>
  </w:style>
  <w:style w:type="paragraph" w:customStyle="1" w:styleId="Framewithicon">
    <w:name w:val="Frame with icon"/>
    <w:basedOn w:val="Normal"/>
    <w:rsid w:val="002523CD"/>
    <w:pPr>
      <w:spacing w:before="0"/>
      <w:ind w:left="0"/>
    </w:pPr>
  </w:style>
  <w:style w:type="character" w:customStyle="1" w:styleId="OptionName">
    <w:name w:val="Option Name"/>
    <w:basedOn w:val="Emphasis"/>
    <w:rsid w:val="002523CD"/>
    <w:rPr>
      <w:rFonts w:ascii="Arial" w:hAnsi="Arial"/>
      <w:b/>
      <w:color w:val="808080"/>
      <w:spacing w:val="-4"/>
      <w:sz w:val="22"/>
    </w:rPr>
  </w:style>
  <w:style w:type="character" w:styleId="CommentReference">
    <w:name w:val="annotation reference"/>
    <w:basedOn w:val="DefaultParagraphFont"/>
    <w:semiHidden/>
    <w:rsid w:val="00393EF2"/>
    <w:rPr>
      <w:sz w:val="16"/>
      <w:szCs w:val="16"/>
    </w:rPr>
  </w:style>
  <w:style w:type="paragraph" w:styleId="CommentSubject">
    <w:name w:val="annotation subject"/>
    <w:basedOn w:val="CommentText"/>
    <w:next w:val="CommentText"/>
    <w:semiHidden/>
    <w:rsid w:val="00393EF2"/>
    <w:pPr>
      <w:keepLines w:val="0"/>
      <w:spacing w:after="0"/>
      <w:ind w:left="1080" w:right="0"/>
    </w:pPr>
    <w:rPr>
      <w:b/>
      <w:bCs/>
      <w:sz w:val="20"/>
    </w:rPr>
  </w:style>
  <w:style w:type="paragraph" w:customStyle="1" w:styleId="Bullet-Tabletext">
    <w:name w:val="Bullet - Table text"/>
    <w:basedOn w:val="Normal"/>
    <w:rsid w:val="00AC031B"/>
    <w:pPr>
      <w:numPr>
        <w:numId w:val="15"/>
      </w:numPr>
    </w:pPr>
  </w:style>
  <w:style w:type="paragraph" w:customStyle="1" w:styleId="TableTextCharChar">
    <w:name w:val="Table Text Char Char"/>
    <w:basedOn w:val="Normal"/>
    <w:link w:val="TableTextCharCharChar1"/>
    <w:rsid w:val="00742913"/>
    <w:pPr>
      <w:spacing w:before="60" w:after="60"/>
      <w:ind w:left="0"/>
      <w:jc w:val="left"/>
    </w:pPr>
  </w:style>
  <w:style w:type="character" w:customStyle="1" w:styleId="TableTextCharCharChar1">
    <w:name w:val="Table Text Char Char Char1"/>
    <w:basedOn w:val="DefaultParagraphFont"/>
    <w:link w:val="TableTextCharChar"/>
    <w:rsid w:val="00742913"/>
    <w:rPr>
      <w:rFonts w:ascii="Arial" w:hAnsi="Arial"/>
      <w:sz w:val="22"/>
      <w:lang w:val="en-GB" w:eastAsia="en-GB" w:bidi="ar-SA"/>
    </w:rPr>
  </w:style>
  <w:style w:type="paragraph" w:customStyle="1" w:styleId="TableTextChar">
    <w:name w:val="Table Text Char"/>
    <w:basedOn w:val="Normal"/>
    <w:link w:val="TableTextCharChar1"/>
    <w:rsid w:val="00742913"/>
    <w:pPr>
      <w:spacing w:before="60" w:after="60"/>
      <w:ind w:left="0"/>
      <w:jc w:val="left"/>
    </w:pPr>
  </w:style>
  <w:style w:type="character" w:customStyle="1" w:styleId="TableTextCharChar1">
    <w:name w:val="Table Text Char Char1"/>
    <w:basedOn w:val="DefaultParagraphFont"/>
    <w:link w:val="TableTextChar"/>
    <w:rsid w:val="00742913"/>
    <w:rPr>
      <w:rFonts w:ascii="Arial" w:hAnsi="Arial"/>
      <w:sz w:val="22"/>
      <w:lang w:val="en-GB" w:eastAsia="en-GB" w:bidi="ar-SA"/>
    </w:rPr>
  </w:style>
  <w:style w:type="character" w:customStyle="1" w:styleId="ListContinueChar2">
    <w:name w:val="List Continue Char2"/>
    <w:aliases w:val="List Continue Char Char1,List Continue Char1 Char Char1,List Continue Char Char Char Char,List Continue Char1 Char1 Char,List Continue Char Char Char1 Char,List Continue Char1 Char Char Char,List Continue Char1 Char2"/>
    <w:basedOn w:val="DefaultParagraphFont"/>
    <w:rsid w:val="00742913"/>
    <w:rPr>
      <w:rFonts w:ascii="Arial" w:hAnsi="Arial"/>
      <w:sz w:val="22"/>
      <w:lang w:val="en-GB" w:eastAsia="en-GB" w:bidi="ar-SA"/>
    </w:rPr>
  </w:style>
  <w:style w:type="character" w:customStyle="1" w:styleId="CodeChar1CharChar1">
    <w:name w:val="Code Char1 Char Char1"/>
    <w:basedOn w:val="DefaultParagraphFont"/>
    <w:link w:val="CodeChar1Char"/>
    <w:rsid w:val="00742913"/>
    <w:rPr>
      <w:rFonts w:ascii="Courier New" w:hAnsi="Courier New"/>
      <w:noProof/>
      <w:kern w:val="18"/>
      <w:sz w:val="22"/>
      <w:lang w:val="en-GB" w:eastAsia="en-GB" w:bidi="ar-SA"/>
    </w:rPr>
  </w:style>
  <w:style w:type="character" w:customStyle="1" w:styleId="CodeChar1Char">
    <w:name w:val="Code Char1 Char"/>
    <w:basedOn w:val="DefaultParagraphFont"/>
    <w:link w:val="CodeChar1CharChar1"/>
    <w:rsid w:val="00742913"/>
    <w:rPr>
      <w:rFonts w:ascii="Courier New" w:hAnsi="Courier New"/>
      <w:noProof/>
      <w:kern w:val="18"/>
      <w:sz w:val="22"/>
      <w:lang w:val="en-GB" w:eastAsia="en-GB" w:bidi="ar-SA"/>
    </w:rPr>
  </w:style>
  <w:style w:type="character" w:customStyle="1" w:styleId="WW8Num129z2">
    <w:name w:val="WW8Num129z2"/>
    <w:rsid w:val="00410332"/>
    <w:rPr>
      <w:rFonts w:ascii="Wingdings" w:hAnsi="Wingdings"/>
    </w:rPr>
  </w:style>
  <w:style w:type="character" w:customStyle="1" w:styleId="WW8Num5z1">
    <w:name w:val="WW8Num5z1"/>
    <w:rsid w:val="00410332"/>
    <w:rPr>
      <w:rFonts w:ascii="Symbol" w:hAnsi="Symbol" w:cs="StarSymbol"/>
      <w:sz w:val="18"/>
      <w:szCs w:val="18"/>
    </w:rPr>
  </w:style>
  <w:style w:type="paragraph" w:styleId="ListParagraph">
    <w:name w:val="List Paragraph"/>
    <w:basedOn w:val="Normal"/>
    <w:uiPriority w:val="34"/>
    <w:qFormat/>
    <w:rsid w:val="004B080C"/>
    <w:pPr>
      <w:ind w:left="720"/>
      <w:contextualSpacing/>
    </w:pPr>
    <w:rPr>
      <w:rFonts w:ascii="Verdana" w:hAnsi="Verdana"/>
      <w:sz w:val="20"/>
    </w:rPr>
  </w:style>
  <w:style w:type="character" w:styleId="PlaceholderText">
    <w:name w:val="Placeholder Text"/>
    <w:basedOn w:val="DefaultParagraphFont"/>
    <w:uiPriority w:val="99"/>
    <w:semiHidden/>
    <w:rsid w:val="00D52870"/>
    <w:rPr>
      <w:color w:val="808080"/>
    </w:rPr>
  </w:style>
  <w:style w:type="paragraph" w:customStyle="1" w:styleId="Para">
    <w:name w:val="Para"/>
    <w:basedOn w:val="Normal"/>
    <w:qFormat/>
    <w:rsid w:val="0005488C"/>
    <w:pPr>
      <w:spacing w:before="0" w:after="200" w:line="276" w:lineRule="auto"/>
      <w:ind w:left="567"/>
      <w:jc w:val="left"/>
    </w:pPr>
    <w:rPr>
      <w:rFonts w:ascii="Verdana" w:eastAsia="Calibri" w:hAnsi="Verdana" w:cs="Arial"/>
      <w:lang w:eastAsia="en-US"/>
    </w:rPr>
  </w:style>
  <w:style w:type="paragraph" w:customStyle="1" w:styleId="ParaBullet">
    <w:name w:val="Para Bullet"/>
    <w:basedOn w:val="ListBullet"/>
    <w:qFormat/>
    <w:rsid w:val="0005488C"/>
    <w:pPr>
      <w:numPr>
        <w:numId w:val="21"/>
      </w:numPr>
      <w:tabs>
        <w:tab w:val="clear" w:pos="1440"/>
      </w:tabs>
      <w:spacing w:before="0" w:after="200" w:line="276" w:lineRule="auto"/>
      <w:jc w:val="left"/>
    </w:pPr>
    <w:rPr>
      <w:rFonts w:ascii="Verdana" w:eastAsia="Calibri" w:hAnsi="Verdana" w:cs="Arial"/>
      <w:lang w:eastAsia="en-US"/>
    </w:rPr>
  </w:style>
  <w:style w:type="paragraph" w:styleId="Revision">
    <w:name w:val="Revision"/>
    <w:hidden/>
    <w:uiPriority w:val="99"/>
    <w:semiHidden/>
    <w:rsid w:val="00644A9D"/>
    <w:rPr>
      <w:rFonts w:ascii="Arial" w:hAnsi="Arial"/>
      <w:sz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28332">
      <w:bodyDiv w:val="1"/>
      <w:marLeft w:val="0"/>
      <w:marRight w:val="0"/>
      <w:marTop w:val="0"/>
      <w:marBottom w:val="0"/>
      <w:divBdr>
        <w:top w:val="none" w:sz="0" w:space="0" w:color="auto"/>
        <w:left w:val="none" w:sz="0" w:space="0" w:color="auto"/>
        <w:bottom w:val="none" w:sz="0" w:space="0" w:color="auto"/>
        <w:right w:val="none" w:sz="0" w:space="0" w:color="auto"/>
      </w:divBdr>
    </w:div>
    <w:div w:id="588656885">
      <w:bodyDiv w:val="1"/>
      <w:marLeft w:val="0"/>
      <w:marRight w:val="0"/>
      <w:marTop w:val="0"/>
      <w:marBottom w:val="0"/>
      <w:divBdr>
        <w:top w:val="none" w:sz="0" w:space="0" w:color="auto"/>
        <w:left w:val="none" w:sz="0" w:space="0" w:color="auto"/>
        <w:bottom w:val="none" w:sz="0" w:space="0" w:color="auto"/>
        <w:right w:val="none" w:sz="0" w:space="0" w:color="auto"/>
      </w:divBdr>
    </w:div>
    <w:div w:id="716899919">
      <w:bodyDiv w:val="1"/>
      <w:marLeft w:val="0"/>
      <w:marRight w:val="0"/>
      <w:marTop w:val="0"/>
      <w:marBottom w:val="0"/>
      <w:divBdr>
        <w:top w:val="none" w:sz="0" w:space="0" w:color="auto"/>
        <w:left w:val="none" w:sz="0" w:space="0" w:color="auto"/>
        <w:bottom w:val="none" w:sz="0" w:space="0" w:color="auto"/>
        <w:right w:val="none" w:sz="0" w:space="0" w:color="auto"/>
      </w:divBdr>
    </w:div>
    <w:div w:id="1088308127">
      <w:bodyDiv w:val="1"/>
      <w:marLeft w:val="0"/>
      <w:marRight w:val="0"/>
      <w:marTop w:val="0"/>
      <w:marBottom w:val="0"/>
      <w:divBdr>
        <w:top w:val="none" w:sz="0" w:space="0" w:color="auto"/>
        <w:left w:val="none" w:sz="0" w:space="0" w:color="auto"/>
        <w:bottom w:val="none" w:sz="0" w:space="0" w:color="auto"/>
        <w:right w:val="none" w:sz="0" w:space="0" w:color="auto"/>
      </w:divBdr>
    </w:div>
    <w:div w:id="1488669130">
      <w:bodyDiv w:val="1"/>
      <w:marLeft w:val="0"/>
      <w:marRight w:val="0"/>
      <w:marTop w:val="0"/>
      <w:marBottom w:val="0"/>
      <w:divBdr>
        <w:top w:val="none" w:sz="0" w:space="0" w:color="auto"/>
        <w:left w:val="none" w:sz="0" w:space="0" w:color="auto"/>
        <w:bottom w:val="none" w:sz="0" w:space="0" w:color="auto"/>
        <w:right w:val="none" w:sz="0" w:space="0" w:color="auto"/>
      </w:divBdr>
    </w:div>
    <w:div w:id="1776098698">
      <w:bodyDiv w:val="1"/>
      <w:marLeft w:val="0"/>
      <w:marRight w:val="0"/>
      <w:marTop w:val="0"/>
      <w:marBottom w:val="0"/>
      <w:divBdr>
        <w:top w:val="none" w:sz="0" w:space="0" w:color="auto"/>
        <w:left w:val="none" w:sz="0" w:space="0" w:color="auto"/>
        <w:bottom w:val="none" w:sz="0" w:space="0" w:color="auto"/>
        <w:right w:val="none" w:sz="0" w:space="0" w:color="auto"/>
      </w:divBdr>
    </w:div>
    <w:div w:id="1973560504">
      <w:bodyDiv w:val="1"/>
      <w:marLeft w:val="0"/>
      <w:marRight w:val="0"/>
      <w:marTop w:val="0"/>
      <w:marBottom w:val="0"/>
      <w:divBdr>
        <w:top w:val="none" w:sz="0" w:space="0" w:color="auto"/>
        <w:left w:val="none" w:sz="0" w:space="0" w:color="auto"/>
        <w:bottom w:val="none" w:sz="0" w:space="0" w:color="auto"/>
        <w:right w:val="none" w:sz="0" w:space="0" w:color="auto"/>
      </w:divBdr>
    </w:div>
    <w:div w:id="208190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7.xml"/><Relationship Id="rId3" Type="http://schemas.openxmlformats.org/officeDocument/2006/relationships/styles" Target="styles.xml"/><Relationship Id="rId21" Type="http://schemas.microsoft.com/office/2011/relationships/commentsExtended" Target="commentsExtended.xm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yperlink" Target="http://www.fisglobal.com/"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comments" Target="comments.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microsoft.com/office/2018/08/relationships/commentsExtensible" Target="commentsExtensible.xml"/><Relationship Id="rId28" Type="http://schemas.openxmlformats.org/officeDocument/2006/relationships/footer" Target="footer6.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microsoft.com/office/2016/09/relationships/commentsIds" Target="commentsIds.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theme" Target="theme/theme1.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AEE28DE1CC4F4AABF596A957F60F68"/>
        <w:category>
          <w:name w:val="General"/>
          <w:gallery w:val="placeholder"/>
        </w:category>
        <w:types>
          <w:type w:val="bbPlcHdr"/>
        </w:types>
        <w:behaviors>
          <w:behavior w:val="content"/>
        </w:behaviors>
        <w:guid w:val="{C6F86D75-B12A-47A1-8043-20C9781DF5CD}"/>
      </w:docPartPr>
      <w:docPartBody>
        <w:p w:rsidR="004627B1" w:rsidRDefault="004627B1" w:rsidP="004627B1">
          <w:pPr>
            <w:pStyle w:val="1DAEE28DE1CC4F4AABF596A957F60F68"/>
          </w:pPr>
          <w:r w:rsidRPr="00D22121">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tarSymbol">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627B1"/>
    <w:rsid w:val="002474E0"/>
    <w:rsid w:val="00253668"/>
    <w:rsid w:val="00290BE5"/>
    <w:rsid w:val="00292FC1"/>
    <w:rsid w:val="002D6F23"/>
    <w:rsid w:val="002E1ADA"/>
    <w:rsid w:val="00383BA6"/>
    <w:rsid w:val="003B6AB4"/>
    <w:rsid w:val="004627B1"/>
    <w:rsid w:val="004B74FE"/>
    <w:rsid w:val="004D7CD5"/>
    <w:rsid w:val="00572401"/>
    <w:rsid w:val="005A6700"/>
    <w:rsid w:val="005B4000"/>
    <w:rsid w:val="005C1F08"/>
    <w:rsid w:val="00825342"/>
    <w:rsid w:val="008A65F8"/>
    <w:rsid w:val="00995289"/>
    <w:rsid w:val="009A1CDD"/>
    <w:rsid w:val="00A10B7E"/>
    <w:rsid w:val="00A90ABC"/>
    <w:rsid w:val="00AA1C88"/>
    <w:rsid w:val="00AA4C36"/>
    <w:rsid w:val="00B67378"/>
    <w:rsid w:val="00BC485E"/>
    <w:rsid w:val="00BD70C3"/>
    <w:rsid w:val="00C61C12"/>
    <w:rsid w:val="00DD6E69"/>
    <w:rsid w:val="00E32859"/>
    <w:rsid w:val="00F213A8"/>
    <w:rsid w:val="00FF124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F2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27B1"/>
    <w:rPr>
      <w:color w:val="808080"/>
    </w:rPr>
  </w:style>
  <w:style w:type="paragraph" w:customStyle="1" w:styleId="1DAEE28DE1CC4F4AABF596A957F60F68">
    <w:name w:val="1DAEE28DE1CC4F4AABF596A957F60F68"/>
    <w:rsid w:val="004627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9BEDB-8B7C-4CBE-B020-2E951321B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42</Pages>
  <Words>6504</Words>
  <Characters>37075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Static Data Import-Export Functional Specifications</vt:lpstr>
    </vt:vector>
  </TitlesOfParts>
  <Company>Nomad Software Ltd.</Company>
  <LinksUpToDate>false</LinksUpToDate>
  <CharactersWithSpaces>43493</CharactersWithSpaces>
  <SharedDoc>false</SharedDoc>
  <HLinks>
    <vt:vector size="6" baseType="variant">
      <vt:variant>
        <vt:i4>5636119</vt:i4>
      </vt:variant>
      <vt:variant>
        <vt:i4>1073</vt:i4>
      </vt:variant>
      <vt:variant>
        <vt:i4>0</vt:i4>
      </vt:variant>
      <vt:variant>
        <vt:i4>5</vt:i4>
      </vt:variant>
      <vt:variant>
        <vt:lpwstr>http://www.metavantetechnologies.com/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Data Import-Export Functional Specifications</dc:title>
  <dc:subject>Version 5.1</dc:subject>
  <dc:creator>Miles Cerny</dc:creator>
  <cp:keywords>August 2004</cp:keywords>
  <cp:lastModifiedBy>Sosa Medina, Wilson</cp:lastModifiedBy>
  <cp:revision>11</cp:revision>
  <cp:lastPrinted>2010-02-26T15:35:00Z</cp:lastPrinted>
  <dcterms:created xsi:type="dcterms:W3CDTF">2022-02-05T12:31:00Z</dcterms:created>
  <dcterms:modified xsi:type="dcterms:W3CDTF">2023-09-06T17:46:00Z</dcterms:modified>
</cp:coreProperties>
</file>